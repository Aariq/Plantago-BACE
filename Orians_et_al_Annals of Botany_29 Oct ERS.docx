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356AB" w14:textId="575BB256" w:rsidR="00454D86" w:rsidRPr="00F6656F" w:rsidRDefault="00176933" w:rsidP="00CC4483">
      <w:pPr>
        <w:spacing w:after="0"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ORIGINAL ARTICLE</w:t>
      </w:r>
    </w:p>
    <w:p w14:paraId="7940B93B" w14:textId="77777777" w:rsidR="00626A78" w:rsidRPr="001B68A4" w:rsidRDefault="00626A78" w:rsidP="00CC4483">
      <w:pPr>
        <w:spacing w:after="0" w:line="480" w:lineRule="auto"/>
        <w:rPr>
          <w:rFonts w:ascii="Times New Roman" w:hAnsi="Times New Roman" w:cs="Times New Roman"/>
          <w:b/>
          <w:sz w:val="24"/>
          <w:szCs w:val="24"/>
          <w:lang w:val="en-US"/>
        </w:rPr>
      </w:pPr>
    </w:p>
    <w:p w14:paraId="430F07D7" w14:textId="196A44D7" w:rsidR="00DA1925" w:rsidRPr="001B68A4" w:rsidRDefault="00DA1925" w:rsidP="00CC4483">
      <w:pPr>
        <w:spacing w:after="0" w:line="480" w:lineRule="auto"/>
        <w:rPr>
          <w:rFonts w:ascii="Times New Roman" w:hAnsi="Times New Roman" w:cs="Times New Roman"/>
          <w:sz w:val="24"/>
          <w:szCs w:val="24"/>
          <w:lang w:val="en-US"/>
        </w:rPr>
      </w:pPr>
      <w:r w:rsidRPr="001B68A4">
        <w:rPr>
          <w:rFonts w:ascii="Times New Roman" w:hAnsi="Times New Roman" w:cs="Times New Roman"/>
          <w:b/>
          <w:color w:val="000000" w:themeColor="text1"/>
          <w:sz w:val="24"/>
          <w:szCs w:val="24"/>
          <w:lang w:val="en-US"/>
        </w:rPr>
        <w:t xml:space="preserve">Combined impacts of </w:t>
      </w:r>
      <w:r w:rsidR="00537256">
        <w:rPr>
          <w:rFonts w:ascii="Times New Roman" w:hAnsi="Times New Roman" w:cs="Times New Roman"/>
          <w:b/>
          <w:color w:val="000000" w:themeColor="text1"/>
          <w:sz w:val="24"/>
          <w:szCs w:val="24"/>
          <w:lang w:val="en-US"/>
        </w:rPr>
        <w:t>prolonged</w:t>
      </w:r>
      <w:r w:rsidR="00537256" w:rsidRPr="001B68A4">
        <w:rPr>
          <w:rFonts w:ascii="Times New Roman" w:hAnsi="Times New Roman" w:cs="Times New Roman"/>
          <w:b/>
          <w:color w:val="000000" w:themeColor="text1"/>
          <w:sz w:val="24"/>
          <w:szCs w:val="24"/>
          <w:lang w:val="en-US"/>
        </w:rPr>
        <w:t xml:space="preserve"> </w:t>
      </w:r>
      <w:r w:rsidRPr="001B68A4">
        <w:rPr>
          <w:rFonts w:ascii="Times New Roman" w:hAnsi="Times New Roman" w:cs="Times New Roman"/>
          <w:b/>
          <w:color w:val="000000" w:themeColor="text1"/>
          <w:sz w:val="24"/>
          <w:szCs w:val="24"/>
          <w:lang w:val="en-US"/>
        </w:rPr>
        <w:t xml:space="preserve">drought and warming on </w:t>
      </w:r>
      <w:r w:rsidR="00786A50" w:rsidRPr="001B68A4">
        <w:rPr>
          <w:rFonts w:ascii="Times New Roman" w:hAnsi="Times New Roman" w:cs="Times New Roman"/>
          <w:b/>
          <w:color w:val="000000" w:themeColor="text1"/>
          <w:sz w:val="24"/>
          <w:szCs w:val="24"/>
          <w:lang w:val="en-US"/>
        </w:rPr>
        <w:t>plant size</w:t>
      </w:r>
      <w:r w:rsidRPr="001B68A4">
        <w:rPr>
          <w:rFonts w:ascii="Times New Roman" w:hAnsi="Times New Roman" w:cs="Times New Roman"/>
          <w:b/>
          <w:color w:val="000000" w:themeColor="text1"/>
          <w:sz w:val="24"/>
          <w:szCs w:val="24"/>
          <w:lang w:val="en-US"/>
        </w:rPr>
        <w:t xml:space="preserve"> and </w:t>
      </w:r>
      <w:r w:rsidR="003F4E14">
        <w:rPr>
          <w:rFonts w:ascii="Times New Roman" w:hAnsi="Times New Roman" w:cs="Times New Roman"/>
          <w:b/>
          <w:color w:val="000000" w:themeColor="text1"/>
          <w:sz w:val="24"/>
          <w:szCs w:val="24"/>
          <w:lang w:val="en-US"/>
        </w:rPr>
        <w:t>foliar chemistry</w:t>
      </w:r>
      <w:r w:rsidRPr="001B68A4">
        <w:rPr>
          <w:rFonts w:ascii="Times New Roman" w:hAnsi="Times New Roman" w:cs="Times New Roman"/>
          <w:b/>
          <w:color w:val="000000" w:themeColor="text1"/>
          <w:sz w:val="24"/>
          <w:szCs w:val="24"/>
          <w:lang w:val="en-US"/>
        </w:rPr>
        <w:t xml:space="preserve"> </w:t>
      </w:r>
    </w:p>
    <w:p w14:paraId="32ACA33D" w14:textId="77777777" w:rsidR="00DA1925" w:rsidRPr="001B68A4" w:rsidRDefault="00DA1925" w:rsidP="00CC4483">
      <w:pPr>
        <w:spacing w:after="0" w:line="480" w:lineRule="auto"/>
        <w:rPr>
          <w:rFonts w:ascii="Times New Roman" w:hAnsi="Times New Roman" w:cs="Times New Roman"/>
          <w:sz w:val="24"/>
          <w:szCs w:val="24"/>
          <w:lang w:val="en-US"/>
        </w:rPr>
      </w:pPr>
    </w:p>
    <w:p w14:paraId="23FF36B9" w14:textId="5C442F18" w:rsidR="00626A78" w:rsidRPr="001B68A4" w:rsidRDefault="00626A78" w:rsidP="00CC4483">
      <w:pPr>
        <w:spacing w:after="0" w:line="480" w:lineRule="auto"/>
        <w:rPr>
          <w:rFonts w:ascii="Times New Roman" w:hAnsi="Times New Roman" w:cs="Times New Roman"/>
          <w:sz w:val="24"/>
          <w:szCs w:val="24"/>
          <w:lang w:val="en-US"/>
        </w:rPr>
      </w:pPr>
      <w:r w:rsidRPr="001B68A4">
        <w:rPr>
          <w:rFonts w:ascii="Times New Roman" w:hAnsi="Times New Roman" w:cs="Times New Roman"/>
          <w:sz w:val="24"/>
          <w:szCs w:val="24"/>
          <w:lang w:val="en-US"/>
        </w:rPr>
        <w:t>Colin Orians</w:t>
      </w:r>
      <w:r w:rsidRPr="001B68A4">
        <w:rPr>
          <w:rFonts w:ascii="Times New Roman" w:hAnsi="Times New Roman" w:cs="Times New Roman"/>
          <w:sz w:val="24"/>
          <w:szCs w:val="24"/>
          <w:vertAlign w:val="superscript"/>
          <w:lang w:val="en-US"/>
        </w:rPr>
        <w:t>1</w:t>
      </w:r>
      <w:r w:rsidR="00176933">
        <w:rPr>
          <w:rFonts w:ascii="Times New Roman" w:hAnsi="Times New Roman" w:cs="Times New Roman"/>
          <w:sz w:val="24"/>
          <w:szCs w:val="24"/>
          <w:vertAlign w:val="superscript"/>
          <w:lang w:val="en-US"/>
        </w:rPr>
        <w:t>*</w:t>
      </w:r>
      <w:r w:rsidRPr="001B68A4">
        <w:rPr>
          <w:rFonts w:ascii="Times New Roman" w:hAnsi="Times New Roman" w:cs="Times New Roman"/>
          <w:sz w:val="24"/>
          <w:szCs w:val="24"/>
          <w:lang w:val="en-US"/>
        </w:rPr>
        <w:t>, Rabea Schweiger</w:t>
      </w:r>
      <w:r w:rsidRPr="001B68A4">
        <w:rPr>
          <w:rFonts w:ascii="Times New Roman" w:hAnsi="Times New Roman" w:cs="Times New Roman"/>
          <w:sz w:val="24"/>
          <w:szCs w:val="24"/>
          <w:vertAlign w:val="superscript"/>
          <w:lang w:val="en-US"/>
        </w:rPr>
        <w:t>2</w:t>
      </w:r>
      <w:r w:rsidRPr="001B68A4">
        <w:rPr>
          <w:rFonts w:ascii="Times New Roman" w:hAnsi="Times New Roman" w:cs="Times New Roman"/>
          <w:sz w:val="24"/>
          <w:szCs w:val="24"/>
          <w:lang w:val="en-US"/>
        </w:rPr>
        <w:t>, Jeffrey Dukes</w:t>
      </w:r>
      <w:r w:rsidRPr="001B68A4">
        <w:rPr>
          <w:rFonts w:ascii="Times New Roman" w:hAnsi="Times New Roman" w:cs="Times New Roman"/>
          <w:sz w:val="24"/>
          <w:szCs w:val="24"/>
          <w:vertAlign w:val="superscript"/>
          <w:lang w:val="en-US"/>
        </w:rPr>
        <w:t>3,4</w:t>
      </w:r>
      <w:r w:rsidR="008C47C4" w:rsidRPr="001B68A4">
        <w:rPr>
          <w:rFonts w:ascii="Times New Roman" w:hAnsi="Times New Roman" w:cs="Times New Roman"/>
          <w:sz w:val="24"/>
          <w:szCs w:val="24"/>
          <w:vertAlign w:val="superscript"/>
          <w:lang w:val="en-US"/>
        </w:rPr>
        <w:t>,5</w:t>
      </w:r>
      <w:r w:rsidRPr="001B68A4">
        <w:rPr>
          <w:rFonts w:ascii="Times New Roman" w:hAnsi="Times New Roman" w:cs="Times New Roman"/>
          <w:sz w:val="24"/>
          <w:szCs w:val="24"/>
          <w:lang w:val="en-US"/>
        </w:rPr>
        <w:t>, Caroline M</w:t>
      </w:r>
      <w:r w:rsidR="00B41588" w:rsidRPr="001B68A4">
        <w:rPr>
          <w:rFonts w:ascii="Times New Roman" w:hAnsi="Times New Roman" w:cs="Times New Roman"/>
          <w:sz w:val="24"/>
          <w:szCs w:val="24"/>
          <w:lang w:val="en-US"/>
        </w:rPr>
        <w:t>ü</w:t>
      </w:r>
      <w:r w:rsidRPr="001B68A4">
        <w:rPr>
          <w:rFonts w:ascii="Times New Roman" w:hAnsi="Times New Roman" w:cs="Times New Roman"/>
          <w:sz w:val="24"/>
          <w:szCs w:val="24"/>
          <w:lang w:val="en-US"/>
        </w:rPr>
        <w:t>ller</w:t>
      </w:r>
      <w:r w:rsidRPr="001B68A4">
        <w:rPr>
          <w:rFonts w:ascii="Times New Roman" w:hAnsi="Times New Roman" w:cs="Times New Roman"/>
          <w:sz w:val="24"/>
          <w:szCs w:val="24"/>
          <w:vertAlign w:val="superscript"/>
          <w:lang w:val="en-US"/>
        </w:rPr>
        <w:t>2</w:t>
      </w:r>
    </w:p>
    <w:p w14:paraId="10E32FB3" w14:textId="77777777" w:rsidR="00626A78" w:rsidRPr="001B68A4" w:rsidRDefault="00626A78" w:rsidP="00CC4483">
      <w:pPr>
        <w:spacing w:after="0" w:line="480" w:lineRule="auto"/>
        <w:rPr>
          <w:rFonts w:ascii="Times New Roman" w:hAnsi="Times New Roman" w:cs="Times New Roman"/>
          <w:b/>
          <w:sz w:val="24"/>
          <w:szCs w:val="24"/>
          <w:lang w:val="en-US"/>
        </w:rPr>
      </w:pPr>
    </w:p>
    <w:p w14:paraId="76A9AD5B" w14:textId="64B960CC" w:rsidR="00626A78" w:rsidRPr="001B68A4" w:rsidRDefault="00626A78" w:rsidP="00CC4483">
      <w:pPr>
        <w:spacing w:after="0" w:line="480" w:lineRule="auto"/>
        <w:rPr>
          <w:rFonts w:ascii="Times New Roman" w:hAnsi="Times New Roman" w:cs="Times New Roman"/>
          <w:sz w:val="24"/>
          <w:szCs w:val="24"/>
          <w:lang w:val="en-US"/>
        </w:rPr>
      </w:pPr>
      <w:r w:rsidRPr="001B68A4">
        <w:rPr>
          <w:rFonts w:ascii="Times New Roman" w:hAnsi="Times New Roman" w:cs="Times New Roman"/>
          <w:sz w:val="24"/>
          <w:szCs w:val="24"/>
          <w:vertAlign w:val="superscript"/>
          <w:lang w:val="en-US"/>
        </w:rPr>
        <w:t>1</w:t>
      </w:r>
      <w:r w:rsidRPr="001B68A4">
        <w:rPr>
          <w:rFonts w:ascii="Times New Roman" w:hAnsi="Times New Roman" w:cs="Times New Roman"/>
          <w:sz w:val="24"/>
          <w:szCs w:val="24"/>
          <w:lang w:val="en-US"/>
        </w:rPr>
        <w:t>Department of Biology, Tufts University, Medford, MA 02155, USA</w:t>
      </w:r>
      <w:r w:rsidR="00643EE5">
        <w:rPr>
          <w:rFonts w:ascii="Times New Roman" w:hAnsi="Times New Roman" w:cs="Times New Roman"/>
          <w:sz w:val="24"/>
          <w:szCs w:val="24"/>
          <w:lang w:val="en-US"/>
        </w:rPr>
        <w:t xml:space="preserve"> (</w:t>
      </w:r>
      <w:r w:rsidR="00176933">
        <w:rPr>
          <w:rFonts w:ascii="Times New Roman" w:hAnsi="Times New Roman" w:cs="Times New Roman"/>
          <w:sz w:val="24"/>
          <w:szCs w:val="24"/>
          <w:lang w:val="en-US"/>
        </w:rPr>
        <w:t>*</w:t>
      </w:r>
      <w:r w:rsidR="00643EE5">
        <w:rPr>
          <w:rFonts w:ascii="Times New Roman" w:hAnsi="Times New Roman" w:cs="Times New Roman"/>
          <w:sz w:val="24"/>
          <w:szCs w:val="24"/>
          <w:lang w:val="en-US"/>
        </w:rPr>
        <w:t>corresponding author)</w:t>
      </w:r>
    </w:p>
    <w:p w14:paraId="666C7943" w14:textId="77777777" w:rsidR="00626A78" w:rsidRPr="001B68A4" w:rsidRDefault="00626A78" w:rsidP="00CC4483">
      <w:pPr>
        <w:spacing w:after="0" w:line="480" w:lineRule="auto"/>
        <w:rPr>
          <w:rFonts w:ascii="Times New Roman" w:hAnsi="Times New Roman" w:cs="Times New Roman"/>
          <w:b/>
          <w:sz w:val="24"/>
          <w:szCs w:val="24"/>
          <w:lang w:val="en-US"/>
        </w:rPr>
      </w:pPr>
      <w:r w:rsidRPr="001B68A4">
        <w:rPr>
          <w:rFonts w:ascii="Times New Roman" w:hAnsi="Times New Roman" w:cs="Times New Roman"/>
          <w:sz w:val="24"/>
          <w:szCs w:val="24"/>
          <w:vertAlign w:val="superscript"/>
          <w:lang w:val="en-US"/>
        </w:rPr>
        <w:t>2</w:t>
      </w:r>
      <w:r w:rsidRPr="001B68A4">
        <w:rPr>
          <w:rFonts w:ascii="Times New Roman" w:hAnsi="Times New Roman" w:cs="Times New Roman"/>
          <w:sz w:val="24"/>
          <w:szCs w:val="24"/>
          <w:lang w:val="en-US"/>
        </w:rPr>
        <w:t>Department</w:t>
      </w:r>
      <w:r w:rsidR="001D18AB" w:rsidRPr="001B68A4">
        <w:rPr>
          <w:rFonts w:ascii="Times New Roman" w:hAnsi="Times New Roman" w:cs="Times New Roman"/>
          <w:sz w:val="24"/>
          <w:szCs w:val="24"/>
          <w:lang w:val="en-US"/>
        </w:rPr>
        <w:t xml:space="preserve"> of Chemical Ecology, Bielefeld University, 33615 Germany </w:t>
      </w:r>
    </w:p>
    <w:p w14:paraId="6A74ED42" w14:textId="77777777" w:rsidR="00626A78" w:rsidRPr="001B68A4" w:rsidRDefault="00626A78" w:rsidP="00CC4483">
      <w:pPr>
        <w:widowControl w:val="0"/>
        <w:autoSpaceDE w:val="0"/>
        <w:autoSpaceDN w:val="0"/>
        <w:adjustRightInd w:val="0"/>
        <w:spacing w:after="0" w:line="480" w:lineRule="auto"/>
        <w:rPr>
          <w:rFonts w:ascii="Times New Roman" w:hAnsi="Times New Roman" w:cs="Times New Roman"/>
          <w:sz w:val="24"/>
          <w:szCs w:val="24"/>
          <w:lang w:val="en-US"/>
        </w:rPr>
      </w:pPr>
      <w:r w:rsidRPr="001B68A4">
        <w:rPr>
          <w:rFonts w:ascii="Times New Roman" w:hAnsi="Times New Roman" w:cs="Times New Roman"/>
          <w:sz w:val="24"/>
          <w:szCs w:val="24"/>
          <w:vertAlign w:val="superscript"/>
          <w:lang w:val="en-US"/>
        </w:rPr>
        <w:t>3</w:t>
      </w:r>
      <w:r w:rsidRPr="001B68A4">
        <w:rPr>
          <w:rFonts w:ascii="Times New Roman" w:hAnsi="Times New Roman" w:cs="Times New Roman"/>
          <w:sz w:val="24"/>
          <w:szCs w:val="24"/>
          <w:lang w:val="en-US"/>
        </w:rPr>
        <w:t xml:space="preserve">Department of </w:t>
      </w:r>
      <w:r w:rsidR="008C47C4" w:rsidRPr="001B68A4">
        <w:rPr>
          <w:rFonts w:ascii="Times New Roman" w:hAnsi="Times New Roman" w:cs="Times New Roman"/>
          <w:sz w:val="24"/>
          <w:szCs w:val="24"/>
          <w:lang w:val="en-US"/>
        </w:rPr>
        <w:t>Forestry and Natural Resources</w:t>
      </w:r>
      <w:r w:rsidRPr="001B68A4">
        <w:rPr>
          <w:rFonts w:ascii="Times New Roman" w:hAnsi="Times New Roman" w:cs="Times New Roman"/>
          <w:sz w:val="24"/>
          <w:szCs w:val="24"/>
          <w:lang w:val="en-US"/>
        </w:rPr>
        <w:t>, Purdue University, West Lafayette, IN 47907, USA</w:t>
      </w:r>
    </w:p>
    <w:p w14:paraId="22BEE8BA" w14:textId="77777777" w:rsidR="008C47C4" w:rsidRPr="001B68A4" w:rsidRDefault="008C47C4" w:rsidP="00CC4483">
      <w:pPr>
        <w:widowControl w:val="0"/>
        <w:autoSpaceDE w:val="0"/>
        <w:autoSpaceDN w:val="0"/>
        <w:adjustRightInd w:val="0"/>
        <w:spacing w:after="0" w:line="480" w:lineRule="auto"/>
        <w:rPr>
          <w:rFonts w:ascii="Times New Roman" w:hAnsi="Times New Roman" w:cs="Times New Roman"/>
          <w:sz w:val="24"/>
          <w:szCs w:val="24"/>
          <w:lang w:val="en-US"/>
        </w:rPr>
      </w:pPr>
      <w:r w:rsidRPr="001B68A4">
        <w:rPr>
          <w:rFonts w:ascii="Times New Roman" w:hAnsi="Times New Roman" w:cs="Times New Roman"/>
          <w:sz w:val="24"/>
          <w:szCs w:val="24"/>
          <w:vertAlign w:val="superscript"/>
          <w:lang w:val="en-US"/>
        </w:rPr>
        <w:t>4</w:t>
      </w:r>
      <w:r w:rsidRPr="001B68A4">
        <w:rPr>
          <w:rFonts w:ascii="Times New Roman" w:hAnsi="Times New Roman" w:cs="Times New Roman"/>
          <w:sz w:val="24"/>
          <w:szCs w:val="24"/>
          <w:lang w:val="en-US"/>
        </w:rPr>
        <w:t>Department of Biological Sciences, Purdue University, West Lafayette, IN 47907, USA</w:t>
      </w:r>
    </w:p>
    <w:p w14:paraId="10F2E2B1" w14:textId="77777777" w:rsidR="00626A78" w:rsidRPr="001B68A4" w:rsidRDefault="008C47C4" w:rsidP="00CC4483">
      <w:pPr>
        <w:spacing w:after="0" w:line="480" w:lineRule="auto"/>
        <w:rPr>
          <w:rFonts w:ascii="Times New Roman" w:hAnsi="Times New Roman" w:cs="Times New Roman"/>
          <w:sz w:val="24"/>
          <w:szCs w:val="24"/>
          <w:lang w:val="en-US"/>
        </w:rPr>
      </w:pPr>
      <w:r w:rsidRPr="001B68A4">
        <w:rPr>
          <w:rFonts w:ascii="Times New Roman" w:hAnsi="Times New Roman" w:cs="Times New Roman"/>
          <w:sz w:val="24"/>
          <w:szCs w:val="24"/>
          <w:vertAlign w:val="superscript"/>
          <w:lang w:val="en-US"/>
        </w:rPr>
        <w:t>5</w:t>
      </w:r>
      <w:r w:rsidRPr="001B68A4">
        <w:rPr>
          <w:rFonts w:ascii="Times New Roman" w:hAnsi="Times New Roman" w:cs="Times New Roman"/>
          <w:sz w:val="24"/>
          <w:szCs w:val="24"/>
          <w:lang w:val="en-US"/>
        </w:rPr>
        <w:t xml:space="preserve">Department </w:t>
      </w:r>
      <w:r w:rsidR="00626A78" w:rsidRPr="001B68A4">
        <w:rPr>
          <w:rFonts w:ascii="Times New Roman" w:hAnsi="Times New Roman" w:cs="Times New Roman"/>
          <w:sz w:val="24"/>
          <w:szCs w:val="24"/>
          <w:lang w:val="en-US"/>
        </w:rPr>
        <w:t>of Biology, University of Massachusetts Boston, Boston, MA 02125, USA</w:t>
      </w:r>
    </w:p>
    <w:p w14:paraId="50EF5FD7" w14:textId="77777777" w:rsidR="00626A78" w:rsidRPr="001B68A4" w:rsidRDefault="00626A78" w:rsidP="00CC4483">
      <w:pPr>
        <w:spacing w:after="0" w:line="480" w:lineRule="auto"/>
        <w:rPr>
          <w:rFonts w:ascii="Times New Roman" w:hAnsi="Times New Roman" w:cs="Times New Roman"/>
          <w:b/>
          <w:sz w:val="24"/>
          <w:szCs w:val="24"/>
          <w:lang w:val="en-US"/>
        </w:rPr>
      </w:pPr>
    </w:p>
    <w:p w14:paraId="5158D784" w14:textId="65EF78E8" w:rsidR="00C97204" w:rsidRDefault="004C217A" w:rsidP="00CC4483">
      <w:pPr>
        <w:pStyle w:val="Bibliography"/>
        <w:spacing w:line="480" w:lineRule="auto"/>
        <w:rPr>
          <w:rFonts w:ascii="Times New Roman" w:hAnsi="Times New Roman" w:cs="Times New Roman"/>
          <w:sz w:val="24"/>
          <w:szCs w:val="24"/>
          <w:lang w:val="en-US"/>
        </w:rPr>
      </w:pPr>
      <w:r w:rsidRPr="001B68A4">
        <w:rPr>
          <w:rFonts w:ascii="Times New Roman" w:hAnsi="Times New Roman" w:cs="Times New Roman"/>
          <w:sz w:val="24"/>
          <w:szCs w:val="24"/>
          <w:lang w:val="en-US"/>
        </w:rPr>
        <w:t>Running</w:t>
      </w:r>
      <w:r w:rsidR="00C97204" w:rsidRPr="001B68A4">
        <w:rPr>
          <w:rFonts w:ascii="Times New Roman" w:hAnsi="Times New Roman" w:cs="Times New Roman"/>
          <w:sz w:val="24"/>
          <w:szCs w:val="24"/>
          <w:lang w:val="en-US"/>
        </w:rPr>
        <w:t xml:space="preserve"> title:</w:t>
      </w:r>
      <w:r w:rsidR="00472A53" w:rsidRPr="001B68A4">
        <w:rPr>
          <w:rFonts w:ascii="Times New Roman" w:hAnsi="Times New Roman" w:cs="Times New Roman"/>
          <w:sz w:val="24"/>
          <w:szCs w:val="24"/>
          <w:lang w:val="en-US"/>
        </w:rPr>
        <w:t xml:space="preserve"> </w:t>
      </w:r>
      <w:r w:rsidR="00F6656F">
        <w:rPr>
          <w:rFonts w:ascii="Times New Roman" w:hAnsi="Times New Roman" w:cs="Times New Roman"/>
          <w:sz w:val="24"/>
          <w:szCs w:val="24"/>
          <w:lang w:val="en-US"/>
        </w:rPr>
        <w:t>Consequences of prolonged d</w:t>
      </w:r>
      <w:r w:rsidR="00472A53" w:rsidRPr="00B04053">
        <w:rPr>
          <w:rFonts w:ascii="Times New Roman" w:hAnsi="Times New Roman" w:cs="Times New Roman"/>
          <w:sz w:val="24"/>
          <w:szCs w:val="24"/>
          <w:lang w:val="en-US"/>
        </w:rPr>
        <w:t>rought and warming</w:t>
      </w:r>
    </w:p>
    <w:p w14:paraId="15522035" w14:textId="3C899215" w:rsidR="00176933" w:rsidRPr="00176933" w:rsidRDefault="00176933" w:rsidP="00176933">
      <w:r>
        <w:t>Colin.orians@tufts.edu</w:t>
      </w:r>
    </w:p>
    <w:p w14:paraId="5850C722" w14:textId="77777777" w:rsidR="00C97204" w:rsidRDefault="00C97204" w:rsidP="00CC4483">
      <w:pPr>
        <w:spacing w:after="0" w:line="480" w:lineRule="auto"/>
        <w:rPr>
          <w:rFonts w:ascii="Times New Roman" w:hAnsi="Times New Roman" w:cs="Times New Roman"/>
          <w:b/>
          <w:sz w:val="24"/>
          <w:szCs w:val="24"/>
          <w:lang w:val="en-US"/>
        </w:rPr>
      </w:pPr>
    </w:p>
    <w:p w14:paraId="2DF43793" w14:textId="77777777" w:rsidR="003D3164" w:rsidRPr="001B68A4" w:rsidRDefault="003D3164" w:rsidP="00CC4483">
      <w:pPr>
        <w:spacing w:after="0" w:line="480" w:lineRule="auto"/>
        <w:rPr>
          <w:rFonts w:ascii="Times New Roman" w:hAnsi="Times New Roman" w:cs="Times New Roman"/>
          <w:b/>
          <w:sz w:val="24"/>
          <w:szCs w:val="24"/>
          <w:lang w:val="en-US"/>
        </w:rPr>
      </w:pPr>
      <w:r w:rsidRPr="001B68A4">
        <w:rPr>
          <w:rFonts w:ascii="Times New Roman" w:hAnsi="Times New Roman" w:cs="Times New Roman"/>
          <w:b/>
          <w:sz w:val="24"/>
          <w:szCs w:val="24"/>
          <w:lang w:val="en-US"/>
        </w:rPr>
        <w:br w:type="page"/>
      </w:r>
    </w:p>
    <w:p w14:paraId="0D04BC2D" w14:textId="77777777" w:rsidR="00626A78" w:rsidRPr="001B68A4" w:rsidRDefault="004C217A" w:rsidP="00CC4483">
      <w:pPr>
        <w:tabs>
          <w:tab w:val="left" w:pos="8280"/>
        </w:tabs>
        <w:spacing w:after="0" w:line="480" w:lineRule="auto"/>
        <w:rPr>
          <w:rFonts w:ascii="Times New Roman" w:hAnsi="Times New Roman" w:cs="Times New Roman"/>
          <w:b/>
          <w:sz w:val="24"/>
          <w:szCs w:val="24"/>
          <w:lang w:val="en-US"/>
        </w:rPr>
      </w:pPr>
      <w:r w:rsidRPr="001B68A4">
        <w:rPr>
          <w:rFonts w:ascii="Times New Roman" w:hAnsi="Times New Roman" w:cs="Times New Roman"/>
          <w:b/>
          <w:sz w:val="24"/>
          <w:szCs w:val="24"/>
          <w:lang w:val="en-US"/>
        </w:rPr>
        <w:lastRenderedPageBreak/>
        <w:t>Abstract</w:t>
      </w:r>
    </w:p>
    <w:p w14:paraId="3A866814" w14:textId="77777777" w:rsidR="00176933" w:rsidRPr="00176933" w:rsidRDefault="00176933" w:rsidP="00176933">
      <w:pPr>
        <w:pStyle w:val="ListParagraph"/>
        <w:numPr>
          <w:ilvl w:val="0"/>
          <w:numId w:val="18"/>
        </w:numPr>
        <w:tabs>
          <w:tab w:val="left" w:pos="180"/>
        </w:tabs>
        <w:spacing w:after="0" w:line="480" w:lineRule="auto"/>
        <w:ind w:left="0" w:firstLine="0"/>
        <w:rPr>
          <w:rFonts w:ascii="Times New Roman" w:hAnsi="Times New Roman" w:cs="Times New Roman"/>
          <w:b/>
          <w:sz w:val="24"/>
          <w:szCs w:val="24"/>
          <w:lang w:val="en-US"/>
        </w:rPr>
      </w:pPr>
      <w:r w:rsidRPr="00176933">
        <w:rPr>
          <w:rFonts w:ascii="Times New Roman" w:eastAsia="Times New Roman" w:hAnsi="Times New Roman" w:cs="Times New Roman"/>
          <w:b/>
          <w:color w:val="000000" w:themeColor="text1"/>
          <w:sz w:val="24"/>
          <w:szCs w:val="24"/>
          <w:lang w:val="en-US"/>
        </w:rPr>
        <w:t>Background and Aims</w:t>
      </w:r>
      <w:r w:rsidRPr="00176933">
        <w:rPr>
          <w:rFonts w:ascii="Times New Roman" w:eastAsia="Times New Roman" w:hAnsi="Times New Roman" w:cs="Times New Roman"/>
          <w:color w:val="000000" w:themeColor="text1"/>
          <w:sz w:val="24"/>
          <w:szCs w:val="24"/>
          <w:lang w:val="en-US"/>
        </w:rPr>
        <w:t xml:space="preserve"> </w:t>
      </w:r>
      <w:r w:rsidR="00CB29BA" w:rsidRPr="00176933">
        <w:rPr>
          <w:rFonts w:ascii="Times New Roman" w:eastAsia="Times New Roman" w:hAnsi="Times New Roman" w:cs="Times New Roman"/>
          <w:color w:val="000000" w:themeColor="text1"/>
          <w:sz w:val="24"/>
          <w:szCs w:val="24"/>
          <w:lang w:val="en-US"/>
        </w:rPr>
        <w:t xml:space="preserve">Future shifts </w:t>
      </w:r>
      <w:r w:rsidR="00A4065D" w:rsidRPr="00176933">
        <w:rPr>
          <w:rFonts w:ascii="Times New Roman" w:eastAsia="Times New Roman" w:hAnsi="Times New Roman" w:cs="Times New Roman"/>
          <w:color w:val="000000" w:themeColor="text1"/>
          <w:sz w:val="24"/>
          <w:szCs w:val="24"/>
          <w:lang w:val="en-US"/>
        </w:rPr>
        <w:t xml:space="preserve">in </w:t>
      </w:r>
      <w:r w:rsidR="009C0C01" w:rsidRPr="00176933">
        <w:rPr>
          <w:rFonts w:ascii="Times New Roman" w:eastAsia="Times New Roman" w:hAnsi="Times New Roman" w:cs="Times New Roman"/>
          <w:color w:val="000000" w:themeColor="text1"/>
          <w:sz w:val="24"/>
          <w:szCs w:val="24"/>
          <w:lang w:val="en-US"/>
        </w:rPr>
        <w:t xml:space="preserve">precipitation regimes and </w:t>
      </w:r>
      <w:r w:rsidR="00A4065D" w:rsidRPr="00176933">
        <w:rPr>
          <w:rFonts w:ascii="Times New Roman" w:eastAsia="Times New Roman" w:hAnsi="Times New Roman" w:cs="Times New Roman"/>
          <w:color w:val="000000" w:themeColor="text1"/>
          <w:sz w:val="24"/>
          <w:szCs w:val="24"/>
          <w:lang w:val="en-US"/>
        </w:rPr>
        <w:t>temperature</w:t>
      </w:r>
      <w:r w:rsidR="00CB29BA" w:rsidRPr="00176933">
        <w:rPr>
          <w:rFonts w:ascii="Times New Roman" w:eastAsia="Times New Roman" w:hAnsi="Times New Roman" w:cs="Times New Roman"/>
          <w:color w:val="000000" w:themeColor="text1"/>
          <w:sz w:val="24"/>
          <w:szCs w:val="24"/>
          <w:lang w:val="en-US"/>
        </w:rPr>
        <w:t xml:space="preserve"> </w:t>
      </w:r>
      <w:r w:rsidR="00A4065D" w:rsidRPr="00176933">
        <w:rPr>
          <w:rFonts w:ascii="Times New Roman" w:eastAsia="Times New Roman" w:hAnsi="Times New Roman" w:cs="Times New Roman"/>
          <w:color w:val="000000" w:themeColor="text1"/>
          <w:sz w:val="24"/>
          <w:szCs w:val="24"/>
          <w:lang w:val="en-US"/>
        </w:rPr>
        <w:t xml:space="preserve">are expected to </w:t>
      </w:r>
      <w:r w:rsidR="00B00607" w:rsidRPr="00176933">
        <w:rPr>
          <w:rFonts w:ascii="Times New Roman" w:eastAsia="Times New Roman" w:hAnsi="Times New Roman" w:cs="Times New Roman"/>
          <w:color w:val="000000" w:themeColor="text1"/>
          <w:sz w:val="24"/>
          <w:szCs w:val="24"/>
          <w:lang w:val="en-US"/>
        </w:rPr>
        <w:t>dramatically affect</w:t>
      </w:r>
      <w:r w:rsidR="00A4065D" w:rsidRPr="00176933">
        <w:rPr>
          <w:rFonts w:ascii="Times New Roman" w:eastAsia="Times New Roman" w:hAnsi="Times New Roman" w:cs="Times New Roman"/>
          <w:color w:val="000000" w:themeColor="text1"/>
          <w:sz w:val="24"/>
          <w:szCs w:val="24"/>
          <w:lang w:val="en-US"/>
        </w:rPr>
        <w:t xml:space="preserve"> </w:t>
      </w:r>
      <w:r w:rsidR="00472A53" w:rsidRPr="00176933">
        <w:rPr>
          <w:rFonts w:ascii="Times New Roman" w:eastAsia="Times New Roman" w:hAnsi="Times New Roman" w:cs="Times New Roman"/>
          <w:color w:val="000000" w:themeColor="text1"/>
          <w:sz w:val="24"/>
          <w:szCs w:val="24"/>
          <w:lang w:val="en-US"/>
        </w:rPr>
        <w:t xml:space="preserve">plant </w:t>
      </w:r>
      <w:r w:rsidR="00A446E1" w:rsidRPr="00176933">
        <w:rPr>
          <w:rFonts w:ascii="Times New Roman" w:eastAsia="Times New Roman" w:hAnsi="Times New Roman" w:cs="Times New Roman"/>
          <w:color w:val="000000" w:themeColor="text1"/>
          <w:sz w:val="24"/>
          <w:szCs w:val="24"/>
          <w:lang w:val="en-US"/>
        </w:rPr>
        <w:t>traits</w:t>
      </w:r>
      <w:r w:rsidR="00C24E1E" w:rsidRPr="00176933">
        <w:rPr>
          <w:rFonts w:ascii="Times New Roman" w:eastAsia="Times New Roman" w:hAnsi="Times New Roman" w:cs="Times New Roman"/>
          <w:color w:val="000000" w:themeColor="text1"/>
          <w:sz w:val="24"/>
          <w:szCs w:val="24"/>
          <w:lang w:val="en-US"/>
        </w:rPr>
        <w:t>. </w:t>
      </w:r>
      <w:r w:rsidR="00A4065D" w:rsidRPr="00176933">
        <w:rPr>
          <w:rFonts w:ascii="Times New Roman" w:eastAsia="Times New Roman" w:hAnsi="Times New Roman" w:cs="Times New Roman"/>
          <w:color w:val="000000" w:themeColor="text1"/>
          <w:sz w:val="24"/>
          <w:szCs w:val="24"/>
          <w:lang w:val="en-US"/>
        </w:rPr>
        <w:t>To date</w:t>
      </w:r>
      <w:r w:rsidR="00B00607" w:rsidRPr="00176933">
        <w:rPr>
          <w:rFonts w:ascii="Times New Roman" w:eastAsia="Times New Roman" w:hAnsi="Times New Roman" w:cs="Times New Roman"/>
          <w:color w:val="000000" w:themeColor="text1"/>
          <w:sz w:val="24"/>
          <w:szCs w:val="24"/>
          <w:lang w:val="en-US"/>
        </w:rPr>
        <w:t>,</w:t>
      </w:r>
      <w:r w:rsidR="00A4065D" w:rsidRPr="00176933">
        <w:rPr>
          <w:rFonts w:ascii="Times New Roman" w:eastAsia="Times New Roman" w:hAnsi="Times New Roman" w:cs="Times New Roman"/>
          <w:color w:val="000000" w:themeColor="text1"/>
          <w:sz w:val="24"/>
          <w:szCs w:val="24"/>
          <w:lang w:val="en-US"/>
        </w:rPr>
        <w:t xml:space="preserve"> many studies have explored the effects of acute stress</w:t>
      </w:r>
      <w:r w:rsidR="00A37072" w:rsidRPr="00176933">
        <w:rPr>
          <w:rFonts w:ascii="Times New Roman" w:eastAsia="Times New Roman" w:hAnsi="Times New Roman" w:cs="Times New Roman"/>
          <w:color w:val="000000" w:themeColor="text1"/>
          <w:sz w:val="24"/>
          <w:szCs w:val="24"/>
          <w:lang w:val="en-US"/>
        </w:rPr>
        <w:t>es</w:t>
      </w:r>
      <w:r w:rsidR="00A4065D" w:rsidRPr="00176933">
        <w:rPr>
          <w:rFonts w:ascii="Times New Roman" w:eastAsia="Times New Roman" w:hAnsi="Times New Roman" w:cs="Times New Roman"/>
          <w:color w:val="000000" w:themeColor="text1"/>
          <w:sz w:val="24"/>
          <w:szCs w:val="24"/>
          <w:lang w:val="en-US"/>
        </w:rPr>
        <w:t xml:space="preserve">, but few have investigated the consequences of </w:t>
      </w:r>
      <w:r w:rsidR="00BA14EF" w:rsidRPr="00176933">
        <w:rPr>
          <w:rFonts w:ascii="Times New Roman" w:eastAsia="Times New Roman" w:hAnsi="Times New Roman" w:cs="Times New Roman"/>
          <w:color w:val="000000" w:themeColor="text1"/>
          <w:sz w:val="24"/>
          <w:szCs w:val="24"/>
          <w:lang w:val="en-US"/>
        </w:rPr>
        <w:t>prolonged</w:t>
      </w:r>
      <w:r w:rsidR="00A4065D" w:rsidRPr="00176933">
        <w:rPr>
          <w:rFonts w:ascii="Times New Roman" w:eastAsia="Times New Roman" w:hAnsi="Times New Roman" w:cs="Times New Roman"/>
          <w:color w:val="000000" w:themeColor="text1"/>
          <w:sz w:val="24"/>
          <w:szCs w:val="24"/>
          <w:lang w:val="en-US"/>
        </w:rPr>
        <w:t xml:space="preserve"> </w:t>
      </w:r>
      <w:r w:rsidR="00BA14EF" w:rsidRPr="00176933">
        <w:rPr>
          <w:rFonts w:ascii="Times New Roman" w:eastAsia="Times New Roman" w:hAnsi="Times New Roman" w:cs="Times New Roman"/>
          <w:color w:val="000000" w:themeColor="text1"/>
          <w:sz w:val="24"/>
          <w:szCs w:val="24"/>
          <w:lang w:val="en-US"/>
        </w:rPr>
        <w:t xml:space="preserve">shifts in </w:t>
      </w:r>
      <w:r w:rsidR="009E6DE2" w:rsidRPr="00176933">
        <w:rPr>
          <w:rFonts w:ascii="Times New Roman" w:eastAsia="Times New Roman" w:hAnsi="Times New Roman" w:cs="Times New Roman"/>
          <w:color w:val="000000" w:themeColor="text1"/>
          <w:sz w:val="24"/>
          <w:szCs w:val="24"/>
          <w:lang w:val="en-US"/>
        </w:rPr>
        <w:t>climat</w:t>
      </w:r>
      <w:r w:rsidR="00C97204" w:rsidRPr="00176933">
        <w:rPr>
          <w:rFonts w:ascii="Times New Roman" w:eastAsia="Times New Roman" w:hAnsi="Times New Roman" w:cs="Times New Roman"/>
          <w:color w:val="000000" w:themeColor="text1"/>
          <w:sz w:val="24"/>
          <w:szCs w:val="24"/>
          <w:lang w:val="en-US"/>
        </w:rPr>
        <w:t>ic conditions</w:t>
      </w:r>
      <w:r w:rsidR="009E6DE2" w:rsidRPr="00176933">
        <w:rPr>
          <w:rFonts w:ascii="Times New Roman" w:eastAsia="Times New Roman" w:hAnsi="Times New Roman" w:cs="Times New Roman"/>
          <w:color w:val="000000" w:themeColor="text1"/>
          <w:sz w:val="24"/>
          <w:szCs w:val="24"/>
          <w:lang w:val="en-US"/>
        </w:rPr>
        <w:t xml:space="preserve"> </w:t>
      </w:r>
      <w:r w:rsidR="00A4065D" w:rsidRPr="00176933">
        <w:rPr>
          <w:rFonts w:ascii="Times New Roman" w:eastAsia="Times New Roman" w:hAnsi="Times New Roman" w:cs="Times New Roman"/>
          <w:color w:val="000000" w:themeColor="text1"/>
          <w:sz w:val="24"/>
          <w:szCs w:val="24"/>
          <w:lang w:val="en-US"/>
        </w:rPr>
        <w:t xml:space="preserve">on plant growth </w:t>
      </w:r>
      <w:r w:rsidR="00C24E1E" w:rsidRPr="00176933">
        <w:rPr>
          <w:rFonts w:ascii="Times New Roman" w:eastAsia="Times New Roman" w:hAnsi="Times New Roman" w:cs="Times New Roman"/>
          <w:color w:val="000000" w:themeColor="text1"/>
          <w:sz w:val="24"/>
          <w:szCs w:val="24"/>
          <w:lang w:val="en-US"/>
        </w:rPr>
        <w:t xml:space="preserve">and chemistry. </w:t>
      </w:r>
    </w:p>
    <w:p w14:paraId="023FDA6E" w14:textId="77777777" w:rsidR="00176933" w:rsidRPr="00176933" w:rsidRDefault="00176933" w:rsidP="00176933">
      <w:pPr>
        <w:pStyle w:val="ListParagraph"/>
        <w:numPr>
          <w:ilvl w:val="0"/>
          <w:numId w:val="18"/>
        </w:numPr>
        <w:tabs>
          <w:tab w:val="left" w:pos="180"/>
        </w:tabs>
        <w:spacing w:after="0" w:line="480" w:lineRule="auto"/>
        <w:ind w:left="0" w:firstLine="0"/>
        <w:rPr>
          <w:rFonts w:ascii="Times New Roman" w:hAnsi="Times New Roman" w:cs="Times New Roman"/>
          <w:b/>
          <w:sz w:val="24"/>
          <w:szCs w:val="24"/>
          <w:lang w:val="en-US"/>
        </w:rPr>
      </w:pPr>
      <w:r>
        <w:rPr>
          <w:rFonts w:ascii="Times New Roman" w:eastAsia="Times New Roman" w:hAnsi="Times New Roman" w:cs="Times New Roman"/>
          <w:b/>
          <w:color w:val="000000" w:themeColor="text1"/>
          <w:sz w:val="24"/>
          <w:szCs w:val="24"/>
          <w:lang w:val="en-US"/>
        </w:rPr>
        <w:t xml:space="preserve">Methods </w:t>
      </w:r>
      <w:r w:rsidR="00A4065D" w:rsidRPr="00176933">
        <w:rPr>
          <w:rFonts w:ascii="Times New Roman" w:eastAsia="Times New Roman" w:hAnsi="Times New Roman" w:cs="Times New Roman"/>
          <w:color w:val="000000" w:themeColor="text1"/>
          <w:sz w:val="24"/>
          <w:szCs w:val="24"/>
          <w:lang w:val="en-US"/>
        </w:rPr>
        <w:t xml:space="preserve">We </w:t>
      </w:r>
      <w:r w:rsidR="004D2D3A" w:rsidRPr="00176933">
        <w:rPr>
          <w:rFonts w:ascii="Times New Roman" w:eastAsia="Times New Roman" w:hAnsi="Times New Roman" w:cs="Times New Roman"/>
          <w:color w:val="000000" w:themeColor="text1"/>
          <w:sz w:val="24"/>
          <w:szCs w:val="24"/>
          <w:lang w:val="en-US"/>
        </w:rPr>
        <w:t xml:space="preserve">assessed </w:t>
      </w:r>
      <w:r w:rsidR="00CD692F" w:rsidRPr="00176933">
        <w:rPr>
          <w:rFonts w:ascii="Times New Roman" w:eastAsia="Times New Roman" w:hAnsi="Times New Roman" w:cs="Times New Roman"/>
          <w:color w:val="000000" w:themeColor="text1"/>
          <w:sz w:val="24"/>
          <w:szCs w:val="24"/>
          <w:lang w:val="en-US"/>
        </w:rPr>
        <w:t>plant size</w:t>
      </w:r>
      <w:r w:rsidR="00A4065D" w:rsidRPr="00176933">
        <w:rPr>
          <w:rFonts w:ascii="Times New Roman" w:eastAsia="Times New Roman" w:hAnsi="Times New Roman" w:cs="Times New Roman"/>
          <w:color w:val="000000" w:themeColor="text1"/>
          <w:sz w:val="24"/>
          <w:szCs w:val="24"/>
          <w:lang w:val="en-US"/>
        </w:rPr>
        <w:t xml:space="preserve"> and</w:t>
      </w:r>
      <w:r w:rsidR="00A41DCA" w:rsidRPr="00176933">
        <w:rPr>
          <w:rFonts w:ascii="Times New Roman" w:eastAsia="Times New Roman" w:hAnsi="Times New Roman" w:cs="Times New Roman"/>
          <w:color w:val="000000" w:themeColor="text1"/>
          <w:sz w:val="24"/>
          <w:szCs w:val="24"/>
          <w:lang w:val="en-US"/>
        </w:rPr>
        <w:t xml:space="preserve"> </w:t>
      </w:r>
      <w:r w:rsidR="004D2D3A" w:rsidRPr="00176933">
        <w:rPr>
          <w:rFonts w:ascii="Times New Roman" w:eastAsia="Times New Roman" w:hAnsi="Times New Roman" w:cs="Times New Roman"/>
          <w:color w:val="000000" w:themeColor="text1"/>
          <w:sz w:val="24"/>
          <w:szCs w:val="24"/>
          <w:lang w:val="en-US"/>
        </w:rPr>
        <w:t xml:space="preserve">performed metabolite profiling </w:t>
      </w:r>
      <w:r w:rsidR="00A4065D" w:rsidRPr="00176933">
        <w:rPr>
          <w:rFonts w:ascii="Times New Roman" w:eastAsia="Times New Roman" w:hAnsi="Times New Roman" w:cs="Times New Roman"/>
          <w:color w:val="000000" w:themeColor="text1"/>
          <w:sz w:val="24"/>
          <w:szCs w:val="24"/>
          <w:lang w:val="en-US"/>
        </w:rPr>
        <w:t>of naturally</w:t>
      </w:r>
      <w:r w:rsidR="00956658" w:rsidRPr="00176933">
        <w:rPr>
          <w:rFonts w:ascii="Times New Roman" w:eastAsia="Times New Roman" w:hAnsi="Times New Roman" w:cs="Times New Roman"/>
          <w:color w:val="000000" w:themeColor="text1"/>
          <w:sz w:val="24"/>
          <w:szCs w:val="24"/>
          <w:lang w:val="en-US"/>
        </w:rPr>
        <w:t xml:space="preserve"> </w:t>
      </w:r>
      <w:r w:rsidR="00A4065D" w:rsidRPr="00176933">
        <w:rPr>
          <w:rFonts w:ascii="Times New Roman" w:eastAsia="Times New Roman" w:hAnsi="Times New Roman" w:cs="Times New Roman"/>
          <w:color w:val="000000" w:themeColor="text1"/>
          <w:sz w:val="24"/>
          <w:szCs w:val="24"/>
          <w:lang w:val="en-US"/>
        </w:rPr>
        <w:t>occurring</w:t>
      </w:r>
      <w:r w:rsidR="00956658" w:rsidRPr="00176933">
        <w:rPr>
          <w:rFonts w:ascii="Times New Roman" w:eastAsia="Times New Roman" w:hAnsi="Times New Roman" w:cs="Times New Roman"/>
          <w:color w:val="000000" w:themeColor="text1"/>
          <w:sz w:val="24"/>
          <w:szCs w:val="24"/>
          <w:lang w:val="en-US"/>
        </w:rPr>
        <w:t xml:space="preserve"> </w:t>
      </w:r>
      <w:proofErr w:type="spellStart"/>
      <w:r w:rsidR="00A4065D" w:rsidRPr="00176933">
        <w:rPr>
          <w:rFonts w:ascii="Times New Roman" w:eastAsia="Times New Roman" w:hAnsi="Times New Roman" w:cs="Times New Roman"/>
          <w:i/>
          <w:iCs/>
          <w:color w:val="000000" w:themeColor="text1"/>
          <w:sz w:val="24"/>
          <w:szCs w:val="24"/>
          <w:lang w:val="en-US"/>
        </w:rPr>
        <w:t>Plantago</w:t>
      </w:r>
      <w:proofErr w:type="spellEnd"/>
      <w:r w:rsidR="00A4065D" w:rsidRPr="00176933">
        <w:rPr>
          <w:rFonts w:ascii="Times New Roman" w:eastAsia="Times New Roman" w:hAnsi="Times New Roman" w:cs="Times New Roman"/>
          <w:i/>
          <w:iCs/>
          <w:color w:val="000000" w:themeColor="text1"/>
          <w:sz w:val="24"/>
          <w:szCs w:val="24"/>
          <w:lang w:val="en-US"/>
        </w:rPr>
        <w:t xml:space="preserve"> </w:t>
      </w:r>
      <w:proofErr w:type="spellStart"/>
      <w:r w:rsidR="00A4065D" w:rsidRPr="00176933">
        <w:rPr>
          <w:rFonts w:ascii="Times New Roman" w:eastAsia="Times New Roman" w:hAnsi="Times New Roman" w:cs="Times New Roman"/>
          <w:i/>
          <w:iCs/>
          <w:color w:val="000000" w:themeColor="text1"/>
          <w:sz w:val="24"/>
          <w:szCs w:val="24"/>
          <w:lang w:val="en-US"/>
        </w:rPr>
        <w:t>lanceolata</w:t>
      </w:r>
      <w:proofErr w:type="spellEnd"/>
      <w:r w:rsidR="00A4065D" w:rsidRPr="00176933">
        <w:rPr>
          <w:rFonts w:ascii="Times New Roman" w:eastAsia="Times New Roman" w:hAnsi="Times New Roman" w:cs="Times New Roman"/>
          <w:i/>
          <w:iCs/>
          <w:color w:val="000000" w:themeColor="text1"/>
          <w:sz w:val="24"/>
          <w:szCs w:val="24"/>
          <w:lang w:val="en-US"/>
        </w:rPr>
        <w:t xml:space="preserve"> </w:t>
      </w:r>
      <w:r w:rsidR="00A4065D" w:rsidRPr="00176933">
        <w:rPr>
          <w:rFonts w:ascii="Times New Roman" w:eastAsia="Times New Roman" w:hAnsi="Times New Roman" w:cs="Times New Roman"/>
          <w:color w:val="000000" w:themeColor="text1"/>
          <w:sz w:val="24"/>
          <w:szCs w:val="24"/>
          <w:lang w:val="en-US"/>
        </w:rPr>
        <w:t>plants</w:t>
      </w:r>
      <w:r w:rsidR="00956658" w:rsidRPr="00176933">
        <w:rPr>
          <w:rFonts w:ascii="Times New Roman" w:eastAsia="Times New Roman" w:hAnsi="Times New Roman" w:cs="Times New Roman"/>
          <w:color w:val="000000" w:themeColor="text1"/>
          <w:sz w:val="24"/>
          <w:szCs w:val="24"/>
          <w:lang w:val="en-US"/>
        </w:rPr>
        <w:t xml:space="preserve"> </w:t>
      </w:r>
      <w:r w:rsidR="00A4065D" w:rsidRPr="00176933">
        <w:rPr>
          <w:rFonts w:ascii="Times New Roman" w:eastAsia="Times New Roman" w:hAnsi="Times New Roman" w:cs="Times New Roman"/>
          <w:color w:val="000000" w:themeColor="text1"/>
          <w:sz w:val="24"/>
          <w:szCs w:val="24"/>
          <w:lang w:val="en-US"/>
        </w:rPr>
        <w:t>growing under different precipitation</w:t>
      </w:r>
      <w:r w:rsidR="008E6D49" w:rsidRPr="00176933">
        <w:rPr>
          <w:rFonts w:ascii="Times New Roman" w:eastAsia="Times New Roman" w:hAnsi="Times New Roman" w:cs="Times New Roman"/>
          <w:color w:val="000000" w:themeColor="text1"/>
          <w:sz w:val="24"/>
          <w:szCs w:val="24"/>
          <w:lang w:val="en-US"/>
        </w:rPr>
        <w:t xml:space="preserve"> </w:t>
      </w:r>
      <w:r w:rsidR="00A4065D" w:rsidRPr="00176933">
        <w:rPr>
          <w:rFonts w:ascii="Times New Roman" w:eastAsia="Times New Roman" w:hAnsi="Times New Roman" w:cs="Times New Roman"/>
          <w:color w:val="000000" w:themeColor="text1"/>
          <w:sz w:val="24"/>
          <w:szCs w:val="24"/>
          <w:lang w:val="en-US"/>
        </w:rPr>
        <w:t>(ambient, 50%</w:t>
      </w:r>
      <w:r w:rsidR="0099283A" w:rsidRPr="00176933">
        <w:rPr>
          <w:rFonts w:ascii="Times New Roman" w:eastAsia="Times New Roman" w:hAnsi="Times New Roman" w:cs="Times New Roman"/>
          <w:color w:val="000000" w:themeColor="text1"/>
          <w:sz w:val="24"/>
          <w:szCs w:val="24"/>
          <w:lang w:val="en-US"/>
        </w:rPr>
        <w:t xml:space="preserve"> </w:t>
      </w:r>
      <w:r w:rsidR="00A4065D" w:rsidRPr="00176933">
        <w:rPr>
          <w:rFonts w:ascii="Times New Roman" w:eastAsia="Times New Roman" w:hAnsi="Times New Roman" w:cs="Times New Roman"/>
          <w:color w:val="000000" w:themeColor="text1"/>
          <w:sz w:val="24"/>
          <w:szCs w:val="24"/>
          <w:lang w:val="en-US"/>
        </w:rPr>
        <w:t xml:space="preserve">less </w:t>
      </w:r>
      <w:r w:rsidR="00931436" w:rsidRPr="00176933">
        <w:rPr>
          <w:rFonts w:ascii="Times New Roman" w:eastAsia="Times New Roman" w:hAnsi="Times New Roman" w:cs="Times New Roman"/>
          <w:color w:val="000000" w:themeColor="text1"/>
          <w:sz w:val="24"/>
          <w:szCs w:val="24"/>
          <w:lang w:val="en-US"/>
        </w:rPr>
        <w:t>than ambient</w:t>
      </w:r>
      <w:r w:rsidR="00A37072" w:rsidRPr="00176933">
        <w:rPr>
          <w:rFonts w:ascii="Times New Roman" w:eastAsia="Times New Roman" w:hAnsi="Times New Roman" w:cs="Times New Roman"/>
          <w:color w:val="000000" w:themeColor="text1"/>
          <w:sz w:val="24"/>
          <w:szCs w:val="24"/>
          <w:lang w:val="en-US"/>
        </w:rPr>
        <w:t xml:space="preserve"> </w:t>
      </w:r>
      <w:r w:rsidR="00C97204" w:rsidRPr="00176933">
        <w:rPr>
          <w:rFonts w:ascii="Times New Roman" w:eastAsia="Times New Roman" w:hAnsi="Times New Roman" w:cs="Times New Roman"/>
          <w:color w:val="000000" w:themeColor="text1"/>
          <w:sz w:val="24"/>
          <w:szCs w:val="24"/>
          <w:lang w:val="en-US"/>
        </w:rPr>
        <w:t>=</w:t>
      </w:r>
      <w:r w:rsidR="00A37072" w:rsidRPr="00176933">
        <w:rPr>
          <w:rFonts w:ascii="Times New Roman" w:eastAsia="Times New Roman" w:hAnsi="Times New Roman" w:cs="Times New Roman"/>
          <w:color w:val="000000" w:themeColor="text1"/>
          <w:sz w:val="24"/>
          <w:szCs w:val="24"/>
          <w:lang w:val="en-US"/>
        </w:rPr>
        <w:t xml:space="preserve"> </w:t>
      </w:r>
      <w:r w:rsidR="00C97204" w:rsidRPr="00176933">
        <w:rPr>
          <w:rFonts w:ascii="Times New Roman" w:eastAsia="Times New Roman" w:hAnsi="Times New Roman" w:cs="Times New Roman"/>
          <w:color w:val="000000" w:themeColor="text1"/>
          <w:sz w:val="24"/>
          <w:szCs w:val="24"/>
          <w:lang w:val="en-US"/>
        </w:rPr>
        <w:t>drought</w:t>
      </w:r>
      <w:r w:rsidR="008E6D49" w:rsidRPr="00176933">
        <w:rPr>
          <w:rFonts w:ascii="Times New Roman" w:eastAsia="Times New Roman" w:hAnsi="Times New Roman" w:cs="Times New Roman"/>
          <w:color w:val="000000" w:themeColor="text1"/>
          <w:sz w:val="24"/>
          <w:szCs w:val="24"/>
          <w:lang w:val="en-US"/>
        </w:rPr>
        <w:t xml:space="preserve">) and temperature </w:t>
      </w:r>
      <w:r w:rsidR="00A4065D" w:rsidRPr="00176933">
        <w:rPr>
          <w:rFonts w:ascii="Times New Roman" w:eastAsia="Times New Roman" w:hAnsi="Times New Roman" w:cs="Times New Roman"/>
          <w:color w:val="000000" w:themeColor="text1"/>
          <w:sz w:val="24"/>
          <w:szCs w:val="24"/>
          <w:lang w:val="en-US"/>
        </w:rPr>
        <w:t xml:space="preserve">(ambient, </w:t>
      </w:r>
      <w:r w:rsidR="00711976" w:rsidRPr="00176933">
        <w:rPr>
          <w:rFonts w:ascii="Times New Roman" w:eastAsia="Times New Roman" w:hAnsi="Times New Roman" w:cs="Times New Roman"/>
          <w:color w:val="000000" w:themeColor="text1"/>
          <w:sz w:val="24"/>
          <w:szCs w:val="24"/>
          <w:lang w:val="en-US"/>
        </w:rPr>
        <w:t>+~0.8</w:t>
      </w:r>
      <w:r w:rsidR="00A4065D" w:rsidRPr="00176933">
        <w:rPr>
          <w:rFonts w:ascii="Times New Roman" w:eastAsia="Times New Roman" w:hAnsi="Times New Roman" w:cs="Times New Roman"/>
          <w:color w:val="000000" w:themeColor="text1"/>
          <w:sz w:val="24"/>
          <w:szCs w:val="24"/>
          <w:lang w:val="en-US"/>
        </w:rPr>
        <w:t xml:space="preserve">, </w:t>
      </w:r>
      <w:r w:rsidR="00711976" w:rsidRPr="00176933">
        <w:rPr>
          <w:rFonts w:ascii="Times New Roman" w:eastAsia="Times New Roman" w:hAnsi="Times New Roman" w:cs="Times New Roman"/>
          <w:color w:val="000000" w:themeColor="text1"/>
          <w:sz w:val="24"/>
          <w:szCs w:val="24"/>
          <w:lang w:val="en-US"/>
        </w:rPr>
        <w:t>+~2.4</w:t>
      </w:r>
      <w:r w:rsidR="00A4065D" w:rsidRPr="00176933">
        <w:rPr>
          <w:rFonts w:ascii="Times New Roman" w:eastAsia="Times New Roman" w:hAnsi="Times New Roman" w:cs="Times New Roman"/>
          <w:color w:val="000000" w:themeColor="text1"/>
          <w:sz w:val="24"/>
          <w:szCs w:val="24"/>
          <w:lang w:val="en-US"/>
        </w:rPr>
        <w:t xml:space="preserve">, </w:t>
      </w:r>
      <w:r w:rsidR="00711976" w:rsidRPr="00176933">
        <w:rPr>
          <w:rFonts w:ascii="Times New Roman" w:eastAsia="Times New Roman" w:hAnsi="Times New Roman" w:cs="Times New Roman"/>
          <w:color w:val="000000" w:themeColor="text1"/>
          <w:sz w:val="24"/>
          <w:szCs w:val="24"/>
          <w:lang w:val="en-US"/>
        </w:rPr>
        <w:t>+~4.0</w:t>
      </w:r>
      <w:r w:rsidR="00B41588" w:rsidRPr="00176933">
        <w:rPr>
          <w:rFonts w:ascii="Times New Roman" w:eastAsia="Times New Roman" w:hAnsi="Times New Roman" w:cs="Times New Roman"/>
          <w:color w:val="000000" w:themeColor="text1"/>
          <w:sz w:val="24"/>
          <w:szCs w:val="24"/>
          <w:lang w:val="en-US"/>
        </w:rPr>
        <w:t xml:space="preserve"> </w:t>
      </w:r>
      <w:proofErr w:type="spellStart"/>
      <w:r w:rsidR="00A4065D" w:rsidRPr="00176933">
        <w:rPr>
          <w:rFonts w:ascii="Times New Roman" w:eastAsia="Times New Roman" w:hAnsi="Times New Roman" w:cs="Times New Roman"/>
          <w:color w:val="000000" w:themeColor="text1"/>
          <w:sz w:val="24"/>
          <w:szCs w:val="24"/>
          <w:vertAlign w:val="superscript"/>
          <w:lang w:val="en-US"/>
        </w:rPr>
        <w:t>o</w:t>
      </w:r>
      <w:r w:rsidR="00A4065D" w:rsidRPr="00176933">
        <w:rPr>
          <w:rFonts w:ascii="Times New Roman" w:eastAsia="Times New Roman" w:hAnsi="Times New Roman" w:cs="Times New Roman"/>
          <w:color w:val="000000" w:themeColor="text1"/>
          <w:sz w:val="24"/>
          <w:szCs w:val="24"/>
          <w:lang w:val="en-US"/>
        </w:rPr>
        <w:t>C</w:t>
      </w:r>
      <w:proofErr w:type="spellEnd"/>
      <w:r w:rsidR="0099283A" w:rsidRPr="00176933">
        <w:rPr>
          <w:rFonts w:ascii="Times New Roman" w:eastAsia="Times New Roman" w:hAnsi="Times New Roman" w:cs="Times New Roman"/>
          <w:color w:val="000000" w:themeColor="text1"/>
          <w:sz w:val="24"/>
          <w:szCs w:val="24"/>
          <w:lang w:val="en-US"/>
        </w:rPr>
        <w:t xml:space="preserve"> </w:t>
      </w:r>
      <w:r w:rsidR="00A4065D" w:rsidRPr="00176933">
        <w:rPr>
          <w:rFonts w:ascii="Times New Roman" w:eastAsia="Times New Roman" w:hAnsi="Times New Roman" w:cs="Times New Roman"/>
          <w:color w:val="000000" w:themeColor="text1"/>
          <w:sz w:val="24"/>
          <w:szCs w:val="24"/>
          <w:lang w:val="en-US"/>
        </w:rPr>
        <w:t xml:space="preserve">above ambient) </w:t>
      </w:r>
      <w:r w:rsidR="00707E70" w:rsidRPr="00176933">
        <w:rPr>
          <w:rFonts w:ascii="Times New Roman" w:eastAsia="Times New Roman" w:hAnsi="Times New Roman" w:cs="Times New Roman"/>
          <w:color w:val="000000" w:themeColor="text1"/>
          <w:sz w:val="24"/>
          <w:szCs w:val="24"/>
          <w:lang w:val="en-US"/>
        </w:rPr>
        <w:t>treatments</w:t>
      </w:r>
      <w:r w:rsidR="007A013E" w:rsidRPr="00176933">
        <w:rPr>
          <w:rFonts w:ascii="Times New Roman" w:eastAsia="Times New Roman" w:hAnsi="Times New Roman" w:cs="Times New Roman"/>
          <w:color w:val="000000" w:themeColor="text1"/>
          <w:sz w:val="24"/>
          <w:szCs w:val="24"/>
          <w:lang w:val="en-US"/>
        </w:rPr>
        <w:t xml:space="preserve"> </w:t>
      </w:r>
      <w:r w:rsidR="00A4065D" w:rsidRPr="00176933">
        <w:rPr>
          <w:rFonts w:ascii="Times New Roman" w:eastAsia="Times New Roman" w:hAnsi="Times New Roman" w:cs="Times New Roman"/>
          <w:color w:val="000000" w:themeColor="text1"/>
          <w:sz w:val="24"/>
          <w:szCs w:val="24"/>
          <w:lang w:val="en-US"/>
        </w:rPr>
        <w:t>at the Boston Area Climate Experiment (BACE, constructed in 2007). </w:t>
      </w:r>
    </w:p>
    <w:p w14:paraId="696334CB" w14:textId="0B12C1FC" w:rsidR="00176933" w:rsidRPr="00176933" w:rsidRDefault="00176933" w:rsidP="00176933">
      <w:pPr>
        <w:pStyle w:val="ListParagraph"/>
        <w:numPr>
          <w:ilvl w:val="0"/>
          <w:numId w:val="18"/>
        </w:numPr>
        <w:tabs>
          <w:tab w:val="left" w:pos="180"/>
        </w:tabs>
        <w:spacing w:after="0" w:line="480" w:lineRule="auto"/>
        <w:ind w:left="0" w:firstLine="0"/>
        <w:rPr>
          <w:rFonts w:ascii="Times New Roman" w:hAnsi="Times New Roman" w:cs="Times New Roman"/>
          <w:b/>
          <w:sz w:val="24"/>
          <w:szCs w:val="24"/>
          <w:lang w:val="en-US"/>
        </w:rPr>
      </w:pPr>
      <w:r>
        <w:rPr>
          <w:rFonts w:ascii="Times New Roman" w:eastAsia="Times New Roman" w:hAnsi="Times New Roman" w:cs="Times New Roman"/>
          <w:b/>
          <w:color w:val="000000" w:themeColor="text1"/>
          <w:sz w:val="24"/>
          <w:szCs w:val="24"/>
          <w:lang w:val="en-US"/>
        </w:rPr>
        <w:t xml:space="preserve">Key Results </w:t>
      </w:r>
      <w:r w:rsidR="00A37072" w:rsidRPr="00176933">
        <w:rPr>
          <w:rFonts w:ascii="Times New Roman" w:eastAsia="Times New Roman" w:hAnsi="Times New Roman" w:cs="Times New Roman"/>
          <w:color w:val="000000" w:themeColor="text1"/>
          <w:sz w:val="24"/>
          <w:szCs w:val="24"/>
          <w:lang w:val="en-US"/>
        </w:rPr>
        <w:t>The</w:t>
      </w:r>
      <w:r w:rsidR="00A4065D" w:rsidRPr="00176933">
        <w:rPr>
          <w:rFonts w:ascii="Times New Roman" w:eastAsia="Times New Roman" w:hAnsi="Times New Roman" w:cs="Times New Roman"/>
          <w:color w:val="000000" w:themeColor="text1"/>
          <w:sz w:val="24"/>
          <w:szCs w:val="24"/>
          <w:lang w:val="en-US"/>
        </w:rPr>
        <w:t xml:space="preserve"> analysis of</w:t>
      </w:r>
      <w:r w:rsidR="00A37072" w:rsidRPr="00176933">
        <w:rPr>
          <w:rFonts w:ascii="Times New Roman" w:eastAsia="Times New Roman" w:hAnsi="Times New Roman" w:cs="Times New Roman"/>
          <w:color w:val="000000" w:themeColor="text1"/>
          <w:sz w:val="24"/>
          <w:szCs w:val="24"/>
          <w:lang w:val="en-US"/>
        </w:rPr>
        <w:t xml:space="preserve"> several primary </w:t>
      </w:r>
      <w:r w:rsidR="00087967" w:rsidRPr="00176933">
        <w:rPr>
          <w:rFonts w:ascii="Times New Roman" w:eastAsia="Times New Roman" w:hAnsi="Times New Roman" w:cs="Times New Roman"/>
          <w:color w:val="000000" w:themeColor="text1"/>
          <w:sz w:val="24"/>
          <w:szCs w:val="24"/>
          <w:lang w:val="en-US"/>
        </w:rPr>
        <w:t xml:space="preserve">and </w:t>
      </w:r>
      <w:commentRangeStart w:id="0"/>
      <w:r w:rsidR="00087967" w:rsidRPr="00176933">
        <w:rPr>
          <w:rFonts w:ascii="Times New Roman" w:eastAsia="Times New Roman" w:hAnsi="Times New Roman" w:cs="Times New Roman"/>
          <w:color w:val="000000" w:themeColor="text1"/>
          <w:sz w:val="24"/>
          <w:szCs w:val="24"/>
          <w:lang w:val="en-US"/>
        </w:rPr>
        <w:t xml:space="preserve">secondary </w:t>
      </w:r>
      <w:commentRangeEnd w:id="0"/>
      <w:r w:rsidR="00804509">
        <w:rPr>
          <w:rStyle w:val="CommentReference"/>
          <w:rFonts w:eastAsiaTheme="minorEastAsia"/>
          <w:lang w:val="en-US" w:eastAsia="ja-JP"/>
        </w:rPr>
        <w:commentReference w:id="0"/>
      </w:r>
      <w:r w:rsidR="00A37072" w:rsidRPr="00176933">
        <w:rPr>
          <w:rFonts w:ascii="Times New Roman" w:eastAsia="Times New Roman" w:hAnsi="Times New Roman" w:cs="Times New Roman"/>
          <w:color w:val="000000" w:themeColor="text1"/>
          <w:sz w:val="24"/>
          <w:szCs w:val="24"/>
          <w:lang w:val="en-US"/>
        </w:rPr>
        <w:t>metabolites</w:t>
      </w:r>
      <w:r w:rsidR="00A4065D" w:rsidRPr="00176933">
        <w:rPr>
          <w:rFonts w:ascii="Times New Roman" w:eastAsia="Times New Roman" w:hAnsi="Times New Roman" w:cs="Times New Roman"/>
          <w:color w:val="000000" w:themeColor="text1"/>
          <w:sz w:val="24"/>
          <w:szCs w:val="24"/>
          <w:lang w:val="en-US"/>
        </w:rPr>
        <w:t xml:space="preserve"> revealed striking effects of </w:t>
      </w:r>
      <w:r w:rsidR="00CD692F" w:rsidRPr="00176933">
        <w:rPr>
          <w:rFonts w:ascii="Times New Roman" w:eastAsia="Times New Roman" w:hAnsi="Times New Roman" w:cs="Times New Roman"/>
          <w:color w:val="000000" w:themeColor="text1"/>
          <w:sz w:val="24"/>
          <w:szCs w:val="24"/>
          <w:lang w:val="en-US"/>
        </w:rPr>
        <w:t>drought</w:t>
      </w:r>
      <w:ins w:id="1" w:author="Colin Orians" w:date="2018-10-29T10:09:00Z">
        <w:r w:rsidR="00A03281">
          <w:rPr>
            <w:rFonts w:ascii="Times New Roman" w:eastAsia="Times New Roman" w:hAnsi="Times New Roman" w:cs="Times New Roman"/>
            <w:color w:val="000000" w:themeColor="text1"/>
            <w:sz w:val="24"/>
            <w:szCs w:val="24"/>
            <w:lang w:val="en-US"/>
          </w:rPr>
          <w:t>,</w:t>
        </w:r>
      </w:ins>
      <w:r w:rsidR="00A4065D" w:rsidRPr="00176933">
        <w:rPr>
          <w:rFonts w:ascii="Times New Roman" w:eastAsia="Times New Roman" w:hAnsi="Times New Roman" w:cs="Times New Roman"/>
          <w:color w:val="000000" w:themeColor="text1"/>
          <w:sz w:val="24"/>
          <w:szCs w:val="24"/>
          <w:lang w:val="en-US"/>
        </w:rPr>
        <w:t xml:space="preserve"> and </w:t>
      </w:r>
      <w:del w:id="2" w:author="Colin Orians" w:date="2018-10-29T10:09:00Z">
        <w:r w:rsidR="00A4065D" w:rsidRPr="00176933" w:rsidDel="00A03281">
          <w:rPr>
            <w:rFonts w:ascii="Times New Roman" w:eastAsia="Times New Roman" w:hAnsi="Times New Roman" w:cs="Times New Roman"/>
            <w:color w:val="000000" w:themeColor="text1"/>
            <w:sz w:val="24"/>
            <w:szCs w:val="24"/>
            <w:lang w:val="en-US"/>
          </w:rPr>
          <w:delText xml:space="preserve">lesser effects of </w:delText>
        </w:r>
        <w:r w:rsidR="00CD692F" w:rsidRPr="00176933" w:rsidDel="00A03281">
          <w:rPr>
            <w:rFonts w:ascii="Times New Roman" w:eastAsia="Times New Roman" w:hAnsi="Times New Roman" w:cs="Times New Roman"/>
            <w:color w:val="000000" w:themeColor="text1"/>
            <w:sz w:val="24"/>
            <w:szCs w:val="24"/>
            <w:lang w:val="en-US"/>
          </w:rPr>
          <w:delText>warming</w:delText>
        </w:r>
        <w:r w:rsidR="0099283A" w:rsidRPr="00176933" w:rsidDel="00A03281">
          <w:rPr>
            <w:rFonts w:ascii="Times New Roman" w:eastAsia="Times New Roman" w:hAnsi="Times New Roman" w:cs="Times New Roman"/>
            <w:color w:val="000000" w:themeColor="text1"/>
            <w:sz w:val="24"/>
            <w:szCs w:val="24"/>
            <w:lang w:val="en-US"/>
          </w:rPr>
          <w:delText xml:space="preserve"> </w:delText>
        </w:r>
        <w:r w:rsidR="00C24E1E" w:rsidRPr="00176933" w:rsidDel="00A03281">
          <w:rPr>
            <w:rFonts w:ascii="Times New Roman" w:eastAsia="Times New Roman" w:hAnsi="Times New Roman" w:cs="Times New Roman"/>
            <w:color w:val="000000" w:themeColor="text1"/>
            <w:sz w:val="24"/>
            <w:szCs w:val="24"/>
            <w:lang w:val="en-US"/>
          </w:rPr>
          <w:delText>on leaf chemistry</w:delText>
        </w:r>
      </w:del>
      <w:ins w:id="3" w:author="Colin Orians" w:date="2018-10-29T10:09:00Z">
        <w:r w:rsidR="00A03281">
          <w:rPr>
            <w:rFonts w:ascii="Times New Roman" w:eastAsia="Times New Roman" w:hAnsi="Times New Roman" w:cs="Times New Roman"/>
            <w:color w:val="000000" w:themeColor="text1"/>
            <w:sz w:val="24"/>
            <w:szCs w:val="24"/>
            <w:lang w:val="en-US"/>
          </w:rPr>
          <w:t>a</w:t>
        </w:r>
      </w:ins>
      <w:ins w:id="4" w:author="Colin Orians" w:date="2018-10-29T09:51:00Z">
        <w:r w:rsidR="00261D3C">
          <w:rPr>
            <w:rFonts w:ascii="Times New Roman" w:eastAsia="Times New Roman" w:hAnsi="Times New Roman" w:cs="Times New Roman"/>
            <w:color w:val="000000" w:themeColor="text1"/>
            <w:sz w:val="24"/>
            <w:szCs w:val="24"/>
            <w:lang w:val="en-US"/>
          </w:rPr>
          <w:t xml:space="preserve"> drought by warming interaction</w:t>
        </w:r>
      </w:ins>
      <w:r w:rsidR="00C24E1E" w:rsidRPr="00176933">
        <w:rPr>
          <w:rFonts w:ascii="Times New Roman" w:eastAsia="Times New Roman" w:hAnsi="Times New Roman" w:cs="Times New Roman"/>
          <w:color w:val="000000" w:themeColor="text1"/>
          <w:sz w:val="24"/>
          <w:szCs w:val="24"/>
          <w:lang w:val="en-US"/>
        </w:rPr>
        <w:t>.</w:t>
      </w:r>
      <w:r w:rsidR="00A4065D" w:rsidRPr="00176933">
        <w:rPr>
          <w:rFonts w:ascii="Times New Roman" w:eastAsia="Times New Roman" w:hAnsi="Times New Roman" w:cs="Times New Roman"/>
          <w:color w:val="000000" w:themeColor="text1"/>
          <w:sz w:val="24"/>
          <w:szCs w:val="24"/>
          <w:lang w:val="en-US"/>
        </w:rPr>
        <w:t xml:space="preserve"> Compared to the ambient condition, plants in the </w:t>
      </w:r>
      <w:r w:rsidR="009638C8" w:rsidRPr="00176933">
        <w:rPr>
          <w:rFonts w:ascii="Times New Roman" w:eastAsia="Times New Roman" w:hAnsi="Times New Roman" w:cs="Times New Roman"/>
          <w:color w:val="000000" w:themeColor="text1"/>
          <w:sz w:val="24"/>
          <w:szCs w:val="24"/>
          <w:lang w:val="en-US"/>
        </w:rPr>
        <w:t xml:space="preserve">drought </w:t>
      </w:r>
      <w:r w:rsidR="006A5299" w:rsidRPr="00176933">
        <w:rPr>
          <w:rFonts w:ascii="Times New Roman" w:eastAsia="Times New Roman" w:hAnsi="Times New Roman" w:cs="Times New Roman"/>
          <w:color w:val="000000" w:themeColor="text1"/>
          <w:sz w:val="24"/>
          <w:szCs w:val="24"/>
          <w:lang w:val="en-US"/>
        </w:rPr>
        <w:t>plots</w:t>
      </w:r>
      <w:r w:rsidR="00A4065D" w:rsidRPr="00176933">
        <w:rPr>
          <w:rFonts w:ascii="Times New Roman" w:eastAsia="Times New Roman" w:hAnsi="Times New Roman" w:cs="Times New Roman"/>
          <w:color w:val="000000" w:themeColor="text1"/>
          <w:sz w:val="24"/>
          <w:szCs w:val="24"/>
          <w:lang w:val="en-US"/>
        </w:rPr>
        <w:t xml:space="preserve"> had lower concentrations of foliar nitrogen</w:t>
      </w:r>
      <w:r w:rsidR="007A18ED" w:rsidRPr="00176933">
        <w:rPr>
          <w:rFonts w:ascii="Times New Roman" w:eastAsia="Times New Roman" w:hAnsi="Times New Roman" w:cs="Times New Roman"/>
          <w:color w:val="000000" w:themeColor="text1"/>
          <w:sz w:val="24"/>
          <w:szCs w:val="24"/>
          <w:lang w:val="en-US"/>
        </w:rPr>
        <w:t xml:space="preserve">, </w:t>
      </w:r>
      <w:r w:rsidR="00A4065D" w:rsidRPr="00176933">
        <w:rPr>
          <w:rFonts w:ascii="Times New Roman" w:eastAsia="Times New Roman" w:hAnsi="Times New Roman" w:cs="Times New Roman"/>
          <w:color w:val="000000" w:themeColor="text1"/>
          <w:sz w:val="24"/>
          <w:szCs w:val="24"/>
          <w:lang w:val="en-US"/>
        </w:rPr>
        <w:t>amino acids</w:t>
      </w:r>
      <w:r w:rsidR="00393C55" w:rsidRPr="00176933">
        <w:rPr>
          <w:rFonts w:ascii="Times New Roman" w:eastAsia="Times New Roman" w:hAnsi="Times New Roman" w:cs="Times New Roman"/>
          <w:color w:val="000000" w:themeColor="text1"/>
          <w:sz w:val="24"/>
          <w:szCs w:val="24"/>
          <w:lang w:val="en-US"/>
        </w:rPr>
        <w:t>,</w:t>
      </w:r>
      <w:r w:rsidR="007A18ED" w:rsidRPr="00176933">
        <w:rPr>
          <w:rFonts w:ascii="Times New Roman" w:eastAsia="Times New Roman" w:hAnsi="Times New Roman" w:cs="Times New Roman"/>
          <w:color w:val="000000" w:themeColor="text1"/>
          <w:sz w:val="24"/>
          <w:szCs w:val="24"/>
          <w:lang w:val="en-US"/>
        </w:rPr>
        <w:t xml:space="preserve"> and most </w:t>
      </w:r>
      <w:r w:rsidR="00341EB2" w:rsidRPr="00176933">
        <w:rPr>
          <w:rFonts w:ascii="Times New Roman" w:eastAsia="Times New Roman" w:hAnsi="Times New Roman" w:cs="Times New Roman"/>
          <w:color w:val="000000" w:themeColor="text1"/>
          <w:sz w:val="24"/>
          <w:szCs w:val="24"/>
          <w:lang w:val="en-US"/>
        </w:rPr>
        <w:t>sugars</w:t>
      </w:r>
      <w:r w:rsidR="00E302B1" w:rsidRPr="00176933">
        <w:rPr>
          <w:rFonts w:ascii="Times New Roman" w:eastAsia="Times New Roman" w:hAnsi="Times New Roman" w:cs="Times New Roman"/>
          <w:color w:val="000000" w:themeColor="text1"/>
          <w:sz w:val="24"/>
          <w:szCs w:val="24"/>
          <w:lang w:val="en-US"/>
        </w:rPr>
        <w:t xml:space="preserve"> and</w:t>
      </w:r>
      <w:r w:rsidR="00A4065D" w:rsidRPr="00176933">
        <w:rPr>
          <w:rFonts w:ascii="Times New Roman" w:eastAsia="Times New Roman" w:hAnsi="Times New Roman" w:cs="Times New Roman"/>
          <w:color w:val="000000" w:themeColor="text1"/>
          <w:sz w:val="24"/>
          <w:szCs w:val="24"/>
          <w:lang w:val="en-US"/>
        </w:rPr>
        <w:t xml:space="preserve"> higher concentrations of sorbitol</w:t>
      </w:r>
      <w:r w:rsidR="00E302B1" w:rsidRPr="00176933">
        <w:rPr>
          <w:rFonts w:ascii="Times New Roman" w:eastAsia="Times New Roman" w:hAnsi="Times New Roman" w:cs="Times New Roman"/>
          <w:color w:val="000000" w:themeColor="text1"/>
          <w:sz w:val="24"/>
          <w:szCs w:val="24"/>
          <w:lang w:val="en-US"/>
        </w:rPr>
        <w:t>,</w:t>
      </w:r>
      <w:r w:rsidR="00A4065D" w:rsidRPr="00176933">
        <w:rPr>
          <w:rFonts w:ascii="Times New Roman" w:eastAsia="Times New Roman" w:hAnsi="Times New Roman" w:cs="Times New Roman"/>
          <w:color w:val="000000" w:themeColor="text1"/>
          <w:sz w:val="24"/>
          <w:szCs w:val="24"/>
          <w:lang w:val="en-US"/>
        </w:rPr>
        <w:t xml:space="preserve"> a common</w:t>
      </w:r>
      <w:r w:rsidR="0099283A" w:rsidRPr="00176933">
        <w:rPr>
          <w:rFonts w:ascii="Times New Roman" w:eastAsia="Times New Roman" w:hAnsi="Times New Roman" w:cs="Times New Roman"/>
          <w:color w:val="000000" w:themeColor="text1"/>
          <w:sz w:val="24"/>
          <w:szCs w:val="24"/>
          <w:lang w:val="en-US"/>
        </w:rPr>
        <w:t xml:space="preserve"> </w:t>
      </w:r>
      <w:r w:rsidR="00A4065D" w:rsidRPr="00176933">
        <w:rPr>
          <w:rFonts w:ascii="Times New Roman" w:eastAsia="Times New Roman" w:hAnsi="Times New Roman" w:cs="Times New Roman"/>
          <w:color w:val="000000" w:themeColor="text1"/>
          <w:sz w:val="24"/>
          <w:szCs w:val="24"/>
          <w:lang w:val="en-US"/>
        </w:rPr>
        <w:t>stress-induced metabolite</w:t>
      </w:r>
      <w:r w:rsidR="00E302B1" w:rsidRPr="00176933">
        <w:rPr>
          <w:rFonts w:ascii="Times New Roman" w:eastAsia="Times New Roman" w:hAnsi="Times New Roman" w:cs="Times New Roman"/>
          <w:color w:val="000000" w:themeColor="text1"/>
          <w:sz w:val="24"/>
          <w:szCs w:val="24"/>
          <w:lang w:val="en-US"/>
        </w:rPr>
        <w:t xml:space="preserve">. </w:t>
      </w:r>
      <w:ins w:id="5" w:author="Colin Orians" w:date="2018-10-29T10:10:00Z">
        <w:r w:rsidR="00A03281">
          <w:rPr>
            <w:rFonts w:ascii="Times New Roman" w:hAnsi="Times New Roman" w:cs="Times New Roman"/>
            <w:sz w:val="24"/>
            <w:szCs w:val="24"/>
            <w:lang w:val="en-US"/>
          </w:rPr>
          <w:t>A</w:t>
        </w:r>
      </w:ins>
      <w:ins w:id="6" w:author="Colin Orians" w:date="2018-10-29T09:54:00Z">
        <w:r w:rsidR="00261D3C">
          <w:rPr>
            <w:rFonts w:ascii="Times New Roman" w:hAnsi="Times New Roman" w:cs="Times New Roman"/>
            <w:sz w:val="24"/>
            <w:szCs w:val="24"/>
            <w:lang w:val="en-US"/>
          </w:rPr>
          <w:t>t t</w:t>
        </w:r>
      </w:ins>
      <w:ins w:id="7" w:author="Colin Orians" w:date="2018-10-29T09:53:00Z">
        <w:r w:rsidR="00261D3C" w:rsidRPr="001B68A4">
          <w:rPr>
            <w:rFonts w:ascii="Times New Roman" w:hAnsi="Times New Roman" w:cs="Times New Roman"/>
            <w:sz w:val="24"/>
            <w:szCs w:val="24"/>
            <w:lang w:val="en-US"/>
          </w:rPr>
          <w:t>he highest temperature</w:t>
        </w:r>
        <w:r w:rsidR="00261D3C">
          <w:rPr>
            <w:rFonts w:ascii="Times New Roman" w:hAnsi="Times New Roman" w:cs="Times New Roman"/>
            <w:sz w:val="24"/>
            <w:szCs w:val="24"/>
            <w:lang w:val="en-US"/>
          </w:rPr>
          <w:t xml:space="preserve"> level</w:t>
        </w:r>
        <w:r w:rsidR="00261D3C" w:rsidRPr="001B68A4">
          <w:rPr>
            <w:rFonts w:ascii="Times New Roman" w:hAnsi="Times New Roman" w:cs="Times New Roman"/>
            <w:sz w:val="24"/>
            <w:szCs w:val="24"/>
            <w:lang w:val="en-US"/>
          </w:rPr>
          <w:t xml:space="preserve">, </w:t>
        </w:r>
      </w:ins>
      <w:ins w:id="8" w:author="Colin Orians" w:date="2018-10-29T10:10:00Z">
        <w:r w:rsidR="00A03281">
          <w:rPr>
            <w:rFonts w:ascii="Times New Roman" w:hAnsi="Times New Roman" w:cs="Times New Roman"/>
            <w:sz w:val="24"/>
            <w:szCs w:val="24"/>
            <w:lang w:val="en-US"/>
          </w:rPr>
          <w:t>the precipitation treatments were most distinc</w:t>
        </w:r>
      </w:ins>
      <w:ins w:id="9" w:author="Colin Orians" w:date="2018-10-29T10:11:00Z">
        <w:r w:rsidR="00A03281">
          <w:rPr>
            <w:rFonts w:ascii="Times New Roman" w:hAnsi="Times New Roman" w:cs="Times New Roman"/>
            <w:sz w:val="24"/>
            <w:szCs w:val="24"/>
            <w:lang w:val="en-US"/>
          </w:rPr>
          <w:t>t</w:t>
        </w:r>
      </w:ins>
      <w:ins w:id="10" w:author="Colin Orians" w:date="2018-10-29T10:10:00Z">
        <w:r w:rsidR="00A03281">
          <w:rPr>
            <w:rFonts w:ascii="Times New Roman" w:hAnsi="Times New Roman" w:cs="Times New Roman"/>
            <w:sz w:val="24"/>
            <w:szCs w:val="24"/>
            <w:lang w:val="en-US"/>
          </w:rPr>
          <w:t xml:space="preserve">. </w:t>
        </w:r>
      </w:ins>
      <w:commentRangeStart w:id="11"/>
      <w:r w:rsidR="00E302B1" w:rsidRPr="00176933">
        <w:rPr>
          <w:rFonts w:ascii="Times New Roman" w:eastAsia="Times New Roman" w:hAnsi="Times New Roman" w:cs="Times New Roman"/>
          <w:color w:val="000000" w:themeColor="text1"/>
          <w:sz w:val="24"/>
          <w:szCs w:val="24"/>
          <w:lang w:val="en-US"/>
        </w:rPr>
        <w:t>Moreover</w:t>
      </w:r>
      <w:commentRangeEnd w:id="11"/>
      <w:r w:rsidR="00804509">
        <w:rPr>
          <w:rStyle w:val="CommentReference"/>
          <w:rFonts w:eastAsiaTheme="minorEastAsia"/>
          <w:lang w:val="en-US" w:eastAsia="ja-JP"/>
        </w:rPr>
        <w:commentReference w:id="11"/>
      </w:r>
      <w:r w:rsidR="00E302B1" w:rsidRPr="00176933">
        <w:rPr>
          <w:rFonts w:ascii="Times New Roman" w:eastAsia="Times New Roman" w:hAnsi="Times New Roman" w:cs="Times New Roman"/>
          <w:color w:val="000000" w:themeColor="text1"/>
          <w:sz w:val="24"/>
          <w:szCs w:val="24"/>
          <w:lang w:val="en-US"/>
        </w:rPr>
        <w:t>, drought-exposed plants showed</w:t>
      </w:r>
      <w:r w:rsidR="00A4065D" w:rsidRPr="00176933">
        <w:rPr>
          <w:rFonts w:ascii="Times New Roman" w:eastAsia="Times New Roman" w:hAnsi="Times New Roman" w:cs="Times New Roman"/>
          <w:color w:val="000000" w:themeColor="text1"/>
          <w:sz w:val="24"/>
          <w:szCs w:val="24"/>
          <w:lang w:val="en-US"/>
        </w:rPr>
        <w:t xml:space="preserve"> lower </w:t>
      </w:r>
      <w:r w:rsidR="00E302B1" w:rsidRPr="00176933">
        <w:rPr>
          <w:rFonts w:ascii="Times New Roman" w:eastAsia="Times New Roman" w:hAnsi="Times New Roman" w:cs="Times New Roman"/>
          <w:color w:val="000000" w:themeColor="text1"/>
          <w:sz w:val="24"/>
          <w:szCs w:val="24"/>
          <w:lang w:val="en-US"/>
        </w:rPr>
        <w:t xml:space="preserve">leaf </w:t>
      </w:r>
      <w:r w:rsidR="00A4065D" w:rsidRPr="00176933">
        <w:rPr>
          <w:rFonts w:ascii="Times New Roman" w:eastAsia="Times New Roman" w:hAnsi="Times New Roman" w:cs="Times New Roman"/>
          <w:color w:val="000000" w:themeColor="text1"/>
          <w:sz w:val="24"/>
          <w:szCs w:val="24"/>
          <w:lang w:val="en-US"/>
        </w:rPr>
        <w:t>concentrat</w:t>
      </w:r>
      <w:r w:rsidR="007A18ED" w:rsidRPr="00176933">
        <w:rPr>
          <w:rFonts w:ascii="Times New Roman" w:eastAsia="Times New Roman" w:hAnsi="Times New Roman" w:cs="Times New Roman"/>
          <w:color w:val="000000" w:themeColor="text1"/>
          <w:sz w:val="24"/>
          <w:szCs w:val="24"/>
          <w:lang w:val="en-US"/>
        </w:rPr>
        <w:t xml:space="preserve">ions of </w:t>
      </w:r>
      <w:proofErr w:type="spellStart"/>
      <w:r w:rsidR="007A18ED" w:rsidRPr="00176933">
        <w:rPr>
          <w:rFonts w:ascii="Times New Roman" w:eastAsia="Times New Roman" w:hAnsi="Times New Roman" w:cs="Times New Roman"/>
          <w:color w:val="000000" w:themeColor="text1"/>
          <w:sz w:val="24"/>
          <w:szCs w:val="24"/>
          <w:lang w:val="en-US"/>
        </w:rPr>
        <w:t>catalpol</w:t>
      </w:r>
      <w:proofErr w:type="spellEnd"/>
      <w:r w:rsidR="007A18ED" w:rsidRPr="00176933">
        <w:rPr>
          <w:rFonts w:ascii="Times New Roman" w:eastAsia="Times New Roman" w:hAnsi="Times New Roman" w:cs="Times New Roman"/>
          <w:color w:val="000000" w:themeColor="text1"/>
          <w:sz w:val="24"/>
          <w:szCs w:val="24"/>
          <w:lang w:val="en-US"/>
        </w:rPr>
        <w:t>, an iridoid gl</w:t>
      </w:r>
      <w:r w:rsidR="00AD2724" w:rsidRPr="00176933">
        <w:rPr>
          <w:rFonts w:ascii="Times New Roman" w:eastAsia="Times New Roman" w:hAnsi="Times New Roman" w:cs="Times New Roman"/>
          <w:color w:val="000000" w:themeColor="text1"/>
          <w:sz w:val="24"/>
          <w:szCs w:val="24"/>
          <w:lang w:val="en-US"/>
        </w:rPr>
        <w:t>y</w:t>
      </w:r>
      <w:r w:rsidR="00A4065D" w:rsidRPr="00176933">
        <w:rPr>
          <w:rFonts w:ascii="Times New Roman" w:eastAsia="Times New Roman" w:hAnsi="Times New Roman" w:cs="Times New Roman"/>
          <w:color w:val="000000" w:themeColor="text1"/>
          <w:sz w:val="24"/>
          <w:szCs w:val="24"/>
          <w:lang w:val="en-US"/>
        </w:rPr>
        <w:t>coside well known to</w:t>
      </w:r>
      <w:r w:rsidR="0099283A" w:rsidRPr="00176933">
        <w:rPr>
          <w:rFonts w:ascii="Times New Roman" w:eastAsia="Times New Roman" w:hAnsi="Times New Roman" w:cs="Times New Roman"/>
          <w:color w:val="000000" w:themeColor="text1"/>
          <w:sz w:val="24"/>
          <w:szCs w:val="24"/>
          <w:lang w:val="en-US"/>
        </w:rPr>
        <w:t xml:space="preserve"> </w:t>
      </w:r>
      <w:r w:rsidR="00A4065D" w:rsidRPr="00176933">
        <w:rPr>
          <w:rFonts w:ascii="Times New Roman" w:eastAsia="Times New Roman" w:hAnsi="Times New Roman" w:cs="Times New Roman"/>
          <w:color w:val="000000" w:themeColor="text1"/>
          <w:sz w:val="24"/>
          <w:szCs w:val="24"/>
          <w:lang w:val="en-US"/>
        </w:rPr>
        <w:t xml:space="preserve">affect </w:t>
      </w:r>
      <w:r w:rsidR="00C24E1E" w:rsidRPr="00176933">
        <w:rPr>
          <w:rFonts w:ascii="Times New Roman" w:eastAsia="Times New Roman" w:hAnsi="Times New Roman" w:cs="Times New Roman"/>
          <w:color w:val="000000" w:themeColor="text1"/>
          <w:sz w:val="24"/>
          <w:szCs w:val="24"/>
          <w:lang w:val="en-US"/>
        </w:rPr>
        <w:t>the performance of herbivores. </w:t>
      </w:r>
    </w:p>
    <w:p w14:paraId="09B3BF8D" w14:textId="568119B0" w:rsidR="00626A78" w:rsidRPr="00176933" w:rsidRDefault="00176933" w:rsidP="00176933">
      <w:pPr>
        <w:pStyle w:val="ListParagraph"/>
        <w:numPr>
          <w:ilvl w:val="0"/>
          <w:numId w:val="18"/>
        </w:numPr>
        <w:tabs>
          <w:tab w:val="left" w:pos="180"/>
        </w:tabs>
        <w:spacing w:after="0" w:line="480" w:lineRule="auto"/>
        <w:ind w:left="0" w:firstLine="0"/>
        <w:rPr>
          <w:rFonts w:ascii="Times New Roman" w:hAnsi="Times New Roman" w:cs="Times New Roman"/>
          <w:b/>
          <w:sz w:val="24"/>
          <w:szCs w:val="24"/>
          <w:lang w:val="en-US"/>
        </w:rPr>
      </w:pPr>
      <w:r>
        <w:rPr>
          <w:rFonts w:ascii="Times New Roman" w:eastAsia="Times New Roman" w:hAnsi="Times New Roman" w:cs="Times New Roman"/>
          <w:b/>
          <w:color w:val="000000" w:themeColor="text1"/>
          <w:sz w:val="24"/>
          <w:szCs w:val="24"/>
          <w:lang w:val="en-US"/>
        </w:rPr>
        <w:t xml:space="preserve">Conclusions </w:t>
      </w:r>
      <w:r w:rsidR="00A4065D" w:rsidRPr="00176933">
        <w:rPr>
          <w:rFonts w:ascii="Times New Roman" w:eastAsia="Times New Roman" w:hAnsi="Times New Roman" w:cs="Times New Roman"/>
          <w:color w:val="000000" w:themeColor="text1"/>
          <w:sz w:val="24"/>
          <w:szCs w:val="24"/>
          <w:lang w:val="en-US"/>
        </w:rPr>
        <w:t xml:space="preserve">While the effects of </w:t>
      </w:r>
      <w:r w:rsidR="00CD692F" w:rsidRPr="00176933">
        <w:rPr>
          <w:rFonts w:ascii="Times New Roman" w:eastAsia="Times New Roman" w:hAnsi="Times New Roman" w:cs="Times New Roman"/>
          <w:color w:val="000000" w:themeColor="text1"/>
          <w:sz w:val="24"/>
          <w:szCs w:val="24"/>
          <w:lang w:val="en-US"/>
        </w:rPr>
        <w:t>warming</w:t>
      </w:r>
      <w:r w:rsidR="00A4065D" w:rsidRPr="00176933">
        <w:rPr>
          <w:rFonts w:ascii="Times New Roman" w:eastAsia="Times New Roman" w:hAnsi="Times New Roman" w:cs="Times New Roman"/>
          <w:color w:val="000000" w:themeColor="text1"/>
          <w:sz w:val="24"/>
          <w:szCs w:val="24"/>
          <w:lang w:val="en-US"/>
        </w:rPr>
        <w:t xml:space="preserve"> were less pronounced</w:t>
      </w:r>
      <w:r w:rsidR="00DA20E8" w:rsidRPr="00176933">
        <w:rPr>
          <w:rFonts w:ascii="Times New Roman" w:eastAsia="Times New Roman" w:hAnsi="Times New Roman" w:cs="Times New Roman"/>
          <w:color w:val="000000" w:themeColor="text1"/>
          <w:sz w:val="24"/>
          <w:szCs w:val="24"/>
          <w:lang w:val="en-US"/>
        </w:rPr>
        <w:t>, the temperature extremes (</w:t>
      </w:r>
      <w:r w:rsidR="00037631" w:rsidRPr="00176933">
        <w:rPr>
          <w:rFonts w:ascii="Times New Roman" w:eastAsia="Times New Roman" w:hAnsi="Times New Roman" w:cs="Times New Roman"/>
          <w:color w:val="000000" w:themeColor="text1"/>
          <w:sz w:val="24"/>
          <w:szCs w:val="24"/>
          <w:lang w:val="en-US"/>
        </w:rPr>
        <w:t>i.e., the highest temperatures</w:t>
      </w:r>
      <w:r w:rsidR="00A4065D" w:rsidRPr="00176933">
        <w:rPr>
          <w:rFonts w:ascii="Times New Roman" w:eastAsia="Times New Roman" w:hAnsi="Times New Roman" w:cs="Times New Roman"/>
          <w:color w:val="000000" w:themeColor="text1"/>
          <w:sz w:val="24"/>
          <w:szCs w:val="24"/>
          <w:lang w:val="en-US"/>
        </w:rPr>
        <w:t xml:space="preserve">) </w:t>
      </w:r>
      <w:r w:rsidR="00E302B1" w:rsidRPr="00176933">
        <w:rPr>
          <w:rFonts w:ascii="Times New Roman" w:eastAsia="Times New Roman" w:hAnsi="Times New Roman" w:cs="Times New Roman"/>
          <w:color w:val="000000" w:themeColor="text1"/>
          <w:sz w:val="24"/>
          <w:szCs w:val="24"/>
          <w:lang w:val="en-US"/>
        </w:rPr>
        <w:t xml:space="preserve">resulted in </w:t>
      </w:r>
      <w:r w:rsidR="00A4065D" w:rsidRPr="00176933">
        <w:rPr>
          <w:rFonts w:ascii="Times New Roman" w:eastAsia="Times New Roman" w:hAnsi="Times New Roman" w:cs="Times New Roman"/>
          <w:color w:val="000000" w:themeColor="text1"/>
          <w:sz w:val="24"/>
          <w:szCs w:val="24"/>
          <w:lang w:val="en-US"/>
        </w:rPr>
        <w:t>most distinct</w:t>
      </w:r>
      <w:r w:rsidR="00E302B1" w:rsidRPr="00176933">
        <w:rPr>
          <w:rFonts w:ascii="Times New Roman" w:eastAsia="Times New Roman" w:hAnsi="Times New Roman" w:cs="Times New Roman"/>
          <w:color w:val="000000" w:themeColor="text1"/>
          <w:sz w:val="24"/>
          <w:szCs w:val="24"/>
          <w:lang w:val="en-US"/>
        </w:rPr>
        <w:t xml:space="preserve"> plant responses</w:t>
      </w:r>
      <w:r w:rsidR="00037631" w:rsidRPr="00176933">
        <w:rPr>
          <w:rFonts w:ascii="Times New Roman" w:eastAsia="Times New Roman" w:hAnsi="Times New Roman" w:cs="Times New Roman"/>
          <w:color w:val="000000" w:themeColor="text1"/>
          <w:sz w:val="24"/>
          <w:szCs w:val="24"/>
          <w:lang w:val="en-US"/>
        </w:rPr>
        <w:t xml:space="preserve"> to drought</w:t>
      </w:r>
      <w:r w:rsidR="00A4065D" w:rsidRPr="00176933">
        <w:rPr>
          <w:rFonts w:ascii="Times New Roman" w:eastAsia="Times New Roman" w:hAnsi="Times New Roman" w:cs="Times New Roman"/>
          <w:color w:val="000000" w:themeColor="text1"/>
          <w:sz w:val="24"/>
          <w:szCs w:val="24"/>
          <w:lang w:val="en-US"/>
        </w:rPr>
        <w:t xml:space="preserve">. We discuss how these changes in chemistry might </w:t>
      </w:r>
      <w:r w:rsidR="00C97204" w:rsidRPr="00176933">
        <w:rPr>
          <w:rFonts w:ascii="Times New Roman" w:eastAsia="Times New Roman" w:hAnsi="Times New Roman" w:cs="Times New Roman"/>
          <w:color w:val="000000" w:themeColor="text1"/>
          <w:sz w:val="24"/>
          <w:szCs w:val="24"/>
          <w:lang w:val="en-US"/>
        </w:rPr>
        <w:t xml:space="preserve">impact </w:t>
      </w:r>
      <w:r w:rsidR="00BA14EF" w:rsidRPr="00176933">
        <w:rPr>
          <w:rFonts w:ascii="Times New Roman" w:eastAsia="Times New Roman" w:hAnsi="Times New Roman" w:cs="Times New Roman"/>
          <w:color w:val="000000" w:themeColor="text1"/>
          <w:sz w:val="24"/>
          <w:szCs w:val="24"/>
          <w:lang w:val="en-US"/>
        </w:rPr>
        <w:t>plant responses to abiotic and biotic stress</w:t>
      </w:r>
      <w:r w:rsidR="00C97204" w:rsidRPr="00176933">
        <w:rPr>
          <w:rFonts w:ascii="Times New Roman" w:eastAsia="Times New Roman" w:hAnsi="Times New Roman" w:cs="Times New Roman"/>
          <w:color w:val="000000" w:themeColor="text1"/>
          <w:sz w:val="24"/>
          <w:szCs w:val="24"/>
          <w:lang w:val="en-US"/>
        </w:rPr>
        <w:t>.</w:t>
      </w:r>
    </w:p>
    <w:p w14:paraId="4FC83659" w14:textId="77777777" w:rsidR="00626A78" w:rsidRPr="001B68A4" w:rsidRDefault="00626A78" w:rsidP="00CC4483">
      <w:pPr>
        <w:spacing w:after="0" w:line="480" w:lineRule="auto"/>
        <w:rPr>
          <w:rFonts w:ascii="Times New Roman" w:hAnsi="Times New Roman" w:cs="Times New Roman"/>
          <w:b/>
          <w:sz w:val="24"/>
          <w:szCs w:val="24"/>
          <w:lang w:val="en-US"/>
        </w:rPr>
      </w:pPr>
    </w:p>
    <w:p w14:paraId="4ED9E207" w14:textId="7DCD8BF8" w:rsidR="00626A78" w:rsidRPr="001B68A4" w:rsidRDefault="003B4421" w:rsidP="00CC4483">
      <w:pPr>
        <w:spacing w:after="0" w:line="480" w:lineRule="auto"/>
        <w:rPr>
          <w:rFonts w:ascii="Times New Roman" w:hAnsi="Times New Roman" w:cs="Times New Roman"/>
          <w:i/>
          <w:sz w:val="24"/>
          <w:szCs w:val="24"/>
          <w:lang w:val="en-US"/>
        </w:rPr>
      </w:pPr>
      <w:r w:rsidRPr="00176933">
        <w:rPr>
          <w:rFonts w:ascii="Times New Roman" w:hAnsi="Times New Roman" w:cs="Times New Roman"/>
          <w:b/>
          <w:sz w:val="24"/>
          <w:szCs w:val="24"/>
          <w:lang w:val="en-US"/>
        </w:rPr>
        <w:t>Key</w:t>
      </w:r>
      <w:r w:rsidR="00176933" w:rsidRPr="00176933">
        <w:rPr>
          <w:rFonts w:ascii="Times New Roman" w:hAnsi="Times New Roman" w:cs="Times New Roman"/>
          <w:b/>
          <w:sz w:val="24"/>
          <w:szCs w:val="24"/>
          <w:lang w:val="en-US"/>
        </w:rPr>
        <w:t xml:space="preserve"> </w:t>
      </w:r>
      <w:r w:rsidR="00626A78" w:rsidRPr="00176933">
        <w:rPr>
          <w:rFonts w:ascii="Times New Roman" w:hAnsi="Times New Roman" w:cs="Times New Roman"/>
          <w:b/>
          <w:sz w:val="24"/>
          <w:szCs w:val="24"/>
          <w:lang w:val="en-US"/>
        </w:rPr>
        <w:t>words:</w:t>
      </w:r>
      <w:r w:rsidR="001D18AB" w:rsidRPr="001B68A4">
        <w:rPr>
          <w:rFonts w:ascii="Times New Roman" w:hAnsi="Times New Roman" w:cs="Times New Roman"/>
          <w:i/>
          <w:sz w:val="24"/>
          <w:szCs w:val="24"/>
          <w:lang w:val="en-US"/>
        </w:rPr>
        <w:t xml:space="preserve"> </w:t>
      </w:r>
      <w:r w:rsidR="00DA1925" w:rsidRPr="001B68A4">
        <w:rPr>
          <w:rFonts w:ascii="Times New Roman" w:hAnsi="Times New Roman" w:cs="Times New Roman"/>
          <w:sz w:val="24"/>
          <w:szCs w:val="24"/>
          <w:lang w:val="en-US"/>
        </w:rPr>
        <w:t>amino acids</w:t>
      </w:r>
      <w:r w:rsidR="006A493C">
        <w:rPr>
          <w:rFonts w:ascii="Times New Roman" w:hAnsi="Times New Roman" w:cs="Times New Roman"/>
          <w:sz w:val="24"/>
          <w:szCs w:val="24"/>
          <w:lang w:val="en-US"/>
        </w:rPr>
        <w:t>;</w:t>
      </w:r>
      <w:r w:rsidR="006A493C" w:rsidRPr="006A493C">
        <w:rPr>
          <w:rFonts w:ascii="Times New Roman" w:hAnsi="Times New Roman" w:cs="Times New Roman"/>
          <w:sz w:val="24"/>
          <w:szCs w:val="24"/>
          <w:lang w:val="en-US"/>
        </w:rPr>
        <w:t xml:space="preserve"> </w:t>
      </w:r>
      <w:r w:rsidR="00733D3A">
        <w:rPr>
          <w:rFonts w:ascii="Times New Roman" w:hAnsi="Times New Roman" w:cs="Times New Roman"/>
          <w:sz w:val="24"/>
          <w:szCs w:val="24"/>
          <w:lang w:val="en-US"/>
        </w:rPr>
        <w:t xml:space="preserve">Boston Area Climate Experiment, </w:t>
      </w:r>
      <w:r w:rsidR="006A493C" w:rsidRPr="001B68A4">
        <w:rPr>
          <w:rFonts w:ascii="Times New Roman" w:hAnsi="Times New Roman" w:cs="Times New Roman"/>
          <w:sz w:val="24"/>
          <w:szCs w:val="24"/>
          <w:lang w:val="en-US"/>
        </w:rPr>
        <w:t>climate warming</w:t>
      </w:r>
      <w:r w:rsidR="00BC6918">
        <w:rPr>
          <w:rFonts w:ascii="Times New Roman" w:hAnsi="Times New Roman" w:cs="Times New Roman"/>
          <w:sz w:val="24"/>
          <w:szCs w:val="24"/>
          <w:lang w:val="en-US"/>
        </w:rPr>
        <w:t>;</w:t>
      </w:r>
      <w:r w:rsidR="00DA1925" w:rsidRPr="001B68A4">
        <w:rPr>
          <w:rFonts w:ascii="Times New Roman" w:hAnsi="Times New Roman" w:cs="Times New Roman"/>
          <w:sz w:val="24"/>
          <w:szCs w:val="24"/>
          <w:lang w:val="en-US"/>
        </w:rPr>
        <w:t xml:space="preserve"> </w:t>
      </w:r>
      <w:r w:rsidR="006A493C">
        <w:rPr>
          <w:rFonts w:ascii="Times New Roman" w:hAnsi="Times New Roman" w:cs="Times New Roman"/>
          <w:sz w:val="24"/>
          <w:szCs w:val="24"/>
          <w:lang w:val="en-US"/>
        </w:rPr>
        <w:t xml:space="preserve">drought, foliar chemistry; </w:t>
      </w:r>
      <w:r w:rsidR="001D18AB" w:rsidRPr="001B68A4">
        <w:rPr>
          <w:rFonts w:ascii="Times New Roman" w:hAnsi="Times New Roman" w:cs="Times New Roman"/>
          <w:sz w:val="24"/>
          <w:szCs w:val="24"/>
          <w:lang w:val="en-US"/>
        </w:rPr>
        <w:t xml:space="preserve">iridoid </w:t>
      </w:r>
      <w:r w:rsidR="00DA1925" w:rsidRPr="001B68A4">
        <w:rPr>
          <w:rFonts w:ascii="Times New Roman" w:hAnsi="Times New Roman" w:cs="Times New Roman"/>
          <w:sz w:val="24"/>
          <w:szCs w:val="24"/>
          <w:lang w:val="en-US"/>
        </w:rPr>
        <w:t>gl</w:t>
      </w:r>
      <w:r w:rsidR="00AD2724" w:rsidRPr="001B68A4">
        <w:rPr>
          <w:rFonts w:ascii="Times New Roman" w:hAnsi="Times New Roman" w:cs="Times New Roman"/>
          <w:sz w:val="24"/>
          <w:szCs w:val="24"/>
          <w:lang w:val="en-US"/>
        </w:rPr>
        <w:t>y</w:t>
      </w:r>
      <w:r w:rsidR="00DA1925" w:rsidRPr="001B68A4">
        <w:rPr>
          <w:rFonts w:ascii="Times New Roman" w:hAnsi="Times New Roman" w:cs="Times New Roman"/>
          <w:sz w:val="24"/>
          <w:szCs w:val="24"/>
          <w:lang w:val="en-US"/>
        </w:rPr>
        <w:t>cosides</w:t>
      </w:r>
      <w:r w:rsidR="00BC6918">
        <w:rPr>
          <w:rFonts w:ascii="Times New Roman" w:hAnsi="Times New Roman" w:cs="Times New Roman"/>
          <w:sz w:val="24"/>
          <w:szCs w:val="24"/>
          <w:lang w:val="en-US"/>
        </w:rPr>
        <w:t xml:space="preserve">; </w:t>
      </w:r>
      <w:r w:rsidR="00DA1925" w:rsidRPr="001B68A4">
        <w:rPr>
          <w:rFonts w:ascii="Times New Roman" w:hAnsi="Times New Roman" w:cs="Times New Roman"/>
          <w:sz w:val="24"/>
          <w:szCs w:val="24"/>
          <w:lang w:val="en-US"/>
        </w:rPr>
        <w:t>metabol</w:t>
      </w:r>
      <w:r w:rsidR="00376612" w:rsidRPr="001B68A4">
        <w:rPr>
          <w:rFonts w:ascii="Times New Roman" w:hAnsi="Times New Roman" w:cs="Times New Roman"/>
          <w:sz w:val="24"/>
          <w:szCs w:val="24"/>
          <w:lang w:val="en-US"/>
        </w:rPr>
        <w:t>ite profiling</w:t>
      </w:r>
      <w:r w:rsidR="00BC6918">
        <w:rPr>
          <w:rFonts w:ascii="Times New Roman" w:hAnsi="Times New Roman" w:cs="Times New Roman"/>
          <w:sz w:val="24"/>
          <w:szCs w:val="24"/>
          <w:lang w:val="en-US"/>
        </w:rPr>
        <w:t>;</w:t>
      </w:r>
      <w:r w:rsidR="00DA1925" w:rsidRPr="001B68A4">
        <w:rPr>
          <w:rFonts w:ascii="Times New Roman" w:hAnsi="Times New Roman" w:cs="Times New Roman"/>
          <w:sz w:val="24"/>
          <w:szCs w:val="24"/>
          <w:lang w:val="en-US"/>
        </w:rPr>
        <w:t xml:space="preserve"> </w:t>
      </w:r>
      <w:proofErr w:type="spellStart"/>
      <w:r w:rsidR="007E3AE8" w:rsidRPr="007E3AE8">
        <w:rPr>
          <w:rFonts w:ascii="Times New Roman" w:hAnsi="Times New Roman" w:cs="Times New Roman"/>
          <w:i/>
          <w:sz w:val="24"/>
          <w:szCs w:val="24"/>
          <w:lang w:val="en-US"/>
        </w:rPr>
        <w:t>Plantago</w:t>
      </w:r>
      <w:proofErr w:type="spellEnd"/>
      <w:r w:rsidR="007E3AE8" w:rsidRPr="007E3AE8">
        <w:rPr>
          <w:rFonts w:ascii="Times New Roman" w:hAnsi="Times New Roman" w:cs="Times New Roman"/>
          <w:i/>
          <w:sz w:val="24"/>
          <w:szCs w:val="24"/>
          <w:lang w:val="en-US"/>
        </w:rPr>
        <w:t xml:space="preserve"> </w:t>
      </w:r>
      <w:proofErr w:type="spellStart"/>
      <w:r w:rsidR="007E3AE8" w:rsidRPr="007E3AE8">
        <w:rPr>
          <w:rFonts w:ascii="Times New Roman" w:hAnsi="Times New Roman" w:cs="Times New Roman"/>
          <w:i/>
          <w:sz w:val="24"/>
          <w:szCs w:val="24"/>
          <w:lang w:val="en-US"/>
        </w:rPr>
        <w:t>lanceolata</w:t>
      </w:r>
      <w:proofErr w:type="spellEnd"/>
      <w:r w:rsidR="007E3AE8">
        <w:rPr>
          <w:rFonts w:ascii="Times New Roman" w:hAnsi="Times New Roman" w:cs="Times New Roman"/>
          <w:sz w:val="24"/>
          <w:szCs w:val="24"/>
          <w:lang w:val="en-US"/>
        </w:rPr>
        <w:t xml:space="preserve">; </w:t>
      </w:r>
      <w:r w:rsidR="00DA1925" w:rsidRPr="001B68A4">
        <w:rPr>
          <w:rFonts w:ascii="Times New Roman" w:hAnsi="Times New Roman" w:cs="Times New Roman"/>
          <w:sz w:val="24"/>
          <w:szCs w:val="24"/>
          <w:lang w:val="en-US"/>
        </w:rPr>
        <w:t>precipitation</w:t>
      </w:r>
      <w:r w:rsidR="006A493C">
        <w:rPr>
          <w:rFonts w:ascii="Times New Roman" w:hAnsi="Times New Roman" w:cs="Times New Roman"/>
          <w:sz w:val="24"/>
          <w:szCs w:val="24"/>
          <w:lang w:val="en-US"/>
        </w:rPr>
        <w:t>;</w:t>
      </w:r>
      <w:r w:rsidR="00DA1925" w:rsidRPr="001B68A4">
        <w:rPr>
          <w:rFonts w:ascii="Times New Roman" w:hAnsi="Times New Roman" w:cs="Times New Roman"/>
          <w:sz w:val="24"/>
          <w:szCs w:val="24"/>
          <w:lang w:val="en-US"/>
        </w:rPr>
        <w:t xml:space="preserve"> </w:t>
      </w:r>
      <w:r w:rsidR="006A493C" w:rsidRPr="001B68A4">
        <w:rPr>
          <w:rFonts w:ascii="Times New Roman" w:hAnsi="Times New Roman" w:cs="Times New Roman"/>
          <w:sz w:val="24"/>
          <w:szCs w:val="24"/>
          <w:lang w:val="en-US"/>
        </w:rPr>
        <w:t>sugars</w:t>
      </w:r>
      <w:r w:rsidR="00626A78" w:rsidRPr="001B68A4">
        <w:rPr>
          <w:rFonts w:ascii="Times New Roman" w:hAnsi="Times New Roman" w:cs="Times New Roman"/>
          <w:i/>
          <w:sz w:val="24"/>
          <w:szCs w:val="24"/>
          <w:lang w:val="en-US"/>
        </w:rPr>
        <w:br w:type="page"/>
      </w:r>
    </w:p>
    <w:p w14:paraId="17C0FD63" w14:textId="50CD9045" w:rsidR="00AE3259" w:rsidRPr="00AC6107" w:rsidRDefault="003B4421" w:rsidP="00CC4483">
      <w:pPr>
        <w:spacing w:after="0" w:line="480" w:lineRule="auto"/>
        <w:rPr>
          <w:rFonts w:ascii="Times New Roman" w:hAnsi="Times New Roman" w:cs="Times New Roman"/>
          <w:bCs/>
          <w:caps/>
          <w:sz w:val="28"/>
          <w:szCs w:val="28"/>
          <w:lang w:val="en-US"/>
        </w:rPr>
      </w:pPr>
      <w:r w:rsidRPr="00AC6107">
        <w:rPr>
          <w:rFonts w:ascii="Times New Roman" w:hAnsi="Times New Roman" w:cs="Times New Roman"/>
          <w:bCs/>
          <w:caps/>
          <w:sz w:val="28"/>
          <w:szCs w:val="28"/>
          <w:lang w:val="en-US"/>
        </w:rPr>
        <w:lastRenderedPageBreak/>
        <w:t>Introduction</w:t>
      </w:r>
    </w:p>
    <w:p w14:paraId="61C58672" w14:textId="7E42CFF8" w:rsidR="00C74DCB" w:rsidRPr="001B68A4" w:rsidRDefault="009150D0" w:rsidP="00CC4483">
      <w:pPr>
        <w:spacing w:after="0" w:line="480" w:lineRule="auto"/>
        <w:rPr>
          <w:rFonts w:ascii="Times New Roman" w:eastAsia="Times New Roman" w:hAnsi="Times New Roman" w:cs="Times New Roman"/>
          <w:color w:val="000000" w:themeColor="text1"/>
          <w:sz w:val="24"/>
          <w:szCs w:val="24"/>
          <w:lang w:val="en-US"/>
        </w:rPr>
      </w:pPr>
      <w:r w:rsidRPr="001B68A4">
        <w:rPr>
          <w:rFonts w:ascii="Times New Roman" w:eastAsia="Times New Roman" w:hAnsi="Times New Roman" w:cs="Times New Roman"/>
          <w:color w:val="000000" w:themeColor="text1"/>
          <w:sz w:val="24"/>
          <w:szCs w:val="24"/>
          <w:lang w:val="en-US"/>
        </w:rPr>
        <w:t xml:space="preserve">Global air temperatures are expected to increase by </w:t>
      </w:r>
      <w:r w:rsidR="003F6D23" w:rsidRPr="001B68A4">
        <w:rPr>
          <w:rFonts w:ascii="Times New Roman" w:eastAsia="Times New Roman" w:hAnsi="Times New Roman" w:cs="Times New Roman"/>
          <w:color w:val="000000" w:themeColor="text1"/>
          <w:sz w:val="24"/>
          <w:szCs w:val="24"/>
          <w:lang w:val="en-US"/>
        </w:rPr>
        <w:t xml:space="preserve">an average of </w:t>
      </w:r>
      <w:r w:rsidRPr="001B68A4">
        <w:rPr>
          <w:rFonts w:ascii="Times New Roman" w:eastAsia="Times New Roman" w:hAnsi="Times New Roman" w:cs="Times New Roman"/>
          <w:color w:val="000000" w:themeColor="text1"/>
          <w:sz w:val="24"/>
          <w:szCs w:val="24"/>
          <w:lang w:val="en-US"/>
        </w:rPr>
        <w:t>2-</w:t>
      </w:r>
      <w:r w:rsidR="000436F6" w:rsidRPr="001B68A4">
        <w:rPr>
          <w:rFonts w:ascii="Times New Roman" w:eastAsia="Times New Roman" w:hAnsi="Times New Roman" w:cs="Times New Roman"/>
          <w:color w:val="000000" w:themeColor="text1"/>
          <w:sz w:val="24"/>
          <w:szCs w:val="24"/>
          <w:lang w:val="en-US"/>
        </w:rPr>
        <w:t>4</w:t>
      </w:r>
      <w:r w:rsidR="00A4251E" w:rsidRPr="001B68A4">
        <w:rPr>
          <w:rFonts w:ascii="Times New Roman" w:eastAsia="Times New Roman" w:hAnsi="Times New Roman" w:cs="Times New Roman"/>
          <w:color w:val="000000" w:themeColor="text1"/>
          <w:sz w:val="24"/>
          <w:szCs w:val="24"/>
          <w:lang w:val="en-US"/>
        </w:rPr>
        <w:t xml:space="preserve"> </w:t>
      </w:r>
      <w:proofErr w:type="spellStart"/>
      <w:r w:rsidRPr="001B68A4">
        <w:rPr>
          <w:rFonts w:ascii="Times New Roman" w:eastAsia="Times New Roman" w:hAnsi="Times New Roman" w:cs="Times New Roman"/>
          <w:color w:val="000000" w:themeColor="text1"/>
          <w:sz w:val="24"/>
          <w:szCs w:val="24"/>
          <w:vertAlign w:val="superscript"/>
          <w:lang w:val="en-US"/>
        </w:rPr>
        <w:t>o</w:t>
      </w:r>
      <w:r w:rsidRPr="001B68A4">
        <w:rPr>
          <w:rFonts w:ascii="Times New Roman" w:eastAsia="Times New Roman" w:hAnsi="Times New Roman" w:cs="Times New Roman"/>
          <w:color w:val="000000" w:themeColor="text1"/>
          <w:sz w:val="24"/>
          <w:szCs w:val="24"/>
          <w:lang w:val="en-US"/>
        </w:rPr>
        <w:t>C</w:t>
      </w:r>
      <w:proofErr w:type="spellEnd"/>
      <w:r w:rsidRPr="001B68A4">
        <w:rPr>
          <w:rFonts w:ascii="Times New Roman" w:eastAsia="Times New Roman" w:hAnsi="Times New Roman" w:cs="Times New Roman"/>
          <w:color w:val="000000" w:themeColor="text1"/>
          <w:sz w:val="24"/>
          <w:szCs w:val="24"/>
          <w:lang w:val="en-US"/>
        </w:rPr>
        <w:t xml:space="preserve"> by the end of the century</w:t>
      </w:r>
      <w:r w:rsidR="00A60154" w:rsidRPr="001B68A4">
        <w:rPr>
          <w:rFonts w:ascii="Times New Roman" w:eastAsia="Times New Roman" w:hAnsi="Times New Roman" w:cs="Times New Roman"/>
          <w:color w:val="000000" w:themeColor="text1"/>
          <w:sz w:val="24"/>
          <w:szCs w:val="24"/>
          <w:lang w:val="en-US"/>
        </w:rPr>
        <w:t>, especially at higher latitudes,</w:t>
      </w:r>
      <w:r w:rsidRPr="001B68A4">
        <w:rPr>
          <w:rFonts w:ascii="Times New Roman" w:eastAsia="Times New Roman" w:hAnsi="Times New Roman" w:cs="Times New Roman"/>
          <w:color w:val="000000" w:themeColor="text1"/>
          <w:sz w:val="24"/>
          <w:szCs w:val="24"/>
          <w:lang w:val="en-US"/>
        </w:rPr>
        <w:t xml:space="preserve"> and will likely be accompanied</w:t>
      </w:r>
      <w:r w:rsidR="000436F6" w:rsidRPr="001B68A4">
        <w:rPr>
          <w:rFonts w:ascii="Times New Roman" w:eastAsia="Times New Roman" w:hAnsi="Times New Roman" w:cs="Times New Roman"/>
          <w:color w:val="000000" w:themeColor="text1"/>
          <w:sz w:val="24"/>
          <w:szCs w:val="24"/>
          <w:lang w:val="en-US"/>
        </w:rPr>
        <w:t xml:space="preserve"> by changes in precipitation </w:t>
      </w:r>
      <w:r w:rsidR="00031A0F" w:rsidRPr="001B68A4">
        <w:rPr>
          <w:rFonts w:ascii="Times New Roman" w:eastAsia="Times New Roman" w:hAnsi="Times New Roman" w:cs="Times New Roman"/>
          <w:noProof/>
          <w:color w:val="000000" w:themeColor="text1"/>
          <w:sz w:val="24"/>
          <w:szCs w:val="24"/>
          <w:lang w:val="en-US"/>
        </w:rPr>
        <w:t>(IPCC, 2014)</w:t>
      </w:r>
      <w:r w:rsidRPr="001B68A4">
        <w:rPr>
          <w:rFonts w:ascii="Times New Roman" w:eastAsia="Times New Roman" w:hAnsi="Times New Roman" w:cs="Times New Roman"/>
          <w:color w:val="000000" w:themeColor="text1"/>
          <w:sz w:val="24"/>
          <w:szCs w:val="24"/>
          <w:lang w:val="en-US"/>
        </w:rPr>
        <w:t xml:space="preserve">. </w:t>
      </w:r>
      <w:r w:rsidR="003F4E14">
        <w:rPr>
          <w:rFonts w:ascii="Times New Roman" w:eastAsia="Times New Roman" w:hAnsi="Times New Roman" w:cs="Times New Roman"/>
          <w:color w:val="000000" w:themeColor="text1"/>
          <w:sz w:val="24"/>
          <w:szCs w:val="24"/>
          <w:lang w:val="en-US"/>
        </w:rPr>
        <w:t>Warmer temperatures and drought</w:t>
      </w:r>
      <w:r w:rsidR="003413CB" w:rsidRPr="001B68A4">
        <w:rPr>
          <w:rFonts w:ascii="Times New Roman" w:eastAsia="Times New Roman" w:hAnsi="Times New Roman" w:cs="Times New Roman"/>
          <w:color w:val="000000" w:themeColor="text1"/>
          <w:sz w:val="24"/>
          <w:szCs w:val="24"/>
          <w:lang w:val="en-US"/>
        </w:rPr>
        <w:t xml:space="preserve"> are expected to </w:t>
      </w:r>
      <w:r w:rsidR="003F6D23" w:rsidRPr="001B68A4">
        <w:rPr>
          <w:rFonts w:ascii="Times New Roman" w:eastAsia="Times New Roman" w:hAnsi="Times New Roman" w:cs="Times New Roman"/>
          <w:color w:val="000000" w:themeColor="text1"/>
          <w:sz w:val="24"/>
          <w:szCs w:val="24"/>
          <w:lang w:val="en-US"/>
        </w:rPr>
        <w:t>dramatically affect</w:t>
      </w:r>
      <w:r w:rsidR="003413CB" w:rsidRPr="001B68A4">
        <w:rPr>
          <w:rFonts w:ascii="Times New Roman" w:eastAsia="Times New Roman" w:hAnsi="Times New Roman" w:cs="Times New Roman"/>
          <w:color w:val="000000" w:themeColor="text1"/>
          <w:sz w:val="24"/>
          <w:szCs w:val="24"/>
          <w:lang w:val="en-US"/>
        </w:rPr>
        <w:t xml:space="preserve"> </w:t>
      </w:r>
      <w:r w:rsidR="003F4E14" w:rsidRPr="001B68A4">
        <w:rPr>
          <w:rFonts w:ascii="Times New Roman" w:eastAsia="Times New Roman" w:hAnsi="Times New Roman" w:cs="Times New Roman"/>
          <w:color w:val="000000" w:themeColor="text1"/>
          <w:sz w:val="24"/>
          <w:szCs w:val="24"/>
          <w:lang w:val="en-US"/>
        </w:rPr>
        <w:t>ecosystem processes</w:t>
      </w:r>
      <w:r w:rsidR="006A38B7">
        <w:rPr>
          <w:rFonts w:ascii="Times New Roman" w:eastAsia="Times New Roman" w:hAnsi="Times New Roman" w:cs="Times New Roman"/>
          <w:color w:val="000000" w:themeColor="text1"/>
          <w:sz w:val="24"/>
          <w:szCs w:val="24"/>
          <w:lang w:val="en-US"/>
        </w:rPr>
        <w:t xml:space="preserve">, and alter </w:t>
      </w:r>
      <w:r w:rsidR="003D09B8" w:rsidRPr="001B68A4">
        <w:rPr>
          <w:rFonts w:ascii="Times New Roman" w:eastAsia="Times New Roman" w:hAnsi="Times New Roman" w:cs="Times New Roman"/>
          <w:color w:val="000000" w:themeColor="text1"/>
          <w:sz w:val="24"/>
          <w:szCs w:val="24"/>
          <w:lang w:val="en-US"/>
        </w:rPr>
        <w:t xml:space="preserve">morphological and chemical </w:t>
      </w:r>
      <w:r w:rsidR="00087967" w:rsidRPr="001B68A4">
        <w:rPr>
          <w:rFonts w:ascii="Times New Roman" w:eastAsia="Times New Roman" w:hAnsi="Times New Roman" w:cs="Times New Roman"/>
          <w:color w:val="000000" w:themeColor="text1"/>
          <w:sz w:val="24"/>
          <w:szCs w:val="24"/>
          <w:lang w:val="en-US"/>
        </w:rPr>
        <w:t xml:space="preserve">plant </w:t>
      </w:r>
      <w:r w:rsidR="003D09B8" w:rsidRPr="001B68A4">
        <w:rPr>
          <w:rFonts w:ascii="Times New Roman" w:eastAsia="Times New Roman" w:hAnsi="Times New Roman" w:cs="Times New Roman"/>
          <w:color w:val="000000" w:themeColor="text1"/>
          <w:sz w:val="24"/>
          <w:szCs w:val="24"/>
          <w:lang w:val="en-US"/>
        </w:rPr>
        <w:t>traits</w:t>
      </w:r>
      <w:r w:rsidR="003413CB" w:rsidRPr="001B68A4">
        <w:rPr>
          <w:rFonts w:ascii="Times New Roman" w:eastAsia="Times New Roman" w:hAnsi="Times New Roman" w:cs="Times New Roman"/>
          <w:color w:val="000000" w:themeColor="text1"/>
          <w:sz w:val="24"/>
          <w:szCs w:val="24"/>
          <w:lang w:val="en-US"/>
        </w:rPr>
        <w:t xml:space="preserve"> </w:t>
      </w:r>
      <w:r w:rsidR="006A38B7">
        <w:rPr>
          <w:rFonts w:ascii="Times New Roman" w:eastAsia="Times New Roman" w:hAnsi="Times New Roman" w:cs="Times New Roman"/>
          <w:color w:val="000000" w:themeColor="text1"/>
          <w:sz w:val="24"/>
          <w:szCs w:val="24"/>
          <w:lang w:val="en-US"/>
        </w:rPr>
        <w:t>that affect the performance of plants</w:t>
      </w:r>
      <w:r w:rsidR="00157ED7">
        <w:rPr>
          <w:rFonts w:ascii="Times New Roman" w:eastAsia="Times New Roman" w:hAnsi="Times New Roman" w:cs="Times New Roman"/>
          <w:color w:val="000000" w:themeColor="text1"/>
          <w:sz w:val="24"/>
          <w:szCs w:val="24"/>
          <w:lang w:val="en-US"/>
        </w:rPr>
        <w:t xml:space="preserve">. </w:t>
      </w:r>
      <w:r w:rsidR="00CE5B68" w:rsidRPr="001B68A4">
        <w:rPr>
          <w:rFonts w:ascii="Times New Roman" w:eastAsia="Times New Roman" w:hAnsi="Times New Roman" w:cs="Times New Roman"/>
          <w:color w:val="000000" w:themeColor="text1"/>
          <w:sz w:val="24"/>
          <w:szCs w:val="24"/>
          <w:lang w:val="en-US"/>
        </w:rPr>
        <w:t>T</w:t>
      </w:r>
      <w:r w:rsidR="003413CB" w:rsidRPr="001B68A4">
        <w:rPr>
          <w:rFonts w:ascii="Times New Roman" w:eastAsia="Times New Roman" w:hAnsi="Times New Roman" w:cs="Times New Roman"/>
          <w:color w:val="000000" w:themeColor="text1"/>
          <w:sz w:val="24"/>
          <w:szCs w:val="24"/>
          <w:lang w:val="en-US"/>
        </w:rPr>
        <w:t>o date</w:t>
      </w:r>
      <w:r w:rsidR="000436F6" w:rsidRPr="001B68A4">
        <w:rPr>
          <w:rFonts w:ascii="Times New Roman" w:eastAsia="Times New Roman" w:hAnsi="Times New Roman" w:cs="Times New Roman"/>
          <w:color w:val="000000" w:themeColor="text1"/>
          <w:sz w:val="24"/>
          <w:szCs w:val="24"/>
          <w:lang w:val="en-US"/>
        </w:rPr>
        <w:t>,</w:t>
      </w:r>
      <w:r w:rsidR="003413CB" w:rsidRPr="001B68A4">
        <w:rPr>
          <w:rFonts w:ascii="Times New Roman" w:eastAsia="Times New Roman" w:hAnsi="Times New Roman" w:cs="Times New Roman"/>
          <w:color w:val="000000" w:themeColor="text1"/>
          <w:sz w:val="24"/>
          <w:szCs w:val="24"/>
          <w:lang w:val="en-US"/>
        </w:rPr>
        <w:t xml:space="preserve"> many studies have explored the effects of acute </w:t>
      </w:r>
      <w:r w:rsidR="003A0C7E" w:rsidRPr="001B68A4">
        <w:rPr>
          <w:rFonts w:ascii="Times New Roman" w:eastAsia="Times New Roman" w:hAnsi="Times New Roman" w:cs="Times New Roman"/>
          <w:color w:val="000000" w:themeColor="text1"/>
          <w:sz w:val="24"/>
          <w:szCs w:val="24"/>
          <w:lang w:val="en-US"/>
        </w:rPr>
        <w:t xml:space="preserve">or short-term </w:t>
      </w:r>
      <w:r w:rsidR="003D09B8" w:rsidRPr="001B68A4">
        <w:rPr>
          <w:rFonts w:ascii="Times New Roman" w:eastAsia="Times New Roman" w:hAnsi="Times New Roman" w:cs="Times New Roman"/>
          <w:color w:val="000000" w:themeColor="text1"/>
          <w:sz w:val="24"/>
          <w:szCs w:val="24"/>
          <w:lang w:val="en-US"/>
        </w:rPr>
        <w:t xml:space="preserve">individual </w:t>
      </w:r>
      <w:r w:rsidR="003413CB" w:rsidRPr="001B68A4">
        <w:rPr>
          <w:rFonts w:ascii="Times New Roman" w:eastAsia="Times New Roman" w:hAnsi="Times New Roman" w:cs="Times New Roman"/>
          <w:color w:val="000000" w:themeColor="text1"/>
          <w:sz w:val="24"/>
          <w:szCs w:val="24"/>
          <w:lang w:val="en-US"/>
        </w:rPr>
        <w:t>stress</w:t>
      </w:r>
      <w:r w:rsidR="0042645F" w:rsidRPr="001B68A4">
        <w:rPr>
          <w:rFonts w:ascii="Times New Roman" w:eastAsia="Times New Roman" w:hAnsi="Times New Roman" w:cs="Times New Roman"/>
          <w:color w:val="000000" w:themeColor="text1"/>
          <w:sz w:val="24"/>
          <w:szCs w:val="24"/>
          <w:lang w:val="en-US"/>
        </w:rPr>
        <w:t>es</w:t>
      </w:r>
      <w:r w:rsidR="003D09B8" w:rsidRPr="001B68A4">
        <w:rPr>
          <w:rFonts w:ascii="Times New Roman" w:eastAsia="Times New Roman" w:hAnsi="Times New Roman" w:cs="Times New Roman"/>
          <w:color w:val="000000" w:themeColor="text1"/>
          <w:sz w:val="24"/>
          <w:szCs w:val="24"/>
          <w:lang w:val="en-US"/>
        </w:rPr>
        <w:t xml:space="preserve"> on plant growth and chemistry</w:t>
      </w:r>
      <w:r w:rsidR="003413CB" w:rsidRPr="001B68A4">
        <w:rPr>
          <w:rFonts w:ascii="Times New Roman" w:eastAsia="Times New Roman" w:hAnsi="Times New Roman" w:cs="Times New Roman"/>
          <w:color w:val="000000" w:themeColor="text1"/>
          <w:sz w:val="24"/>
          <w:szCs w:val="24"/>
          <w:lang w:val="en-US"/>
        </w:rPr>
        <w:t xml:space="preserve">, but </w:t>
      </w:r>
      <w:r w:rsidR="00124445" w:rsidRPr="001B68A4">
        <w:rPr>
          <w:rFonts w:ascii="Times New Roman" w:eastAsia="Times New Roman" w:hAnsi="Times New Roman" w:cs="Times New Roman"/>
          <w:color w:val="000000" w:themeColor="text1"/>
          <w:sz w:val="24"/>
          <w:szCs w:val="24"/>
          <w:lang w:val="en-US"/>
        </w:rPr>
        <w:t xml:space="preserve">relatively </w:t>
      </w:r>
      <w:r w:rsidR="003413CB" w:rsidRPr="001B68A4">
        <w:rPr>
          <w:rFonts w:ascii="Times New Roman" w:eastAsia="Times New Roman" w:hAnsi="Times New Roman" w:cs="Times New Roman"/>
          <w:color w:val="000000" w:themeColor="text1"/>
          <w:sz w:val="24"/>
          <w:szCs w:val="24"/>
          <w:lang w:val="en-US"/>
        </w:rPr>
        <w:t xml:space="preserve">few have investigated the consequences of </w:t>
      </w:r>
      <w:r w:rsidR="00F53D9C" w:rsidRPr="001B68A4">
        <w:rPr>
          <w:rFonts w:ascii="Times New Roman" w:eastAsia="Times New Roman" w:hAnsi="Times New Roman" w:cs="Times New Roman"/>
          <w:color w:val="000000" w:themeColor="text1"/>
          <w:sz w:val="24"/>
          <w:szCs w:val="24"/>
          <w:lang w:val="en-US"/>
        </w:rPr>
        <w:t>sustained</w:t>
      </w:r>
      <w:r w:rsidR="003413CB" w:rsidRPr="001B68A4">
        <w:rPr>
          <w:rFonts w:ascii="Times New Roman" w:eastAsia="Times New Roman" w:hAnsi="Times New Roman" w:cs="Times New Roman"/>
          <w:color w:val="000000" w:themeColor="text1"/>
          <w:sz w:val="24"/>
          <w:szCs w:val="24"/>
          <w:lang w:val="en-US"/>
        </w:rPr>
        <w:t xml:space="preserve"> </w:t>
      </w:r>
      <w:r w:rsidR="003A0C7E" w:rsidRPr="001B68A4">
        <w:rPr>
          <w:rFonts w:ascii="Times New Roman" w:eastAsia="Times New Roman" w:hAnsi="Times New Roman" w:cs="Times New Roman"/>
          <w:color w:val="000000" w:themeColor="text1"/>
          <w:sz w:val="24"/>
          <w:szCs w:val="24"/>
          <w:lang w:val="en-US"/>
        </w:rPr>
        <w:t>long-term</w:t>
      </w:r>
      <w:r w:rsidR="00A22B71" w:rsidRPr="001B68A4">
        <w:rPr>
          <w:rFonts w:ascii="Times New Roman" w:eastAsia="Times New Roman" w:hAnsi="Times New Roman" w:cs="Times New Roman"/>
          <w:color w:val="000000" w:themeColor="text1"/>
          <w:sz w:val="24"/>
          <w:szCs w:val="24"/>
          <w:lang w:val="en-US"/>
        </w:rPr>
        <w:t xml:space="preserve"> (&gt;</w:t>
      </w:r>
      <w:r w:rsidR="00E84FBF" w:rsidRPr="001B68A4">
        <w:rPr>
          <w:rFonts w:ascii="Times New Roman" w:eastAsia="Times New Roman" w:hAnsi="Times New Roman" w:cs="Times New Roman"/>
          <w:color w:val="000000" w:themeColor="text1"/>
          <w:sz w:val="24"/>
          <w:szCs w:val="24"/>
          <w:lang w:val="en-US"/>
        </w:rPr>
        <w:t xml:space="preserve"> </w:t>
      </w:r>
      <w:r w:rsidR="00A22B71" w:rsidRPr="001B68A4">
        <w:rPr>
          <w:rFonts w:ascii="Times New Roman" w:eastAsia="Times New Roman" w:hAnsi="Times New Roman" w:cs="Times New Roman"/>
          <w:color w:val="000000" w:themeColor="text1"/>
          <w:sz w:val="24"/>
          <w:szCs w:val="24"/>
          <w:lang w:val="en-US"/>
        </w:rPr>
        <w:t>5 years)</w:t>
      </w:r>
      <w:r w:rsidR="003A0C7E" w:rsidRPr="001B68A4">
        <w:rPr>
          <w:rFonts w:ascii="Times New Roman" w:eastAsia="Times New Roman" w:hAnsi="Times New Roman" w:cs="Times New Roman"/>
          <w:color w:val="000000" w:themeColor="text1"/>
          <w:sz w:val="24"/>
          <w:szCs w:val="24"/>
          <w:lang w:val="en-US"/>
        </w:rPr>
        <w:t xml:space="preserve"> </w:t>
      </w:r>
      <w:r w:rsidR="00537256">
        <w:rPr>
          <w:rFonts w:ascii="Times New Roman" w:eastAsia="Times New Roman" w:hAnsi="Times New Roman" w:cs="Times New Roman"/>
          <w:color w:val="000000" w:themeColor="text1"/>
          <w:sz w:val="24"/>
          <w:szCs w:val="24"/>
          <w:lang w:val="en-US"/>
        </w:rPr>
        <w:t>shifts in</w:t>
      </w:r>
      <w:r w:rsidR="00446399" w:rsidRPr="001B68A4">
        <w:rPr>
          <w:rFonts w:ascii="Times New Roman" w:eastAsia="Times New Roman" w:hAnsi="Times New Roman" w:cs="Times New Roman"/>
          <w:color w:val="000000" w:themeColor="text1"/>
          <w:sz w:val="24"/>
          <w:szCs w:val="24"/>
          <w:lang w:val="en-US"/>
        </w:rPr>
        <w:t xml:space="preserve"> certain abiotic conditions</w:t>
      </w:r>
      <w:r w:rsidR="003413CB" w:rsidRPr="001B68A4">
        <w:rPr>
          <w:rFonts w:ascii="Times New Roman" w:eastAsia="Times New Roman" w:hAnsi="Times New Roman" w:cs="Times New Roman"/>
          <w:color w:val="000000" w:themeColor="text1"/>
          <w:sz w:val="24"/>
          <w:szCs w:val="24"/>
          <w:lang w:val="en-US"/>
        </w:rPr>
        <w:t xml:space="preserve"> </w:t>
      </w:r>
      <w:r w:rsidR="007E3AE8" w:rsidRPr="007E3AE8">
        <w:rPr>
          <w:rFonts w:ascii="Times New Roman" w:hAnsi="Times New Roman" w:cs="Times New Roman"/>
          <w:color w:val="000000"/>
          <w:sz w:val="24"/>
          <w:szCs w:val="24"/>
        </w:rPr>
        <w:t xml:space="preserve">(Metz </w:t>
      </w:r>
      <w:r w:rsidR="007E3AE8" w:rsidRPr="007E3AE8">
        <w:rPr>
          <w:rFonts w:ascii="Times New Roman" w:hAnsi="Times New Roman" w:cs="Times New Roman"/>
          <w:i/>
          <w:iCs/>
          <w:color w:val="000000"/>
          <w:sz w:val="24"/>
          <w:szCs w:val="24"/>
        </w:rPr>
        <w:t>et al.</w:t>
      </w:r>
      <w:r w:rsidR="007E3AE8" w:rsidRPr="007E3AE8">
        <w:rPr>
          <w:rFonts w:ascii="Times New Roman" w:hAnsi="Times New Roman" w:cs="Times New Roman"/>
          <w:color w:val="000000"/>
          <w:sz w:val="24"/>
          <w:szCs w:val="24"/>
        </w:rPr>
        <w:t xml:space="preserve"> 2014)</w:t>
      </w:r>
      <w:r w:rsidR="005303A8" w:rsidRPr="001B68A4">
        <w:rPr>
          <w:rFonts w:ascii="Times New Roman" w:eastAsia="Times New Roman" w:hAnsi="Times New Roman" w:cs="Times New Roman"/>
          <w:color w:val="000000" w:themeColor="text1"/>
          <w:sz w:val="24"/>
          <w:szCs w:val="24"/>
          <w:lang w:val="en-US"/>
        </w:rPr>
        <w:t xml:space="preserve"> </w:t>
      </w:r>
      <w:r w:rsidR="00083FCA" w:rsidRPr="001B68A4">
        <w:rPr>
          <w:rFonts w:ascii="Times New Roman" w:eastAsia="Times New Roman" w:hAnsi="Times New Roman" w:cs="Times New Roman"/>
          <w:color w:val="000000" w:themeColor="text1"/>
          <w:sz w:val="24"/>
          <w:szCs w:val="24"/>
          <w:lang w:val="en-US"/>
        </w:rPr>
        <w:t xml:space="preserve">and even fewer </w:t>
      </w:r>
      <w:r w:rsidR="00CE5B68" w:rsidRPr="001B68A4">
        <w:rPr>
          <w:rFonts w:ascii="Times New Roman" w:eastAsia="Times New Roman" w:hAnsi="Times New Roman" w:cs="Times New Roman"/>
          <w:color w:val="000000" w:themeColor="text1"/>
          <w:sz w:val="24"/>
          <w:szCs w:val="24"/>
          <w:lang w:val="en-US"/>
        </w:rPr>
        <w:t xml:space="preserve">have </w:t>
      </w:r>
      <w:r w:rsidR="00B965B7" w:rsidRPr="001B68A4">
        <w:rPr>
          <w:rFonts w:ascii="Times New Roman" w:eastAsia="Times New Roman" w:hAnsi="Times New Roman" w:cs="Times New Roman"/>
          <w:color w:val="000000" w:themeColor="text1"/>
          <w:sz w:val="24"/>
          <w:szCs w:val="24"/>
          <w:lang w:val="en-US"/>
        </w:rPr>
        <w:t>manipulated</w:t>
      </w:r>
      <w:r w:rsidR="00FC6699" w:rsidRPr="001B68A4">
        <w:rPr>
          <w:rFonts w:ascii="Times New Roman" w:eastAsia="Times New Roman" w:hAnsi="Times New Roman" w:cs="Times New Roman"/>
          <w:color w:val="000000" w:themeColor="text1"/>
          <w:sz w:val="24"/>
          <w:szCs w:val="24"/>
          <w:lang w:val="en-US"/>
        </w:rPr>
        <w:t xml:space="preserve"> multiple climat</w:t>
      </w:r>
      <w:r w:rsidR="0042645F" w:rsidRPr="001B68A4">
        <w:rPr>
          <w:rFonts w:ascii="Times New Roman" w:eastAsia="Times New Roman" w:hAnsi="Times New Roman" w:cs="Times New Roman"/>
          <w:color w:val="000000" w:themeColor="text1"/>
          <w:sz w:val="24"/>
          <w:szCs w:val="24"/>
          <w:lang w:val="en-US"/>
        </w:rPr>
        <w:t>ic</w:t>
      </w:r>
      <w:r w:rsidR="00124445" w:rsidRPr="001B68A4">
        <w:rPr>
          <w:rFonts w:ascii="Times New Roman" w:eastAsia="Times New Roman" w:hAnsi="Times New Roman" w:cs="Times New Roman"/>
          <w:color w:val="000000" w:themeColor="text1"/>
          <w:sz w:val="24"/>
          <w:szCs w:val="24"/>
          <w:lang w:val="en-US"/>
        </w:rPr>
        <w:t xml:space="preserve"> factors</w:t>
      </w:r>
      <w:r w:rsidR="00A712A2" w:rsidRPr="001B68A4">
        <w:rPr>
          <w:rFonts w:ascii="Times New Roman" w:eastAsia="Times New Roman" w:hAnsi="Times New Roman" w:cs="Times New Roman"/>
          <w:color w:val="000000" w:themeColor="text1"/>
          <w:sz w:val="24"/>
          <w:szCs w:val="24"/>
          <w:lang w:val="en-US"/>
        </w:rPr>
        <w:t xml:space="preserve"> </w:t>
      </w:r>
      <w:r w:rsidR="000436F6" w:rsidRPr="001B68A4">
        <w:rPr>
          <w:rFonts w:ascii="Times New Roman" w:eastAsia="Times New Roman" w:hAnsi="Times New Roman" w:cs="Times New Roman"/>
          <w:color w:val="000000" w:themeColor="text1"/>
          <w:sz w:val="24"/>
          <w:szCs w:val="24"/>
          <w:lang w:val="en-US"/>
        </w:rPr>
        <w:t xml:space="preserve">simultaneously </w:t>
      </w:r>
      <w:r w:rsidR="007E3AE8" w:rsidRPr="007E3AE8">
        <w:rPr>
          <w:rFonts w:ascii="Times New Roman" w:hAnsi="Times New Roman" w:cs="Times New Roman"/>
          <w:color w:val="000000"/>
          <w:sz w:val="24"/>
          <w:szCs w:val="24"/>
        </w:rPr>
        <w:t>(</w:t>
      </w:r>
      <w:proofErr w:type="spellStart"/>
      <w:r w:rsidR="007E3AE8" w:rsidRPr="007E3AE8">
        <w:rPr>
          <w:rFonts w:ascii="Times New Roman" w:hAnsi="Times New Roman" w:cs="Times New Roman"/>
          <w:color w:val="000000"/>
          <w:sz w:val="24"/>
          <w:szCs w:val="24"/>
        </w:rPr>
        <w:t>Suseela</w:t>
      </w:r>
      <w:proofErr w:type="spellEnd"/>
      <w:r w:rsidR="007E3AE8" w:rsidRPr="007E3AE8">
        <w:rPr>
          <w:rFonts w:ascii="Times New Roman" w:hAnsi="Times New Roman" w:cs="Times New Roman"/>
          <w:color w:val="000000"/>
          <w:sz w:val="24"/>
          <w:szCs w:val="24"/>
        </w:rPr>
        <w:t xml:space="preserve"> </w:t>
      </w:r>
      <w:r w:rsidR="007E3AE8" w:rsidRPr="007E3AE8">
        <w:rPr>
          <w:rFonts w:ascii="Times New Roman" w:hAnsi="Times New Roman" w:cs="Times New Roman"/>
          <w:i/>
          <w:iCs/>
          <w:color w:val="000000"/>
          <w:sz w:val="24"/>
          <w:szCs w:val="24"/>
        </w:rPr>
        <w:t>et al.</w:t>
      </w:r>
      <w:r w:rsidR="007E3AE8" w:rsidRPr="007E3AE8">
        <w:rPr>
          <w:rFonts w:ascii="Times New Roman" w:hAnsi="Times New Roman" w:cs="Times New Roman"/>
          <w:color w:val="000000"/>
          <w:sz w:val="24"/>
          <w:szCs w:val="24"/>
        </w:rPr>
        <w:t xml:space="preserve"> 2014, 2015; Van De Velde </w:t>
      </w:r>
      <w:r w:rsidR="007E3AE8" w:rsidRPr="007E3AE8">
        <w:rPr>
          <w:rFonts w:ascii="Times New Roman" w:hAnsi="Times New Roman" w:cs="Times New Roman"/>
          <w:i/>
          <w:iCs/>
          <w:color w:val="000000"/>
          <w:sz w:val="24"/>
          <w:szCs w:val="24"/>
        </w:rPr>
        <w:t>et al.</w:t>
      </w:r>
      <w:r w:rsidR="007E3AE8" w:rsidRPr="007E3AE8">
        <w:rPr>
          <w:rFonts w:ascii="Times New Roman" w:hAnsi="Times New Roman" w:cs="Times New Roman"/>
          <w:color w:val="000000"/>
          <w:sz w:val="24"/>
          <w:szCs w:val="24"/>
        </w:rPr>
        <w:t xml:space="preserve"> 2015)</w:t>
      </w:r>
      <w:r w:rsidR="00CE3EE8" w:rsidRPr="001B68A4">
        <w:rPr>
          <w:rFonts w:ascii="Times New Roman" w:eastAsia="Times New Roman" w:hAnsi="Times New Roman" w:cs="Times New Roman"/>
          <w:color w:val="000000" w:themeColor="text1"/>
          <w:sz w:val="24"/>
          <w:szCs w:val="24"/>
          <w:lang w:val="en-US"/>
        </w:rPr>
        <w:t>. </w:t>
      </w:r>
      <w:r w:rsidR="00474198" w:rsidRPr="001B68A4">
        <w:rPr>
          <w:rFonts w:ascii="Times New Roman" w:eastAsia="Times New Roman" w:hAnsi="Times New Roman" w:cs="Times New Roman"/>
          <w:color w:val="000000" w:themeColor="text1"/>
          <w:sz w:val="24"/>
          <w:szCs w:val="24"/>
          <w:lang w:val="en-US"/>
        </w:rPr>
        <w:t>This is a critical gap</w:t>
      </w:r>
      <w:r w:rsidR="0042645F" w:rsidRPr="001B68A4">
        <w:rPr>
          <w:rFonts w:ascii="Times New Roman" w:eastAsia="Times New Roman" w:hAnsi="Times New Roman" w:cs="Times New Roman"/>
          <w:color w:val="000000" w:themeColor="text1"/>
          <w:sz w:val="24"/>
          <w:szCs w:val="24"/>
          <w:lang w:val="en-US"/>
        </w:rPr>
        <w:t>,</w:t>
      </w:r>
      <w:r w:rsidR="00474198" w:rsidRPr="001B68A4">
        <w:rPr>
          <w:rFonts w:ascii="Times New Roman" w:eastAsia="Times New Roman" w:hAnsi="Times New Roman" w:cs="Times New Roman"/>
          <w:color w:val="000000" w:themeColor="text1"/>
          <w:sz w:val="24"/>
          <w:szCs w:val="24"/>
          <w:lang w:val="en-US"/>
        </w:rPr>
        <w:t xml:space="preserve"> since the effects of two </w:t>
      </w:r>
      <w:r w:rsidR="00446399" w:rsidRPr="001B68A4">
        <w:rPr>
          <w:rFonts w:ascii="Times New Roman" w:eastAsia="Times New Roman" w:hAnsi="Times New Roman" w:cs="Times New Roman"/>
          <w:color w:val="000000" w:themeColor="text1"/>
          <w:sz w:val="24"/>
          <w:szCs w:val="24"/>
          <w:lang w:val="en-US"/>
        </w:rPr>
        <w:t xml:space="preserve">or more </w:t>
      </w:r>
      <w:r w:rsidR="00474198" w:rsidRPr="001B68A4">
        <w:rPr>
          <w:rFonts w:ascii="Times New Roman" w:eastAsia="Times New Roman" w:hAnsi="Times New Roman" w:cs="Times New Roman"/>
          <w:color w:val="000000" w:themeColor="text1"/>
          <w:sz w:val="24"/>
          <w:szCs w:val="24"/>
          <w:lang w:val="en-US"/>
        </w:rPr>
        <w:t>climat</w:t>
      </w:r>
      <w:r w:rsidR="0042645F" w:rsidRPr="001B68A4">
        <w:rPr>
          <w:rFonts w:ascii="Times New Roman" w:eastAsia="Times New Roman" w:hAnsi="Times New Roman" w:cs="Times New Roman"/>
          <w:color w:val="000000" w:themeColor="text1"/>
          <w:sz w:val="24"/>
          <w:szCs w:val="24"/>
          <w:lang w:val="en-US"/>
        </w:rPr>
        <w:t>ic</w:t>
      </w:r>
      <w:r w:rsidR="00474198" w:rsidRPr="001B68A4">
        <w:rPr>
          <w:rFonts w:ascii="Times New Roman" w:eastAsia="Times New Roman" w:hAnsi="Times New Roman" w:cs="Times New Roman"/>
          <w:color w:val="000000" w:themeColor="text1"/>
          <w:sz w:val="24"/>
          <w:szCs w:val="24"/>
          <w:lang w:val="en-US"/>
        </w:rPr>
        <w:t xml:space="preserve"> variables</w:t>
      </w:r>
      <w:r w:rsidR="006A38B7">
        <w:rPr>
          <w:rFonts w:ascii="Times New Roman" w:eastAsia="Times New Roman" w:hAnsi="Times New Roman" w:cs="Times New Roman"/>
          <w:color w:val="000000" w:themeColor="text1"/>
          <w:sz w:val="24"/>
          <w:szCs w:val="24"/>
          <w:lang w:val="en-US"/>
        </w:rPr>
        <w:t>, such as temperature and drought,</w:t>
      </w:r>
      <w:r w:rsidR="00474198" w:rsidRPr="001B68A4">
        <w:rPr>
          <w:rFonts w:ascii="Times New Roman" w:eastAsia="Times New Roman" w:hAnsi="Times New Roman" w:cs="Times New Roman"/>
          <w:color w:val="000000" w:themeColor="text1"/>
          <w:sz w:val="24"/>
          <w:szCs w:val="24"/>
          <w:lang w:val="en-US"/>
        </w:rPr>
        <w:t xml:space="preserve"> are typically non-additive</w:t>
      </w:r>
      <w:r w:rsidR="003A0C7E" w:rsidRPr="001B68A4">
        <w:rPr>
          <w:rFonts w:ascii="Times New Roman" w:eastAsia="Times New Roman" w:hAnsi="Times New Roman" w:cs="Times New Roman"/>
          <w:color w:val="000000" w:themeColor="text1"/>
          <w:sz w:val="24"/>
          <w:szCs w:val="24"/>
          <w:lang w:val="en-US"/>
        </w:rPr>
        <w:t xml:space="preserve"> and may shift with time</w:t>
      </w:r>
      <w:r w:rsidR="00474198" w:rsidRPr="001B68A4">
        <w:rPr>
          <w:rFonts w:ascii="Times New Roman" w:eastAsia="Times New Roman" w:hAnsi="Times New Roman" w:cs="Times New Roman"/>
          <w:color w:val="000000" w:themeColor="text1"/>
          <w:sz w:val="24"/>
          <w:szCs w:val="24"/>
          <w:lang w:val="en-US"/>
        </w:rPr>
        <w:t xml:space="preserve"> </w:t>
      </w:r>
      <w:r w:rsidR="007E3AE8" w:rsidRPr="007E3AE8">
        <w:rPr>
          <w:rFonts w:ascii="Times New Roman" w:hAnsi="Times New Roman" w:cs="Times New Roman"/>
          <w:color w:val="000000"/>
          <w:sz w:val="24"/>
          <w:szCs w:val="24"/>
        </w:rPr>
        <w:t>(</w:t>
      </w:r>
      <w:proofErr w:type="spellStart"/>
      <w:r w:rsidR="007E3AE8" w:rsidRPr="007E3AE8">
        <w:rPr>
          <w:rFonts w:ascii="Times New Roman" w:hAnsi="Times New Roman" w:cs="Times New Roman"/>
          <w:color w:val="000000"/>
          <w:sz w:val="24"/>
          <w:szCs w:val="24"/>
        </w:rPr>
        <w:t>Dieleman</w:t>
      </w:r>
      <w:proofErr w:type="spellEnd"/>
      <w:r w:rsidR="007E3AE8" w:rsidRPr="007E3AE8">
        <w:rPr>
          <w:rFonts w:ascii="Times New Roman" w:hAnsi="Times New Roman" w:cs="Times New Roman"/>
          <w:color w:val="000000"/>
          <w:sz w:val="24"/>
          <w:szCs w:val="24"/>
        </w:rPr>
        <w:t xml:space="preserve"> </w:t>
      </w:r>
      <w:r w:rsidR="007E3AE8" w:rsidRPr="007E3AE8">
        <w:rPr>
          <w:rFonts w:ascii="Times New Roman" w:hAnsi="Times New Roman" w:cs="Times New Roman"/>
          <w:i/>
          <w:iCs/>
          <w:color w:val="000000"/>
          <w:sz w:val="24"/>
          <w:szCs w:val="24"/>
        </w:rPr>
        <w:t>et al.</w:t>
      </w:r>
      <w:r w:rsidR="007E3AE8" w:rsidRPr="007E3AE8">
        <w:rPr>
          <w:rFonts w:ascii="Times New Roman" w:hAnsi="Times New Roman" w:cs="Times New Roman"/>
          <w:color w:val="000000"/>
          <w:sz w:val="24"/>
          <w:szCs w:val="24"/>
        </w:rPr>
        <w:t xml:space="preserve"> 2012; </w:t>
      </w:r>
      <w:proofErr w:type="spellStart"/>
      <w:r w:rsidR="007E3AE8" w:rsidRPr="007E3AE8">
        <w:rPr>
          <w:rFonts w:ascii="Times New Roman" w:hAnsi="Times New Roman" w:cs="Times New Roman"/>
          <w:color w:val="000000"/>
          <w:sz w:val="24"/>
          <w:szCs w:val="24"/>
        </w:rPr>
        <w:t>Gargallo-Garriga</w:t>
      </w:r>
      <w:proofErr w:type="spellEnd"/>
      <w:r w:rsidR="007E3AE8" w:rsidRPr="007E3AE8">
        <w:rPr>
          <w:rFonts w:ascii="Times New Roman" w:hAnsi="Times New Roman" w:cs="Times New Roman"/>
          <w:color w:val="000000"/>
          <w:sz w:val="24"/>
          <w:szCs w:val="24"/>
        </w:rPr>
        <w:t xml:space="preserve"> </w:t>
      </w:r>
      <w:r w:rsidR="007E3AE8" w:rsidRPr="007E3AE8">
        <w:rPr>
          <w:rFonts w:ascii="Times New Roman" w:hAnsi="Times New Roman" w:cs="Times New Roman"/>
          <w:i/>
          <w:iCs/>
          <w:color w:val="000000"/>
          <w:sz w:val="24"/>
          <w:szCs w:val="24"/>
        </w:rPr>
        <w:t>et al.</w:t>
      </w:r>
      <w:r w:rsidR="007E3AE8" w:rsidRPr="007E3AE8">
        <w:rPr>
          <w:rFonts w:ascii="Times New Roman" w:hAnsi="Times New Roman" w:cs="Times New Roman"/>
          <w:color w:val="000000"/>
          <w:sz w:val="24"/>
          <w:szCs w:val="24"/>
        </w:rPr>
        <w:t xml:space="preserve"> 2015)</w:t>
      </w:r>
      <w:r w:rsidR="00D86390" w:rsidRPr="001B68A4">
        <w:rPr>
          <w:rFonts w:ascii="Times New Roman" w:eastAsia="Times New Roman" w:hAnsi="Times New Roman" w:cs="Times New Roman"/>
          <w:color w:val="000000" w:themeColor="text1"/>
          <w:sz w:val="24"/>
          <w:szCs w:val="24"/>
          <w:lang w:val="en-US"/>
        </w:rPr>
        <w:t>.</w:t>
      </w:r>
      <w:r w:rsidR="00254FC1" w:rsidRPr="001B68A4">
        <w:rPr>
          <w:rFonts w:ascii="Times New Roman" w:eastAsia="Times New Roman" w:hAnsi="Times New Roman" w:cs="Times New Roman"/>
          <w:color w:val="000000" w:themeColor="text1"/>
          <w:sz w:val="24"/>
          <w:szCs w:val="24"/>
          <w:lang w:val="en-US"/>
        </w:rPr>
        <w:t xml:space="preserve"> </w:t>
      </w:r>
    </w:p>
    <w:p w14:paraId="71C3A831" w14:textId="0ACECD42" w:rsidR="00C74DCB" w:rsidRPr="001B68A4" w:rsidRDefault="00A712A2" w:rsidP="00CC4483">
      <w:pPr>
        <w:spacing w:after="0" w:line="480" w:lineRule="auto"/>
        <w:ind w:firstLine="360"/>
        <w:rPr>
          <w:rFonts w:ascii="Times New Roman" w:eastAsia="Times New Roman" w:hAnsi="Times New Roman" w:cs="Times New Roman"/>
          <w:sz w:val="24"/>
          <w:szCs w:val="24"/>
          <w:lang w:val="en-US"/>
        </w:rPr>
      </w:pPr>
      <w:r w:rsidRPr="001B68A4">
        <w:rPr>
          <w:rFonts w:ascii="Times New Roman" w:eastAsia="Times New Roman" w:hAnsi="Times New Roman" w:cs="Times New Roman"/>
          <w:color w:val="000000" w:themeColor="text1"/>
          <w:sz w:val="24"/>
          <w:szCs w:val="24"/>
          <w:lang w:val="en-US"/>
        </w:rPr>
        <w:t>S</w:t>
      </w:r>
      <w:r w:rsidR="00F7400C" w:rsidRPr="001B68A4">
        <w:rPr>
          <w:rFonts w:ascii="Times New Roman" w:eastAsia="Times New Roman" w:hAnsi="Times New Roman" w:cs="Times New Roman"/>
          <w:color w:val="000000" w:themeColor="text1"/>
          <w:sz w:val="24"/>
          <w:szCs w:val="24"/>
          <w:lang w:val="en-US"/>
        </w:rPr>
        <w:t xml:space="preserve">hort-term </w:t>
      </w:r>
      <w:r w:rsidR="006234FA" w:rsidRPr="001B68A4">
        <w:rPr>
          <w:rFonts w:ascii="Times New Roman" w:eastAsia="Times New Roman" w:hAnsi="Times New Roman" w:cs="Times New Roman"/>
          <w:color w:val="000000" w:themeColor="text1"/>
          <w:sz w:val="24"/>
          <w:szCs w:val="24"/>
          <w:lang w:val="en-US"/>
        </w:rPr>
        <w:t xml:space="preserve">drought </w:t>
      </w:r>
      <w:r w:rsidRPr="001B68A4">
        <w:rPr>
          <w:rFonts w:ascii="Times New Roman" w:eastAsia="Times New Roman" w:hAnsi="Times New Roman" w:cs="Times New Roman"/>
          <w:color w:val="000000" w:themeColor="text1"/>
          <w:sz w:val="24"/>
          <w:szCs w:val="24"/>
          <w:lang w:val="en-US"/>
        </w:rPr>
        <w:t xml:space="preserve">generally </w:t>
      </w:r>
      <w:r w:rsidR="006F5704" w:rsidRPr="001B68A4">
        <w:rPr>
          <w:rFonts w:ascii="Times New Roman" w:eastAsia="Times New Roman" w:hAnsi="Times New Roman" w:cs="Times New Roman"/>
          <w:color w:val="000000" w:themeColor="text1"/>
          <w:sz w:val="24"/>
          <w:szCs w:val="24"/>
          <w:lang w:val="en-US"/>
        </w:rPr>
        <w:t>inhibits</w:t>
      </w:r>
      <w:r w:rsidR="008C7E1E" w:rsidRPr="001B68A4">
        <w:rPr>
          <w:rFonts w:ascii="Times New Roman" w:eastAsia="Times New Roman" w:hAnsi="Times New Roman" w:cs="Times New Roman"/>
          <w:color w:val="000000" w:themeColor="text1"/>
          <w:sz w:val="24"/>
          <w:szCs w:val="24"/>
          <w:lang w:val="en-US"/>
        </w:rPr>
        <w:t xml:space="preserve"> photosynthesis, </w:t>
      </w:r>
      <w:r w:rsidR="00B65884" w:rsidRPr="001B68A4">
        <w:rPr>
          <w:rFonts w:ascii="Times New Roman" w:eastAsia="Times New Roman" w:hAnsi="Times New Roman" w:cs="Times New Roman"/>
          <w:color w:val="000000" w:themeColor="text1"/>
          <w:sz w:val="24"/>
          <w:szCs w:val="24"/>
          <w:lang w:val="en-US"/>
        </w:rPr>
        <w:t xml:space="preserve">suppresses </w:t>
      </w:r>
      <w:r w:rsidR="00687FCC" w:rsidRPr="001B68A4">
        <w:rPr>
          <w:rFonts w:ascii="Times New Roman" w:eastAsia="Times New Roman" w:hAnsi="Times New Roman" w:cs="Times New Roman"/>
          <w:color w:val="000000" w:themeColor="text1"/>
          <w:sz w:val="24"/>
          <w:szCs w:val="24"/>
          <w:lang w:val="en-US"/>
        </w:rPr>
        <w:t xml:space="preserve">shoot </w:t>
      </w:r>
      <w:r w:rsidR="00B65884" w:rsidRPr="001B68A4">
        <w:rPr>
          <w:rFonts w:ascii="Times New Roman" w:eastAsia="Times New Roman" w:hAnsi="Times New Roman" w:cs="Times New Roman"/>
          <w:color w:val="000000" w:themeColor="text1"/>
          <w:sz w:val="24"/>
          <w:szCs w:val="24"/>
          <w:lang w:val="en-US"/>
        </w:rPr>
        <w:t xml:space="preserve">growth </w:t>
      </w:r>
      <w:r w:rsidR="008C7E1E" w:rsidRPr="001B68A4">
        <w:rPr>
          <w:rFonts w:ascii="Times New Roman" w:eastAsia="Times New Roman" w:hAnsi="Times New Roman" w:cs="Times New Roman"/>
          <w:color w:val="000000" w:themeColor="text1"/>
          <w:sz w:val="24"/>
          <w:szCs w:val="24"/>
          <w:lang w:val="en-US"/>
        </w:rPr>
        <w:t>and triggers rapid changes in</w:t>
      </w:r>
      <w:r w:rsidR="00C651C9" w:rsidRPr="001B68A4">
        <w:rPr>
          <w:rFonts w:ascii="Times New Roman" w:eastAsia="Times New Roman" w:hAnsi="Times New Roman" w:cs="Times New Roman"/>
          <w:color w:val="000000" w:themeColor="text1"/>
          <w:sz w:val="24"/>
          <w:szCs w:val="24"/>
          <w:lang w:val="en-US"/>
        </w:rPr>
        <w:t xml:space="preserve"> leaf</w:t>
      </w:r>
      <w:r w:rsidR="008C7E1E" w:rsidRPr="001B68A4">
        <w:rPr>
          <w:rFonts w:ascii="Times New Roman" w:eastAsia="Times New Roman" w:hAnsi="Times New Roman" w:cs="Times New Roman"/>
          <w:color w:val="000000" w:themeColor="text1"/>
          <w:sz w:val="24"/>
          <w:szCs w:val="24"/>
          <w:lang w:val="en-US"/>
        </w:rPr>
        <w:t xml:space="preserve"> chemistry</w:t>
      </w:r>
      <w:r w:rsidR="006D64AB" w:rsidRPr="001B68A4">
        <w:rPr>
          <w:rFonts w:ascii="Times New Roman" w:eastAsia="Times New Roman" w:hAnsi="Times New Roman" w:cs="Times New Roman"/>
          <w:color w:val="000000" w:themeColor="text1"/>
          <w:sz w:val="24"/>
          <w:szCs w:val="24"/>
          <w:lang w:val="en-US"/>
        </w:rPr>
        <w:t>,</w:t>
      </w:r>
      <w:r w:rsidR="006F5704" w:rsidRPr="001B68A4">
        <w:rPr>
          <w:rFonts w:ascii="Times New Roman" w:eastAsia="Times New Roman" w:hAnsi="Times New Roman" w:cs="Times New Roman"/>
          <w:color w:val="000000" w:themeColor="text1"/>
          <w:sz w:val="24"/>
          <w:szCs w:val="24"/>
          <w:lang w:val="en-US"/>
        </w:rPr>
        <w:t xml:space="preserve"> </w:t>
      </w:r>
      <w:r w:rsidR="00C752E6" w:rsidRPr="001B68A4">
        <w:rPr>
          <w:rFonts w:ascii="Times New Roman" w:eastAsia="Times New Roman" w:hAnsi="Times New Roman" w:cs="Times New Roman"/>
          <w:color w:val="000000" w:themeColor="text1"/>
          <w:sz w:val="24"/>
          <w:szCs w:val="24"/>
          <w:lang w:val="en-US"/>
        </w:rPr>
        <w:t>including increase</w:t>
      </w:r>
      <w:r w:rsidR="00341EB2" w:rsidRPr="001B68A4">
        <w:rPr>
          <w:rFonts w:ascii="Times New Roman" w:eastAsia="Times New Roman" w:hAnsi="Times New Roman" w:cs="Times New Roman"/>
          <w:color w:val="000000" w:themeColor="text1"/>
          <w:sz w:val="24"/>
          <w:szCs w:val="24"/>
          <w:lang w:val="en-US"/>
        </w:rPr>
        <w:t>d concentrations of</w:t>
      </w:r>
      <w:r w:rsidR="00C752E6" w:rsidRPr="001B68A4">
        <w:rPr>
          <w:rFonts w:ascii="Times New Roman" w:eastAsia="Times New Roman" w:hAnsi="Times New Roman" w:cs="Times New Roman"/>
          <w:color w:val="000000" w:themeColor="text1"/>
          <w:sz w:val="24"/>
          <w:szCs w:val="24"/>
          <w:lang w:val="en-US"/>
        </w:rPr>
        <w:t xml:space="preserve"> metabolites with osmoregulatory function, a loss </w:t>
      </w:r>
      <w:r w:rsidR="00A22B71" w:rsidRPr="001B68A4">
        <w:rPr>
          <w:rFonts w:ascii="Times New Roman" w:eastAsia="Times New Roman" w:hAnsi="Times New Roman" w:cs="Times New Roman"/>
          <w:color w:val="000000" w:themeColor="text1"/>
          <w:sz w:val="24"/>
          <w:szCs w:val="24"/>
          <w:lang w:val="en-US"/>
        </w:rPr>
        <w:t>of</w:t>
      </w:r>
      <w:r w:rsidR="00C752E6" w:rsidRPr="001B68A4">
        <w:rPr>
          <w:rFonts w:ascii="Times New Roman" w:eastAsia="Times New Roman" w:hAnsi="Times New Roman" w:cs="Times New Roman"/>
          <w:color w:val="000000" w:themeColor="text1"/>
          <w:sz w:val="24"/>
          <w:szCs w:val="24"/>
          <w:lang w:val="en-US"/>
        </w:rPr>
        <w:t xml:space="preserve"> nutrients</w:t>
      </w:r>
      <w:r w:rsidR="00F7400C" w:rsidRPr="001B68A4">
        <w:rPr>
          <w:rFonts w:ascii="Times New Roman" w:eastAsia="Times New Roman" w:hAnsi="Times New Roman" w:cs="Times New Roman"/>
          <w:color w:val="000000" w:themeColor="text1"/>
          <w:sz w:val="24"/>
          <w:szCs w:val="24"/>
          <w:lang w:val="en-US"/>
        </w:rPr>
        <w:t>, changes in C/N/P/K stoichiometry</w:t>
      </w:r>
      <w:r w:rsidR="00C752E6" w:rsidRPr="001B68A4">
        <w:rPr>
          <w:rFonts w:ascii="Times New Roman" w:eastAsia="Times New Roman" w:hAnsi="Times New Roman" w:cs="Times New Roman"/>
          <w:color w:val="000000" w:themeColor="text1"/>
          <w:sz w:val="24"/>
          <w:szCs w:val="24"/>
          <w:lang w:val="en-US"/>
        </w:rPr>
        <w:t xml:space="preserve">, and </w:t>
      </w:r>
      <w:r w:rsidR="00341EB2" w:rsidRPr="001B68A4">
        <w:rPr>
          <w:rFonts w:ascii="Times New Roman" w:eastAsia="Times New Roman" w:hAnsi="Times New Roman" w:cs="Times New Roman"/>
          <w:color w:val="000000" w:themeColor="text1"/>
          <w:sz w:val="24"/>
          <w:szCs w:val="24"/>
          <w:lang w:val="en-US"/>
        </w:rPr>
        <w:t xml:space="preserve">decreased </w:t>
      </w:r>
      <w:r w:rsidR="00D164A7" w:rsidRPr="001B68A4">
        <w:rPr>
          <w:rFonts w:ascii="Times New Roman" w:eastAsia="Times New Roman" w:hAnsi="Times New Roman" w:cs="Times New Roman"/>
          <w:color w:val="000000" w:themeColor="text1"/>
          <w:sz w:val="24"/>
          <w:szCs w:val="24"/>
          <w:lang w:val="en-US"/>
        </w:rPr>
        <w:t>or enhanced</w:t>
      </w:r>
      <w:r w:rsidR="001061EE" w:rsidRPr="001B68A4">
        <w:rPr>
          <w:rFonts w:ascii="Times New Roman" w:eastAsia="Times New Roman" w:hAnsi="Times New Roman" w:cs="Times New Roman"/>
          <w:color w:val="000000" w:themeColor="text1"/>
          <w:sz w:val="24"/>
          <w:szCs w:val="24"/>
          <w:lang w:val="en-US"/>
        </w:rPr>
        <w:t xml:space="preserve"> </w:t>
      </w:r>
      <w:r w:rsidR="00341EB2" w:rsidRPr="001B68A4">
        <w:rPr>
          <w:rFonts w:ascii="Times New Roman" w:eastAsia="Times New Roman" w:hAnsi="Times New Roman" w:cs="Times New Roman"/>
          <w:color w:val="000000" w:themeColor="text1"/>
          <w:sz w:val="24"/>
          <w:szCs w:val="24"/>
          <w:lang w:val="en-US"/>
        </w:rPr>
        <w:t>concentrations of</w:t>
      </w:r>
      <w:r w:rsidR="00C752E6" w:rsidRPr="001B68A4">
        <w:rPr>
          <w:rFonts w:ascii="Times New Roman" w:eastAsia="Times New Roman" w:hAnsi="Times New Roman" w:cs="Times New Roman"/>
          <w:color w:val="000000" w:themeColor="text1"/>
          <w:sz w:val="24"/>
          <w:szCs w:val="24"/>
          <w:lang w:val="en-US"/>
        </w:rPr>
        <w:t xml:space="preserve"> secondary metabolites </w:t>
      </w:r>
      <w:r w:rsidR="007E3AE8" w:rsidRPr="007E3AE8">
        <w:rPr>
          <w:rFonts w:ascii="Times New Roman" w:hAnsi="Times New Roman" w:cs="Times New Roman"/>
          <w:color w:val="000000"/>
          <w:sz w:val="24"/>
          <w:szCs w:val="24"/>
        </w:rPr>
        <w:t>(</w:t>
      </w:r>
      <w:proofErr w:type="spellStart"/>
      <w:r w:rsidR="007E3AE8" w:rsidRPr="007E3AE8">
        <w:rPr>
          <w:rFonts w:ascii="Times New Roman" w:hAnsi="Times New Roman" w:cs="Times New Roman"/>
          <w:color w:val="000000"/>
          <w:sz w:val="24"/>
          <w:szCs w:val="24"/>
        </w:rPr>
        <w:t>Selmar</w:t>
      </w:r>
      <w:proofErr w:type="spellEnd"/>
      <w:r w:rsidR="007E3AE8" w:rsidRPr="007E3AE8">
        <w:rPr>
          <w:rFonts w:ascii="Times New Roman" w:hAnsi="Times New Roman" w:cs="Times New Roman"/>
          <w:color w:val="000000"/>
          <w:sz w:val="24"/>
          <w:szCs w:val="24"/>
        </w:rPr>
        <w:t xml:space="preserve"> </w:t>
      </w:r>
      <w:proofErr w:type="spellStart"/>
      <w:r w:rsidR="007E3AE8" w:rsidRPr="007E3AE8">
        <w:rPr>
          <w:rFonts w:ascii="Times New Roman" w:hAnsi="Times New Roman" w:cs="Times New Roman"/>
          <w:color w:val="000000"/>
          <w:sz w:val="24"/>
          <w:szCs w:val="24"/>
        </w:rPr>
        <w:t>and</w:t>
      </w:r>
      <w:proofErr w:type="spellEnd"/>
      <w:r w:rsidR="007E3AE8" w:rsidRPr="007E3AE8">
        <w:rPr>
          <w:rFonts w:ascii="Times New Roman" w:hAnsi="Times New Roman" w:cs="Times New Roman"/>
          <w:color w:val="000000"/>
          <w:sz w:val="24"/>
          <w:szCs w:val="24"/>
        </w:rPr>
        <w:t xml:space="preserve"> Kleinw</w:t>
      </w:r>
      <w:ins w:id="12" w:author="Colin Orians" w:date="2018-10-29T10:16:00Z">
        <w:r w:rsidR="00A03281">
          <w:rPr>
            <w:rFonts w:ascii="Times New Roman" w:hAnsi="Times New Roman" w:cs="Times New Roman"/>
            <w:color w:val="000000"/>
            <w:sz w:val="24"/>
            <w:szCs w:val="24"/>
          </w:rPr>
          <w:t>ä</w:t>
        </w:r>
      </w:ins>
      <w:del w:id="13" w:author="Colin Orians" w:date="2018-10-29T10:16:00Z">
        <w:r w:rsidR="007E3AE8" w:rsidRPr="007E3AE8" w:rsidDel="00A03281">
          <w:rPr>
            <w:rFonts w:ascii="Times New Roman" w:hAnsi="Times New Roman" w:cs="Times New Roman"/>
            <w:color w:val="000000"/>
            <w:sz w:val="24"/>
            <w:szCs w:val="24"/>
          </w:rPr>
          <w:delText>ae</w:delText>
        </w:r>
      </w:del>
      <w:r w:rsidR="007E3AE8" w:rsidRPr="007E3AE8">
        <w:rPr>
          <w:rFonts w:ascii="Times New Roman" w:hAnsi="Times New Roman" w:cs="Times New Roman"/>
          <w:color w:val="000000"/>
          <w:sz w:val="24"/>
          <w:szCs w:val="24"/>
        </w:rPr>
        <w:t xml:space="preserve">chter 2013; </w:t>
      </w:r>
      <w:proofErr w:type="spellStart"/>
      <w:r w:rsidR="007E3AE8" w:rsidRPr="007E3AE8">
        <w:rPr>
          <w:rFonts w:ascii="Times New Roman" w:hAnsi="Times New Roman" w:cs="Times New Roman"/>
          <w:color w:val="000000"/>
          <w:sz w:val="24"/>
          <w:szCs w:val="24"/>
        </w:rPr>
        <w:t>Moradi</w:t>
      </w:r>
      <w:proofErr w:type="spellEnd"/>
      <w:r w:rsidR="007E3AE8" w:rsidRPr="007E3AE8">
        <w:rPr>
          <w:rFonts w:ascii="Times New Roman" w:hAnsi="Times New Roman" w:cs="Times New Roman"/>
          <w:color w:val="000000"/>
          <w:sz w:val="24"/>
          <w:szCs w:val="24"/>
        </w:rPr>
        <w:t xml:space="preserve"> 2016; </w:t>
      </w:r>
      <w:proofErr w:type="spellStart"/>
      <w:r w:rsidR="007E3AE8" w:rsidRPr="007E3AE8">
        <w:rPr>
          <w:rFonts w:ascii="Times New Roman" w:hAnsi="Times New Roman" w:cs="Times New Roman"/>
          <w:color w:val="000000"/>
          <w:sz w:val="24"/>
          <w:szCs w:val="24"/>
        </w:rPr>
        <w:t>Goufo</w:t>
      </w:r>
      <w:proofErr w:type="spellEnd"/>
      <w:r w:rsidR="007E3AE8" w:rsidRPr="007E3AE8">
        <w:rPr>
          <w:rFonts w:ascii="Times New Roman" w:hAnsi="Times New Roman" w:cs="Times New Roman"/>
          <w:color w:val="000000"/>
          <w:sz w:val="24"/>
          <w:szCs w:val="24"/>
        </w:rPr>
        <w:t xml:space="preserve"> </w:t>
      </w:r>
      <w:r w:rsidR="007E3AE8" w:rsidRPr="007E3AE8">
        <w:rPr>
          <w:rFonts w:ascii="Times New Roman" w:hAnsi="Times New Roman" w:cs="Times New Roman"/>
          <w:i/>
          <w:iCs/>
          <w:color w:val="000000"/>
          <w:sz w:val="24"/>
          <w:szCs w:val="24"/>
        </w:rPr>
        <w:t>et al.</w:t>
      </w:r>
      <w:r w:rsidR="007E3AE8" w:rsidRPr="007E3AE8">
        <w:rPr>
          <w:rFonts w:ascii="Times New Roman" w:hAnsi="Times New Roman" w:cs="Times New Roman"/>
          <w:color w:val="000000"/>
          <w:sz w:val="24"/>
          <w:szCs w:val="24"/>
        </w:rPr>
        <w:t xml:space="preserve"> 2017)</w:t>
      </w:r>
      <w:r w:rsidR="00254FC1" w:rsidRPr="001B68A4">
        <w:rPr>
          <w:rFonts w:ascii="Times New Roman" w:eastAsia="Times New Roman" w:hAnsi="Times New Roman" w:cs="Times New Roman"/>
          <w:color w:val="000000" w:themeColor="text1"/>
          <w:sz w:val="24"/>
          <w:szCs w:val="24"/>
          <w:lang w:val="en-US"/>
        </w:rPr>
        <w:t xml:space="preserve">. The </w:t>
      </w:r>
      <w:r w:rsidR="00F01457" w:rsidRPr="001B68A4">
        <w:rPr>
          <w:rFonts w:ascii="Times New Roman" w:eastAsia="Times New Roman" w:hAnsi="Times New Roman" w:cs="Times New Roman"/>
          <w:color w:val="000000" w:themeColor="text1"/>
          <w:sz w:val="24"/>
          <w:szCs w:val="24"/>
          <w:lang w:val="en-US"/>
        </w:rPr>
        <w:t xml:space="preserve">short-term </w:t>
      </w:r>
      <w:r w:rsidR="00254FC1" w:rsidRPr="001B68A4">
        <w:rPr>
          <w:rFonts w:ascii="Times New Roman" w:eastAsia="Times New Roman" w:hAnsi="Times New Roman" w:cs="Times New Roman"/>
          <w:color w:val="000000" w:themeColor="text1"/>
          <w:sz w:val="24"/>
          <w:szCs w:val="24"/>
          <w:lang w:val="en-US"/>
        </w:rPr>
        <w:t xml:space="preserve">effects of warming are less pronounced but </w:t>
      </w:r>
      <w:r w:rsidR="00446399" w:rsidRPr="001B68A4">
        <w:rPr>
          <w:rFonts w:ascii="Times New Roman" w:eastAsia="Times New Roman" w:hAnsi="Times New Roman" w:cs="Times New Roman"/>
          <w:color w:val="000000" w:themeColor="text1"/>
          <w:sz w:val="24"/>
          <w:szCs w:val="24"/>
          <w:lang w:val="en-US"/>
        </w:rPr>
        <w:t xml:space="preserve">higher temperatures </w:t>
      </w:r>
      <w:r w:rsidR="004C7D17" w:rsidRPr="001B68A4">
        <w:rPr>
          <w:rFonts w:ascii="Times New Roman" w:eastAsia="Times New Roman" w:hAnsi="Times New Roman" w:cs="Times New Roman"/>
          <w:color w:val="000000" w:themeColor="text1"/>
          <w:sz w:val="24"/>
          <w:szCs w:val="24"/>
          <w:lang w:val="en-US"/>
        </w:rPr>
        <w:t xml:space="preserve">generally </w:t>
      </w:r>
      <w:r w:rsidR="00446399" w:rsidRPr="001B68A4">
        <w:rPr>
          <w:rFonts w:ascii="Times New Roman" w:eastAsia="Times New Roman" w:hAnsi="Times New Roman" w:cs="Times New Roman"/>
          <w:color w:val="000000" w:themeColor="text1"/>
          <w:sz w:val="24"/>
          <w:szCs w:val="24"/>
          <w:lang w:val="en-US"/>
        </w:rPr>
        <w:t xml:space="preserve">lead to </w:t>
      </w:r>
      <w:r w:rsidR="004C7D17" w:rsidRPr="001B68A4">
        <w:rPr>
          <w:rFonts w:ascii="Times New Roman" w:eastAsia="Times New Roman" w:hAnsi="Times New Roman" w:cs="Times New Roman"/>
          <w:color w:val="000000" w:themeColor="text1"/>
          <w:sz w:val="24"/>
          <w:szCs w:val="24"/>
          <w:lang w:val="en-US"/>
        </w:rPr>
        <w:t>increase</w:t>
      </w:r>
      <w:r w:rsidR="00446399" w:rsidRPr="001B68A4">
        <w:rPr>
          <w:rFonts w:ascii="Times New Roman" w:eastAsia="Times New Roman" w:hAnsi="Times New Roman" w:cs="Times New Roman"/>
          <w:color w:val="000000" w:themeColor="text1"/>
          <w:sz w:val="24"/>
          <w:szCs w:val="24"/>
          <w:lang w:val="en-US"/>
        </w:rPr>
        <w:t>d</w:t>
      </w:r>
      <w:r w:rsidR="004C7D17" w:rsidRPr="001B68A4">
        <w:rPr>
          <w:rFonts w:ascii="Times New Roman" w:eastAsia="Times New Roman" w:hAnsi="Times New Roman" w:cs="Times New Roman"/>
          <w:color w:val="000000" w:themeColor="text1"/>
          <w:sz w:val="24"/>
          <w:szCs w:val="24"/>
          <w:lang w:val="en-US"/>
        </w:rPr>
        <w:t xml:space="preserve"> growth</w:t>
      </w:r>
      <w:r w:rsidR="00437107" w:rsidRPr="001B68A4">
        <w:rPr>
          <w:rFonts w:ascii="Times New Roman" w:eastAsia="Times New Roman" w:hAnsi="Times New Roman" w:cs="Times New Roman"/>
          <w:color w:val="000000" w:themeColor="text1"/>
          <w:sz w:val="24"/>
          <w:szCs w:val="24"/>
          <w:lang w:val="en-US"/>
        </w:rPr>
        <w:t>,</w:t>
      </w:r>
      <w:r w:rsidR="004C7D17" w:rsidRPr="001B68A4">
        <w:rPr>
          <w:rFonts w:ascii="Times New Roman" w:eastAsia="Times New Roman" w:hAnsi="Times New Roman" w:cs="Times New Roman"/>
          <w:color w:val="000000" w:themeColor="text1"/>
          <w:sz w:val="24"/>
          <w:szCs w:val="24"/>
          <w:lang w:val="en-US"/>
        </w:rPr>
        <w:t xml:space="preserve"> </w:t>
      </w:r>
      <w:r w:rsidR="00437107" w:rsidRPr="001B68A4">
        <w:rPr>
          <w:rFonts w:ascii="Times New Roman" w:eastAsia="Times New Roman" w:hAnsi="Times New Roman" w:cs="Times New Roman"/>
          <w:color w:val="000000" w:themeColor="text1"/>
          <w:sz w:val="24"/>
          <w:szCs w:val="24"/>
          <w:lang w:val="en-US"/>
        </w:rPr>
        <w:t>while</w:t>
      </w:r>
      <w:r w:rsidR="004C7D17" w:rsidRPr="001B68A4">
        <w:rPr>
          <w:rFonts w:ascii="Times New Roman" w:eastAsia="Times New Roman" w:hAnsi="Times New Roman" w:cs="Times New Roman"/>
          <w:color w:val="000000" w:themeColor="text1"/>
          <w:sz w:val="24"/>
          <w:szCs w:val="24"/>
          <w:lang w:val="en-US"/>
        </w:rPr>
        <w:t xml:space="preserve"> </w:t>
      </w:r>
      <w:r w:rsidR="00200099" w:rsidRPr="001B68A4">
        <w:rPr>
          <w:rFonts w:ascii="Times New Roman" w:eastAsia="Times New Roman" w:hAnsi="Times New Roman" w:cs="Times New Roman"/>
          <w:color w:val="000000" w:themeColor="text1"/>
          <w:sz w:val="24"/>
          <w:szCs w:val="24"/>
          <w:lang w:val="en-US"/>
        </w:rPr>
        <w:t>temperature</w:t>
      </w:r>
      <w:r w:rsidR="00D164A7" w:rsidRPr="001B68A4">
        <w:rPr>
          <w:rFonts w:ascii="Times New Roman" w:eastAsia="Times New Roman" w:hAnsi="Times New Roman" w:cs="Times New Roman"/>
          <w:color w:val="000000" w:themeColor="text1"/>
          <w:sz w:val="24"/>
          <w:szCs w:val="24"/>
          <w:lang w:val="en-US"/>
        </w:rPr>
        <w:t xml:space="preserve">-induced </w:t>
      </w:r>
      <w:r w:rsidR="004C7D17" w:rsidRPr="001B68A4">
        <w:rPr>
          <w:rFonts w:ascii="Times New Roman" w:eastAsia="Times New Roman" w:hAnsi="Times New Roman" w:cs="Times New Roman"/>
          <w:color w:val="000000" w:themeColor="text1"/>
          <w:sz w:val="24"/>
          <w:szCs w:val="24"/>
          <w:lang w:val="en-US"/>
        </w:rPr>
        <w:t xml:space="preserve">changes </w:t>
      </w:r>
      <w:r w:rsidR="005048FA" w:rsidRPr="001B68A4">
        <w:rPr>
          <w:rFonts w:ascii="Times New Roman" w:eastAsia="Times New Roman" w:hAnsi="Times New Roman" w:cs="Times New Roman"/>
          <w:color w:val="000000" w:themeColor="text1"/>
          <w:sz w:val="24"/>
          <w:szCs w:val="24"/>
          <w:lang w:val="en-US"/>
        </w:rPr>
        <w:t xml:space="preserve">in </w:t>
      </w:r>
      <w:r w:rsidR="004C7D17" w:rsidRPr="001B68A4">
        <w:rPr>
          <w:rFonts w:ascii="Times New Roman" w:eastAsia="Times New Roman" w:hAnsi="Times New Roman" w:cs="Times New Roman"/>
          <w:color w:val="000000" w:themeColor="text1"/>
          <w:sz w:val="24"/>
          <w:szCs w:val="24"/>
          <w:lang w:val="en-US"/>
        </w:rPr>
        <w:t>the concentrations of primary and secondary metabolites</w:t>
      </w:r>
      <w:r w:rsidR="00254FC1" w:rsidRPr="001B68A4">
        <w:rPr>
          <w:rFonts w:ascii="Times New Roman" w:eastAsia="Times New Roman" w:hAnsi="Times New Roman" w:cs="Times New Roman"/>
          <w:color w:val="000000" w:themeColor="text1"/>
          <w:sz w:val="24"/>
          <w:szCs w:val="24"/>
          <w:lang w:val="en-US"/>
        </w:rPr>
        <w:t xml:space="preserve"> vary </w:t>
      </w:r>
      <w:r w:rsidR="00437107" w:rsidRPr="001B68A4">
        <w:rPr>
          <w:rFonts w:ascii="Times New Roman" w:eastAsia="Times New Roman" w:hAnsi="Times New Roman" w:cs="Times New Roman"/>
          <w:color w:val="000000" w:themeColor="text1"/>
          <w:sz w:val="24"/>
          <w:szCs w:val="24"/>
          <w:lang w:val="en-US"/>
        </w:rPr>
        <w:t xml:space="preserve">among </w:t>
      </w:r>
      <w:r w:rsidR="00EC2443" w:rsidRPr="001B68A4">
        <w:rPr>
          <w:rFonts w:ascii="Times New Roman" w:eastAsia="Times New Roman" w:hAnsi="Times New Roman" w:cs="Times New Roman"/>
          <w:color w:val="000000" w:themeColor="text1"/>
          <w:sz w:val="24"/>
          <w:szCs w:val="24"/>
          <w:lang w:val="en-US"/>
        </w:rPr>
        <w:t>genotypes</w:t>
      </w:r>
      <w:r w:rsidR="00437107" w:rsidRPr="001B68A4">
        <w:rPr>
          <w:rFonts w:ascii="Times New Roman" w:eastAsia="Times New Roman" w:hAnsi="Times New Roman" w:cs="Times New Roman"/>
          <w:color w:val="000000" w:themeColor="text1"/>
          <w:sz w:val="24"/>
          <w:szCs w:val="24"/>
          <w:lang w:val="en-US"/>
        </w:rPr>
        <w:t xml:space="preserve"> and </w:t>
      </w:r>
      <w:r w:rsidR="00254FC1" w:rsidRPr="001B68A4">
        <w:rPr>
          <w:rFonts w:ascii="Times New Roman" w:eastAsia="Times New Roman" w:hAnsi="Times New Roman" w:cs="Times New Roman"/>
          <w:color w:val="000000" w:themeColor="text1"/>
          <w:sz w:val="24"/>
          <w:szCs w:val="24"/>
          <w:lang w:val="en-US"/>
        </w:rPr>
        <w:t xml:space="preserve">depending on the metabolite </w:t>
      </w:r>
      <w:r w:rsidR="007E3AE8" w:rsidRPr="007E3AE8">
        <w:rPr>
          <w:rFonts w:ascii="Times New Roman" w:hAnsi="Times New Roman" w:cs="Times New Roman"/>
          <w:color w:val="000000"/>
          <w:sz w:val="24"/>
          <w:szCs w:val="24"/>
        </w:rPr>
        <w:t>(</w:t>
      </w:r>
      <w:proofErr w:type="spellStart"/>
      <w:r w:rsidR="007E3AE8" w:rsidRPr="007E3AE8">
        <w:rPr>
          <w:rFonts w:ascii="Times New Roman" w:hAnsi="Times New Roman" w:cs="Times New Roman"/>
          <w:color w:val="000000"/>
          <w:sz w:val="24"/>
          <w:szCs w:val="24"/>
        </w:rPr>
        <w:t>Maenpaa</w:t>
      </w:r>
      <w:proofErr w:type="spellEnd"/>
      <w:r w:rsidR="007E3AE8" w:rsidRPr="007E3AE8">
        <w:rPr>
          <w:rFonts w:ascii="Times New Roman" w:hAnsi="Times New Roman" w:cs="Times New Roman"/>
          <w:color w:val="000000"/>
          <w:sz w:val="24"/>
          <w:szCs w:val="24"/>
        </w:rPr>
        <w:t xml:space="preserve"> </w:t>
      </w:r>
      <w:r w:rsidR="007E3AE8" w:rsidRPr="007E3AE8">
        <w:rPr>
          <w:rFonts w:ascii="Times New Roman" w:hAnsi="Times New Roman" w:cs="Times New Roman"/>
          <w:i/>
          <w:iCs/>
          <w:color w:val="000000"/>
          <w:sz w:val="24"/>
          <w:szCs w:val="24"/>
        </w:rPr>
        <w:t>et al.</w:t>
      </w:r>
      <w:r w:rsidR="007E3AE8" w:rsidRPr="007E3AE8">
        <w:rPr>
          <w:rFonts w:ascii="Times New Roman" w:hAnsi="Times New Roman" w:cs="Times New Roman"/>
          <w:color w:val="000000"/>
          <w:sz w:val="24"/>
          <w:szCs w:val="24"/>
        </w:rPr>
        <w:t xml:space="preserve"> 2013; </w:t>
      </w:r>
      <w:proofErr w:type="spellStart"/>
      <w:r w:rsidR="007E3AE8" w:rsidRPr="007E3AE8">
        <w:rPr>
          <w:rFonts w:ascii="Times New Roman" w:hAnsi="Times New Roman" w:cs="Times New Roman"/>
          <w:color w:val="000000"/>
          <w:sz w:val="24"/>
          <w:szCs w:val="24"/>
        </w:rPr>
        <w:t>Virjamo</w:t>
      </w:r>
      <w:proofErr w:type="spellEnd"/>
      <w:r w:rsidR="007E3AE8" w:rsidRPr="007E3AE8">
        <w:rPr>
          <w:rFonts w:ascii="Times New Roman" w:hAnsi="Times New Roman" w:cs="Times New Roman"/>
          <w:color w:val="000000"/>
          <w:sz w:val="24"/>
          <w:szCs w:val="24"/>
        </w:rPr>
        <w:t xml:space="preserve"> </w:t>
      </w:r>
      <w:r w:rsidR="007E3AE8" w:rsidRPr="007E3AE8">
        <w:rPr>
          <w:rFonts w:ascii="Times New Roman" w:hAnsi="Times New Roman" w:cs="Times New Roman"/>
          <w:i/>
          <w:iCs/>
          <w:color w:val="000000"/>
          <w:sz w:val="24"/>
          <w:szCs w:val="24"/>
        </w:rPr>
        <w:t>et al.</w:t>
      </w:r>
      <w:r w:rsidR="007E3AE8" w:rsidRPr="007E3AE8">
        <w:rPr>
          <w:rFonts w:ascii="Times New Roman" w:hAnsi="Times New Roman" w:cs="Times New Roman"/>
          <w:color w:val="000000"/>
          <w:sz w:val="24"/>
          <w:szCs w:val="24"/>
        </w:rPr>
        <w:t xml:space="preserve"> 2014)</w:t>
      </w:r>
      <w:r w:rsidR="004C7D17" w:rsidRPr="001B68A4">
        <w:rPr>
          <w:rFonts w:ascii="Times New Roman" w:eastAsia="Times New Roman" w:hAnsi="Times New Roman" w:cs="Times New Roman"/>
          <w:color w:val="000000" w:themeColor="text1"/>
          <w:sz w:val="24"/>
          <w:szCs w:val="24"/>
          <w:lang w:val="en-US"/>
        </w:rPr>
        <w:t>.</w:t>
      </w:r>
    </w:p>
    <w:p w14:paraId="7A184566" w14:textId="66B001C1" w:rsidR="008C7E1E" w:rsidRPr="001B68A4" w:rsidRDefault="00D86390" w:rsidP="00CC4483">
      <w:pPr>
        <w:spacing w:after="0" w:line="480" w:lineRule="auto"/>
        <w:ind w:firstLine="360"/>
        <w:rPr>
          <w:rFonts w:ascii="Times New Roman" w:eastAsia="Times New Roman" w:hAnsi="Times New Roman" w:cs="Times New Roman"/>
          <w:b/>
          <w:color w:val="000000" w:themeColor="text1"/>
          <w:sz w:val="24"/>
          <w:szCs w:val="24"/>
          <w:lang w:val="en-US"/>
        </w:rPr>
      </w:pPr>
      <w:r w:rsidRPr="001B68A4">
        <w:rPr>
          <w:rFonts w:ascii="Times New Roman" w:eastAsia="Times New Roman" w:hAnsi="Times New Roman" w:cs="Times New Roman"/>
          <w:color w:val="000000" w:themeColor="text1"/>
          <w:sz w:val="24"/>
          <w:szCs w:val="24"/>
          <w:lang w:val="en-US"/>
        </w:rPr>
        <w:t xml:space="preserve">The </w:t>
      </w:r>
      <w:r w:rsidR="00F7400C" w:rsidRPr="001B68A4">
        <w:rPr>
          <w:rFonts w:ascii="Times New Roman" w:eastAsia="Times New Roman" w:hAnsi="Times New Roman" w:cs="Times New Roman"/>
          <w:color w:val="000000" w:themeColor="text1"/>
          <w:sz w:val="24"/>
          <w:szCs w:val="24"/>
          <w:lang w:val="en-US"/>
        </w:rPr>
        <w:t xml:space="preserve">long-term </w:t>
      </w:r>
      <w:r w:rsidRPr="001B68A4">
        <w:rPr>
          <w:rFonts w:ascii="Times New Roman" w:eastAsia="Times New Roman" w:hAnsi="Times New Roman" w:cs="Times New Roman"/>
          <w:color w:val="000000" w:themeColor="text1"/>
          <w:sz w:val="24"/>
          <w:szCs w:val="24"/>
          <w:lang w:val="en-US"/>
        </w:rPr>
        <w:t xml:space="preserve">effects of </w:t>
      </w:r>
      <w:r w:rsidR="00F1298F" w:rsidRPr="001B68A4">
        <w:rPr>
          <w:rFonts w:ascii="Times New Roman" w:eastAsia="Times New Roman" w:hAnsi="Times New Roman" w:cs="Times New Roman"/>
          <w:color w:val="000000" w:themeColor="text1"/>
          <w:sz w:val="24"/>
          <w:szCs w:val="24"/>
          <w:lang w:val="en-US"/>
        </w:rPr>
        <w:t>stress</w:t>
      </w:r>
      <w:r w:rsidRPr="001B68A4">
        <w:rPr>
          <w:rFonts w:ascii="Times New Roman" w:eastAsia="Times New Roman" w:hAnsi="Times New Roman" w:cs="Times New Roman"/>
          <w:color w:val="000000" w:themeColor="text1"/>
          <w:sz w:val="24"/>
          <w:szCs w:val="24"/>
          <w:lang w:val="en-US"/>
        </w:rPr>
        <w:t xml:space="preserve"> </w:t>
      </w:r>
      <w:r w:rsidR="00F7400C" w:rsidRPr="001B68A4">
        <w:rPr>
          <w:rFonts w:ascii="Times New Roman" w:eastAsia="Times New Roman" w:hAnsi="Times New Roman" w:cs="Times New Roman"/>
          <w:color w:val="000000" w:themeColor="text1"/>
          <w:sz w:val="24"/>
          <w:szCs w:val="24"/>
          <w:lang w:val="en-US"/>
        </w:rPr>
        <w:t xml:space="preserve">are </w:t>
      </w:r>
      <w:r w:rsidR="006E1486" w:rsidRPr="001B68A4">
        <w:rPr>
          <w:rFonts w:ascii="Times New Roman" w:eastAsia="Times New Roman" w:hAnsi="Times New Roman" w:cs="Times New Roman"/>
          <w:color w:val="000000" w:themeColor="text1"/>
          <w:sz w:val="24"/>
          <w:szCs w:val="24"/>
          <w:lang w:val="en-US"/>
        </w:rPr>
        <w:t>often distinct</w:t>
      </w:r>
      <w:r w:rsidR="00537256">
        <w:rPr>
          <w:rFonts w:ascii="Times New Roman" w:eastAsia="Times New Roman" w:hAnsi="Times New Roman" w:cs="Times New Roman"/>
          <w:color w:val="000000" w:themeColor="text1"/>
          <w:sz w:val="24"/>
          <w:szCs w:val="24"/>
          <w:lang w:val="en-US"/>
        </w:rPr>
        <w:t xml:space="preserve"> and may function either via direct effects on the plant or indirectly via changes in the environment</w:t>
      </w:r>
      <w:r w:rsidRPr="001B68A4">
        <w:rPr>
          <w:rFonts w:ascii="Times New Roman" w:eastAsia="Times New Roman" w:hAnsi="Times New Roman" w:cs="Times New Roman"/>
          <w:color w:val="000000" w:themeColor="text1"/>
          <w:sz w:val="24"/>
          <w:szCs w:val="24"/>
          <w:lang w:val="en-US"/>
        </w:rPr>
        <w:t xml:space="preserve">. </w:t>
      </w:r>
      <w:r w:rsidR="008A522E" w:rsidRPr="001B68A4">
        <w:rPr>
          <w:rFonts w:ascii="Times New Roman" w:eastAsia="Times New Roman" w:hAnsi="Times New Roman" w:cs="Times New Roman"/>
          <w:color w:val="000000" w:themeColor="text1"/>
          <w:sz w:val="24"/>
          <w:szCs w:val="24"/>
          <w:lang w:val="en-US"/>
        </w:rPr>
        <w:t>Sustained d</w:t>
      </w:r>
      <w:r w:rsidR="00F1298F" w:rsidRPr="001B68A4">
        <w:rPr>
          <w:rFonts w:ascii="Times New Roman" w:eastAsia="Times New Roman" w:hAnsi="Times New Roman" w:cs="Times New Roman"/>
          <w:color w:val="000000" w:themeColor="text1"/>
          <w:sz w:val="24"/>
          <w:szCs w:val="24"/>
          <w:lang w:val="en-US"/>
        </w:rPr>
        <w:t>rought stress</w:t>
      </w:r>
      <w:r w:rsidR="008A522E" w:rsidRPr="001B68A4">
        <w:rPr>
          <w:rFonts w:ascii="Times New Roman" w:eastAsia="Times New Roman" w:hAnsi="Times New Roman" w:cs="Times New Roman"/>
          <w:color w:val="000000" w:themeColor="text1"/>
          <w:sz w:val="24"/>
          <w:szCs w:val="24"/>
          <w:lang w:val="en-US"/>
        </w:rPr>
        <w:t xml:space="preserve"> causes shifts in traits that enhance avoidance and</w:t>
      </w:r>
      <w:r w:rsidR="00CE5B68" w:rsidRPr="001B68A4">
        <w:rPr>
          <w:rFonts w:ascii="Times New Roman" w:eastAsia="Times New Roman" w:hAnsi="Times New Roman" w:cs="Times New Roman"/>
          <w:color w:val="000000" w:themeColor="text1"/>
          <w:sz w:val="24"/>
          <w:szCs w:val="24"/>
          <w:lang w:val="en-US"/>
        </w:rPr>
        <w:t xml:space="preserve">/or changes </w:t>
      </w:r>
      <w:r w:rsidR="00473236" w:rsidRPr="001B68A4">
        <w:rPr>
          <w:rFonts w:ascii="Times New Roman" w:eastAsia="Times New Roman" w:hAnsi="Times New Roman" w:cs="Times New Roman"/>
          <w:color w:val="000000" w:themeColor="text1"/>
          <w:sz w:val="24"/>
          <w:szCs w:val="24"/>
          <w:lang w:val="en-US"/>
        </w:rPr>
        <w:t xml:space="preserve">in </w:t>
      </w:r>
      <w:r w:rsidR="00CE5B68" w:rsidRPr="001B68A4">
        <w:rPr>
          <w:rFonts w:ascii="Times New Roman" w:eastAsia="Times New Roman" w:hAnsi="Times New Roman" w:cs="Times New Roman"/>
          <w:color w:val="000000" w:themeColor="text1"/>
          <w:sz w:val="24"/>
          <w:szCs w:val="24"/>
          <w:lang w:val="en-US"/>
        </w:rPr>
        <w:t xml:space="preserve">the </w:t>
      </w:r>
      <w:r w:rsidR="006A39F6" w:rsidRPr="001B68A4">
        <w:rPr>
          <w:rFonts w:ascii="Times New Roman" w:eastAsia="Times New Roman" w:hAnsi="Times New Roman" w:cs="Times New Roman"/>
          <w:color w:val="000000" w:themeColor="text1"/>
          <w:sz w:val="24"/>
          <w:szCs w:val="24"/>
          <w:lang w:val="en-US"/>
        </w:rPr>
        <w:t>concentrations</w:t>
      </w:r>
      <w:r w:rsidR="00C84ECD" w:rsidRPr="001B68A4">
        <w:rPr>
          <w:rFonts w:ascii="Times New Roman" w:eastAsia="Times New Roman" w:hAnsi="Times New Roman" w:cs="Times New Roman"/>
          <w:color w:val="000000" w:themeColor="text1"/>
          <w:sz w:val="24"/>
          <w:szCs w:val="24"/>
          <w:lang w:val="en-US"/>
        </w:rPr>
        <w:t xml:space="preserve"> of</w:t>
      </w:r>
      <w:r w:rsidR="006A39F6" w:rsidRPr="001B68A4">
        <w:rPr>
          <w:rFonts w:ascii="Times New Roman" w:eastAsia="Times New Roman" w:hAnsi="Times New Roman" w:cs="Times New Roman"/>
          <w:color w:val="000000" w:themeColor="text1"/>
          <w:sz w:val="24"/>
          <w:szCs w:val="24"/>
          <w:lang w:val="en-US"/>
        </w:rPr>
        <w:t xml:space="preserve"> </w:t>
      </w:r>
      <w:r w:rsidR="006E1486" w:rsidRPr="001B68A4">
        <w:rPr>
          <w:rFonts w:ascii="Times New Roman" w:eastAsia="Times New Roman" w:hAnsi="Times New Roman" w:cs="Times New Roman"/>
          <w:color w:val="000000" w:themeColor="text1"/>
          <w:sz w:val="24"/>
          <w:szCs w:val="24"/>
          <w:lang w:val="en-US"/>
        </w:rPr>
        <w:t>stress</w:t>
      </w:r>
      <w:r w:rsidR="00C84ECD" w:rsidRPr="001B68A4">
        <w:rPr>
          <w:rFonts w:ascii="Times New Roman" w:eastAsia="Times New Roman" w:hAnsi="Times New Roman" w:cs="Times New Roman"/>
          <w:color w:val="000000" w:themeColor="text1"/>
          <w:sz w:val="24"/>
          <w:szCs w:val="24"/>
          <w:lang w:val="en-US"/>
        </w:rPr>
        <w:t>-</w:t>
      </w:r>
      <w:r w:rsidR="006E1486" w:rsidRPr="001B68A4">
        <w:rPr>
          <w:rFonts w:ascii="Times New Roman" w:eastAsia="Times New Roman" w:hAnsi="Times New Roman" w:cs="Times New Roman"/>
          <w:color w:val="000000" w:themeColor="text1"/>
          <w:sz w:val="24"/>
          <w:szCs w:val="24"/>
          <w:lang w:val="en-US"/>
        </w:rPr>
        <w:t>related metabolites,</w:t>
      </w:r>
      <w:r w:rsidR="008A522E" w:rsidRPr="001B68A4">
        <w:rPr>
          <w:rFonts w:ascii="Times New Roman" w:eastAsia="Times New Roman" w:hAnsi="Times New Roman" w:cs="Times New Roman"/>
          <w:color w:val="000000" w:themeColor="text1"/>
          <w:sz w:val="24"/>
          <w:szCs w:val="24"/>
          <w:lang w:val="en-US"/>
        </w:rPr>
        <w:t xml:space="preserve"> </w:t>
      </w:r>
      <w:r w:rsidR="006E1486" w:rsidRPr="001B68A4">
        <w:rPr>
          <w:rFonts w:ascii="Times New Roman" w:eastAsia="Times New Roman" w:hAnsi="Times New Roman" w:cs="Times New Roman"/>
          <w:color w:val="000000" w:themeColor="text1"/>
          <w:sz w:val="24"/>
          <w:szCs w:val="24"/>
          <w:lang w:val="en-US"/>
        </w:rPr>
        <w:t xml:space="preserve">such as </w:t>
      </w:r>
      <w:proofErr w:type="spellStart"/>
      <w:r w:rsidR="001C3EAC" w:rsidRPr="001B68A4">
        <w:rPr>
          <w:rFonts w:ascii="Times New Roman" w:eastAsia="Times New Roman" w:hAnsi="Times New Roman" w:cs="Times New Roman"/>
          <w:color w:val="000000" w:themeColor="text1"/>
          <w:sz w:val="24"/>
          <w:szCs w:val="24"/>
          <w:lang w:val="en-US"/>
        </w:rPr>
        <w:t>osmo</w:t>
      </w:r>
      <w:r w:rsidR="00A826A6" w:rsidRPr="001B68A4">
        <w:rPr>
          <w:rFonts w:ascii="Times New Roman" w:eastAsia="Times New Roman" w:hAnsi="Times New Roman" w:cs="Times New Roman"/>
          <w:color w:val="000000" w:themeColor="text1"/>
          <w:sz w:val="24"/>
          <w:szCs w:val="24"/>
          <w:lang w:val="en-US"/>
        </w:rPr>
        <w:t>regulators</w:t>
      </w:r>
      <w:proofErr w:type="spellEnd"/>
      <w:r w:rsidR="00884764" w:rsidRPr="001B68A4">
        <w:rPr>
          <w:rFonts w:ascii="Times New Roman" w:eastAsia="Times New Roman" w:hAnsi="Times New Roman" w:cs="Times New Roman"/>
          <w:color w:val="000000" w:themeColor="text1"/>
          <w:sz w:val="24"/>
          <w:szCs w:val="24"/>
          <w:lang w:val="en-US"/>
        </w:rPr>
        <w:t xml:space="preserve"> and antioxidants</w:t>
      </w:r>
      <w:r w:rsidR="006E1486" w:rsidRPr="001B68A4">
        <w:rPr>
          <w:rFonts w:ascii="Times New Roman" w:eastAsia="Times New Roman" w:hAnsi="Times New Roman" w:cs="Times New Roman"/>
          <w:color w:val="000000" w:themeColor="text1"/>
          <w:sz w:val="24"/>
          <w:szCs w:val="24"/>
          <w:lang w:val="en-US"/>
        </w:rPr>
        <w:t xml:space="preserve">, </w:t>
      </w:r>
      <w:r w:rsidR="008A522E" w:rsidRPr="001B68A4">
        <w:rPr>
          <w:rFonts w:ascii="Times New Roman" w:eastAsia="Times New Roman" w:hAnsi="Times New Roman" w:cs="Times New Roman"/>
          <w:color w:val="000000" w:themeColor="text1"/>
          <w:sz w:val="24"/>
          <w:szCs w:val="24"/>
          <w:lang w:val="en-US"/>
        </w:rPr>
        <w:t>that increase tolerance</w:t>
      </w:r>
      <w:r w:rsidR="006E1486" w:rsidRPr="001B68A4">
        <w:rPr>
          <w:rFonts w:ascii="Times New Roman" w:eastAsia="Times New Roman" w:hAnsi="Times New Roman" w:cs="Times New Roman"/>
          <w:color w:val="000000" w:themeColor="text1"/>
          <w:sz w:val="24"/>
          <w:szCs w:val="24"/>
          <w:lang w:val="en-US"/>
        </w:rPr>
        <w:t xml:space="preserve"> to drought</w:t>
      </w:r>
      <w:r w:rsidR="008A522E" w:rsidRPr="001B68A4">
        <w:rPr>
          <w:rFonts w:ascii="Times New Roman" w:eastAsia="Times New Roman" w:hAnsi="Times New Roman" w:cs="Times New Roman"/>
          <w:color w:val="000000" w:themeColor="text1"/>
          <w:sz w:val="24"/>
          <w:szCs w:val="24"/>
          <w:lang w:val="en-US"/>
        </w:rPr>
        <w:t xml:space="preserve"> </w:t>
      </w:r>
      <w:r w:rsidR="007E3AE8" w:rsidRPr="007E3AE8">
        <w:rPr>
          <w:rFonts w:ascii="Times New Roman" w:hAnsi="Times New Roman" w:cs="Times New Roman"/>
          <w:color w:val="000000"/>
          <w:sz w:val="24"/>
          <w:szCs w:val="24"/>
        </w:rPr>
        <w:t xml:space="preserve">(Rodgers </w:t>
      </w:r>
      <w:r w:rsidR="007E3AE8" w:rsidRPr="007E3AE8">
        <w:rPr>
          <w:rFonts w:ascii="Times New Roman" w:hAnsi="Times New Roman" w:cs="Times New Roman"/>
          <w:i/>
          <w:iCs/>
          <w:color w:val="000000"/>
          <w:sz w:val="24"/>
          <w:szCs w:val="24"/>
        </w:rPr>
        <w:t>et al.</w:t>
      </w:r>
      <w:r w:rsidR="007E3AE8" w:rsidRPr="007E3AE8">
        <w:rPr>
          <w:rFonts w:ascii="Times New Roman" w:hAnsi="Times New Roman" w:cs="Times New Roman"/>
          <w:color w:val="000000"/>
          <w:sz w:val="24"/>
          <w:szCs w:val="24"/>
        </w:rPr>
        <w:t xml:space="preserve"> 2012; </w:t>
      </w:r>
      <w:proofErr w:type="spellStart"/>
      <w:r w:rsidR="007E3AE8" w:rsidRPr="007E3AE8">
        <w:rPr>
          <w:rFonts w:ascii="Times New Roman" w:hAnsi="Times New Roman" w:cs="Times New Roman"/>
          <w:color w:val="000000"/>
          <w:sz w:val="24"/>
          <w:szCs w:val="24"/>
        </w:rPr>
        <w:lastRenderedPageBreak/>
        <w:t>Moradi</w:t>
      </w:r>
      <w:proofErr w:type="spellEnd"/>
      <w:r w:rsidR="007E3AE8" w:rsidRPr="007E3AE8">
        <w:rPr>
          <w:rFonts w:ascii="Times New Roman" w:hAnsi="Times New Roman" w:cs="Times New Roman"/>
          <w:color w:val="000000"/>
          <w:sz w:val="24"/>
          <w:szCs w:val="24"/>
        </w:rPr>
        <w:t xml:space="preserve"> 2016)</w:t>
      </w:r>
      <w:r w:rsidR="00537256">
        <w:rPr>
          <w:rFonts w:ascii="Times New Roman" w:hAnsi="Times New Roman" w:cs="Times New Roman"/>
          <w:color w:val="000000"/>
          <w:sz w:val="24"/>
          <w:szCs w:val="24"/>
          <w:lang w:val="en-US"/>
        </w:rPr>
        <w:t xml:space="preserve">, or can influence plants via changes in ecosystem processes </w:t>
      </w:r>
      <w:r w:rsidR="007E3AE8" w:rsidRPr="007E3AE8">
        <w:rPr>
          <w:rFonts w:ascii="Times New Roman" w:hAnsi="Times New Roman" w:cs="Times New Roman"/>
          <w:color w:val="000000"/>
          <w:sz w:val="24"/>
          <w:szCs w:val="24"/>
        </w:rPr>
        <w:t>(</w:t>
      </w:r>
      <w:proofErr w:type="spellStart"/>
      <w:r w:rsidR="007E3AE8" w:rsidRPr="007E3AE8">
        <w:rPr>
          <w:rFonts w:ascii="Times New Roman" w:hAnsi="Times New Roman" w:cs="Times New Roman"/>
          <w:color w:val="000000"/>
          <w:sz w:val="24"/>
          <w:szCs w:val="24"/>
        </w:rPr>
        <w:t>Suseela</w:t>
      </w:r>
      <w:proofErr w:type="spellEnd"/>
      <w:r w:rsidR="007E3AE8" w:rsidRPr="007E3AE8">
        <w:rPr>
          <w:rFonts w:ascii="Times New Roman" w:hAnsi="Times New Roman" w:cs="Times New Roman"/>
          <w:color w:val="000000"/>
          <w:sz w:val="24"/>
          <w:szCs w:val="24"/>
        </w:rPr>
        <w:t xml:space="preserve"> </w:t>
      </w:r>
      <w:r w:rsidR="007E3AE8" w:rsidRPr="007E3AE8">
        <w:rPr>
          <w:rFonts w:ascii="Times New Roman" w:hAnsi="Times New Roman" w:cs="Times New Roman"/>
          <w:i/>
          <w:iCs/>
          <w:color w:val="000000"/>
          <w:sz w:val="24"/>
          <w:szCs w:val="24"/>
        </w:rPr>
        <w:t>et al.</w:t>
      </w:r>
      <w:r w:rsidR="007E3AE8" w:rsidRPr="007E3AE8">
        <w:rPr>
          <w:rFonts w:ascii="Times New Roman" w:hAnsi="Times New Roman" w:cs="Times New Roman"/>
          <w:color w:val="000000"/>
          <w:sz w:val="24"/>
          <w:szCs w:val="24"/>
        </w:rPr>
        <w:t xml:space="preserve"> 2014)</w:t>
      </w:r>
      <w:r w:rsidR="00F1298F" w:rsidRPr="001B68A4">
        <w:rPr>
          <w:rFonts w:ascii="Times New Roman" w:eastAsia="Times New Roman" w:hAnsi="Times New Roman" w:cs="Times New Roman"/>
          <w:color w:val="000000" w:themeColor="text1"/>
          <w:sz w:val="24"/>
          <w:szCs w:val="24"/>
          <w:lang w:val="en-US"/>
        </w:rPr>
        <w:t xml:space="preserve">. </w:t>
      </w:r>
      <w:r w:rsidR="006A39F6" w:rsidRPr="001B68A4">
        <w:rPr>
          <w:rFonts w:ascii="Times New Roman" w:eastAsia="Times New Roman" w:hAnsi="Times New Roman" w:cs="Times New Roman"/>
          <w:color w:val="000000" w:themeColor="text1"/>
          <w:sz w:val="24"/>
          <w:szCs w:val="24"/>
          <w:lang w:val="en-US"/>
        </w:rPr>
        <w:t>M</w:t>
      </w:r>
      <w:r w:rsidR="000436F6" w:rsidRPr="001B68A4">
        <w:rPr>
          <w:rFonts w:ascii="Times New Roman" w:eastAsia="Times New Roman" w:hAnsi="Times New Roman" w:cs="Times New Roman"/>
          <w:color w:val="000000" w:themeColor="text1"/>
          <w:sz w:val="24"/>
          <w:szCs w:val="24"/>
          <w:lang w:val="en-US"/>
        </w:rPr>
        <w:t xml:space="preserve">ild </w:t>
      </w:r>
      <w:r w:rsidR="000700BC" w:rsidRPr="001B68A4">
        <w:rPr>
          <w:rFonts w:ascii="Times New Roman" w:eastAsia="Times New Roman" w:hAnsi="Times New Roman" w:cs="Times New Roman"/>
          <w:color w:val="000000" w:themeColor="text1"/>
          <w:sz w:val="24"/>
          <w:szCs w:val="24"/>
          <w:lang w:val="en-US"/>
        </w:rPr>
        <w:t xml:space="preserve">warming </w:t>
      </w:r>
      <w:r w:rsidR="006E1486" w:rsidRPr="001B68A4">
        <w:rPr>
          <w:rFonts w:ascii="Times New Roman" w:eastAsia="Times New Roman" w:hAnsi="Times New Roman" w:cs="Times New Roman"/>
          <w:color w:val="000000" w:themeColor="text1"/>
          <w:sz w:val="24"/>
          <w:szCs w:val="24"/>
          <w:lang w:val="en-US"/>
        </w:rPr>
        <w:t>typically increases plant growth and the concentrations of</w:t>
      </w:r>
      <w:r w:rsidR="00C06C9C" w:rsidRPr="001B68A4">
        <w:rPr>
          <w:rFonts w:ascii="Times New Roman" w:eastAsia="Times New Roman" w:hAnsi="Times New Roman" w:cs="Times New Roman"/>
          <w:color w:val="000000" w:themeColor="text1"/>
          <w:sz w:val="24"/>
          <w:szCs w:val="24"/>
          <w:lang w:val="en-US"/>
        </w:rPr>
        <w:t xml:space="preserve"> certain</w:t>
      </w:r>
      <w:r w:rsidR="006E1486" w:rsidRPr="001B68A4">
        <w:rPr>
          <w:rFonts w:ascii="Times New Roman" w:eastAsia="Times New Roman" w:hAnsi="Times New Roman" w:cs="Times New Roman"/>
          <w:color w:val="000000" w:themeColor="text1"/>
          <w:sz w:val="24"/>
          <w:szCs w:val="24"/>
          <w:lang w:val="en-US"/>
        </w:rPr>
        <w:t xml:space="preserve"> primary</w:t>
      </w:r>
      <w:r w:rsidR="009F1164" w:rsidRPr="001B68A4">
        <w:rPr>
          <w:rFonts w:ascii="Times New Roman" w:eastAsia="Times New Roman" w:hAnsi="Times New Roman" w:cs="Times New Roman"/>
          <w:color w:val="000000" w:themeColor="text1"/>
          <w:sz w:val="24"/>
          <w:szCs w:val="24"/>
          <w:lang w:val="en-US"/>
        </w:rPr>
        <w:t xml:space="preserve"> metabolites</w:t>
      </w:r>
      <w:r w:rsidR="00D164A7" w:rsidRPr="001B68A4">
        <w:rPr>
          <w:rFonts w:ascii="Times New Roman" w:hAnsi="Times New Roman" w:cs="Times New Roman"/>
          <w:sz w:val="24"/>
          <w:szCs w:val="24"/>
          <w:lang w:val="en-US"/>
        </w:rPr>
        <w:t>, i.e., sugars, amino acids</w:t>
      </w:r>
      <w:r w:rsidR="00D16E77" w:rsidRPr="001B68A4">
        <w:rPr>
          <w:rFonts w:ascii="Times New Roman" w:hAnsi="Times New Roman" w:cs="Times New Roman"/>
          <w:sz w:val="24"/>
          <w:szCs w:val="24"/>
          <w:lang w:val="en-US"/>
        </w:rPr>
        <w:t>,</w:t>
      </w:r>
      <w:r w:rsidR="006A7456" w:rsidRPr="001B68A4">
        <w:rPr>
          <w:rFonts w:ascii="Times New Roman" w:hAnsi="Times New Roman" w:cs="Times New Roman"/>
          <w:sz w:val="24"/>
          <w:szCs w:val="24"/>
          <w:lang w:val="en-US"/>
        </w:rPr>
        <w:t xml:space="preserve"> and other organic acids</w:t>
      </w:r>
      <w:r w:rsidR="006E1486" w:rsidRPr="001B68A4">
        <w:rPr>
          <w:rFonts w:ascii="Times New Roman" w:eastAsia="Times New Roman" w:hAnsi="Times New Roman" w:cs="Times New Roman"/>
          <w:color w:val="000000" w:themeColor="text1"/>
          <w:sz w:val="24"/>
          <w:szCs w:val="24"/>
          <w:lang w:val="en-US"/>
        </w:rPr>
        <w:t xml:space="preserve"> </w:t>
      </w:r>
      <w:r w:rsidR="00031A0F" w:rsidRPr="0092197F">
        <w:rPr>
          <w:rFonts w:ascii="Times New Roman" w:hAnsi="Times New Roman" w:cs="Times New Roman"/>
          <w:color w:val="000000"/>
          <w:sz w:val="24"/>
          <w:szCs w:val="24"/>
          <w:lang w:val="en-US"/>
        </w:rPr>
        <w:t xml:space="preserve">(Hu </w:t>
      </w:r>
      <w:r w:rsidR="00031A0F" w:rsidRPr="0092197F">
        <w:rPr>
          <w:rFonts w:ascii="Times New Roman" w:hAnsi="Times New Roman" w:cs="Times New Roman"/>
          <w:i/>
          <w:iCs/>
          <w:color w:val="000000"/>
          <w:sz w:val="24"/>
          <w:szCs w:val="24"/>
          <w:lang w:val="en-US"/>
        </w:rPr>
        <w:t>et al.</w:t>
      </w:r>
      <w:r w:rsidR="00031A0F" w:rsidRPr="0092197F">
        <w:rPr>
          <w:rFonts w:ascii="Times New Roman" w:hAnsi="Times New Roman" w:cs="Times New Roman"/>
          <w:color w:val="000000"/>
          <w:sz w:val="24"/>
          <w:szCs w:val="24"/>
          <w:lang w:val="en-US"/>
        </w:rPr>
        <w:t xml:space="preserve">, 2013; Zhang </w:t>
      </w:r>
      <w:r w:rsidR="00031A0F" w:rsidRPr="0092197F">
        <w:rPr>
          <w:rFonts w:ascii="Times New Roman" w:hAnsi="Times New Roman" w:cs="Times New Roman"/>
          <w:i/>
          <w:iCs/>
          <w:color w:val="000000"/>
          <w:sz w:val="24"/>
          <w:szCs w:val="24"/>
          <w:lang w:val="en-US"/>
        </w:rPr>
        <w:t>et al.</w:t>
      </w:r>
      <w:r w:rsidR="00031A0F" w:rsidRPr="0092197F">
        <w:rPr>
          <w:rFonts w:ascii="Times New Roman" w:hAnsi="Times New Roman" w:cs="Times New Roman"/>
          <w:color w:val="000000"/>
          <w:sz w:val="24"/>
          <w:szCs w:val="24"/>
          <w:lang w:val="en-US"/>
        </w:rPr>
        <w:t>, 2016)</w:t>
      </w:r>
      <w:r w:rsidR="000436F6" w:rsidRPr="001B68A4">
        <w:rPr>
          <w:rFonts w:ascii="Times New Roman" w:eastAsia="Times New Roman" w:hAnsi="Times New Roman" w:cs="Times New Roman"/>
          <w:color w:val="000000" w:themeColor="text1"/>
          <w:sz w:val="24"/>
          <w:szCs w:val="24"/>
          <w:lang w:val="en-US"/>
        </w:rPr>
        <w:t xml:space="preserve">. </w:t>
      </w:r>
      <w:r w:rsidR="006E1486" w:rsidRPr="001B68A4">
        <w:rPr>
          <w:rFonts w:ascii="Times New Roman" w:eastAsia="Times New Roman" w:hAnsi="Times New Roman" w:cs="Times New Roman"/>
          <w:color w:val="000000" w:themeColor="text1"/>
          <w:sz w:val="24"/>
          <w:szCs w:val="24"/>
          <w:lang w:val="en-US"/>
        </w:rPr>
        <w:t>Importantly, t</w:t>
      </w:r>
      <w:r w:rsidR="00F515E4" w:rsidRPr="001B68A4">
        <w:rPr>
          <w:rFonts w:ascii="Times New Roman" w:eastAsia="Times New Roman" w:hAnsi="Times New Roman" w:cs="Times New Roman"/>
          <w:color w:val="000000" w:themeColor="text1"/>
          <w:sz w:val="24"/>
          <w:szCs w:val="24"/>
          <w:lang w:val="en-US"/>
        </w:rPr>
        <w:t>he combination of drought and warming</w:t>
      </w:r>
      <w:r w:rsidR="00F1298F" w:rsidRPr="001B68A4">
        <w:rPr>
          <w:rFonts w:ascii="Times New Roman" w:eastAsia="Times New Roman" w:hAnsi="Times New Roman" w:cs="Times New Roman"/>
          <w:color w:val="000000" w:themeColor="text1"/>
          <w:sz w:val="24"/>
          <w:szCs w:val="24"/>
          <w:lang w:val="en-US"/>
        </w:rPr>
        <w:t xml:space="preserve"> </w:t>
      </w:r>
      <w:r w:rsidR="006E1486" w:rsidRPr="001B68A4">
        <w:rPr>
          <w:rFonts w:ascii="Times New Roman" w:eastAsia="Times New Roman" w:hAnsi="Times New Roman" w:cs="Times New Roman"/>
          <w:color w:val="000000" w:themeColor="text1"/>
          <w:sz w:val="24"/>
          <w:szCs w:val="24"/>
          <w:lang w:val="en-US"/>
        </w:rPr>
        <w:t>often</w:t>
      </w:r>
      <w:r w:rsidR="00690CE4" w:rsidRPr="001B68A4">
        <w:rPr>
          <w:rFonts w:ascii="Times New Roman" w:eastAsia="Times New Roman" w:hAnsi="Times New Roman" w:cs="Times New Roman"/>
          <w:color w:val="000000" w:themeColor="text1"/>
          <w:sz w:val="24"/>
          <w:szCs w:val="24"/>
          <w:lang w:val="en-US"/>
        </w:rPr>
        <w:t xml:space="preserve"> has</w:t>
      </w:r>
      <w:r w:rsidR="006E1486" w:rsidRPr="001B68A4">
        <w:rPr>
          <w:rFonts w:ascii="Times New Roman" w:eastAsia="Times New Roman" w:hAnsi="Times New Roman" w:cs="Times New Roman"/>
          <w:color w:val="000000" w:themeColor="text1"/>
          <w:sz w:val="24"/>
          <w:szCs w:val="24"/>
          <w:lang w:val="en-US"/>
        </w:rPr>
        <w:t xml:space="preserve"> pronounced</w:t>
      </w:r>
      <w:r w:rsidR="00690CE4" w:rsidRPr="001B68A4">
        <w:rPr>
          <w:rFonts w:ascii="Times New Roman" w:eastAsia="Times New Roman" w:hAnsi="Times New Roman" w:cs="Times New Roman"/>
          <w:color w:val="000000" w:themeColor="text1"/>
          <w:sz w:val="24"/>
          <w:szCs w:val="24"/>
          <w:lang w:val="en-US"/>
        </w:rPr>
        <w:t xml:space="preserve"> effects</w:t>
      </w:r>
      <w:r w:rsidR="00F515E4" w:rsidRPr="001B68A4">
        <w:rPr>
          <w:rFonts w:ascii="Times New Roman" w:eastAsia="Times New Roman" w:hAnsi="Times New Roman" w:cs="Times New Roman"/>
          <w:color w:val="000000" w:themeColor="text1"/>
          <w:sz w:val="24"/>
          <w:szCs w:val="24"/>
          <w:lang w:val="en-US"/>
        </w:rPr>
        <w:t xml:space="preserve"> </w:t>
      </w:r>
      <w:r w:rsidR="00D164A7" w:rsidRPr="001B68A4">
        <w:rPr>
          <w:rFonts w:ascii="Times New Roman" w:eastAsia="Times New Roman" w:hAnsi="Times New Roman" w:cs="Times New Roman"/>
          <w:color w:val="000000" w:themeColor="text1"/>
          <w:sz w:val="24"/>
          <w:szCs w:val="24"/>
          <w:lang w:val="en-US"/>
        </w:rPr>
        <w:t xml:space="preserve">on growth and plant chemistry </w:t>
      </w:r>
      <w:r w:rsidR="007E3AE8" w:rsidRPr="007E3AE8">
        <w:rPr>
          <w:rFonts w:ascii="Times New Roman" w:hAnsi="Times New Roman" w:cs="Times New Roman"/>
          <w:color w:val="000000"/>
          <w:sz w:val="24"/>
          <w:szCs w:val="24"/>
        </w:rPr>
        <w:t>(</w:t>
      </w:r>
      <w:proofErr w:type="spellStart"/>
      <w:r w:rsidR="007E3AE8" w:rsidRPr="007E3AE8">
        <w:rPr>
          <w:rFonts w:ascii="Times New Roman" w:hAnsi="Times New Roman" w:cs="Times New Roman"/>
          <w:color w:val="000000"/>
          <w:sz w:val="24"/>
          <w:szCs w:val="24"/>
        </w:rPr>
        <w:t>Tharayil</w:t>
      </w:r>
      <w:proofErr w:type="spellEnd"/>
      <w:r w:rsidR="007E3AE8" w:rsidRPr="007E3AE8">
        <w:rPr>
          <w:rFonts w:ascii="Times New Roman" w:hAnsi="Times New Roman" w:cs="Times New Roman"/>
          <w:color w:val="000000"/>
          <w:sz w:val="24"/>
          <w:szCs w:val="24"/>
        </w:rPr>
        <w:t xml:space="preserve"> </w:t>
      </w:r>
      <w:r w:rsidR="007E3AE8" w:rsidRPr="007E3AE8">
        <w:rPr>
          <w:rFonts w:ascii="Times New Roman" w:hAnsi="Times New Roman" w:cs="Times New Roman"/>
          <w:i/>
          <w:iCs/>
          <w:color w:val="000000"/>
          <w:sz w:val="24"/>
          <w:szCs w:val="24"/>
        </w:rPr>
        <w:t>et al.</w:t>
      </w:r>
      <w:r w:rsidR="007E3AE8" w:rsidRPr="007E3AE8">
        <w:rPr>
          <w:rFonts w:ascii="Times New Roman" w:hAnsi="Times New Roman" w:cs="Times New Roman"/>
          <w:color w:val="000000"/>
          <w:sz w:val="24"/>
          <w:szCs w:val="24"/>
        </w:rPr>
        <w:t xml:space="preserve"> 2011; </w:t>
      </w:r>
      <w:proofErr w:type="spellStart"/>
      <w:r w:rsidR="007E3AE8" w:rsidRPr="007E3AE8">
        <w:rPr>
          <w:rFonts w:ascii="Times New Roman" w:hAnsi="Times New Roman" w:cs="Times New Roman"/>
          <w:color w:val="000000"/>
          <w:sz w:val="24"/>
          <w:szCs w:val="24"/>
        </w:rPr>
        <w:t>Hoeppner</w:t>
      </w:r>
      <w:proofErr w:type="spellEnd"/>
      <w:r w:rsidR="007E3AE8" w:rsidRPr="007E3AE8">
        <w:rPr>
          <w:rFonts w:ascii="Times New Roman" w:hAnsi="Times New Roman" w:cs="Times New Roman"/>
          <w:color w:val="000000"/>
          <w:sz w:val="24"/>
          <w:szCs w:val="24"/>
        </w:rPr>
        <w:t xml:space="preserve"> </w:t>
      </w:r>
      <w:proofErr w:type="spellStart"/>
      <w:r w:rsidR="007E3AE8" w:rsidRPr="007E3AE8">
        <w:rPr>
          <w:rFonts w:ascii="Times New Roman" w:hAnsi="Times New Roman" w:cs="Times New Roman"/>
          <w:color w:val="000000"/>
          <w:sz w:val="24"/>
          <w:szCs w:val="24"/>
        </w:rPr>
        <w:t>and</w:t>
      </w:r>
      <w:proofErr w:type="spellEnd"/>
      <w:r w:rsidR="007E3AE8" w:rsidRPr="007E3AE8">
        <w:rPr>
          <w:rFonts w:ascii="Times New Roman" w:hAnsi="Times New Roman" w:cs="Times New Roman"/>
          <w:color w:val="000000"/>
          <w:sz w:val="24"/>
          <w:szCs w:val="24"/>
        </w:rPr>
        <w:t xml:space="preserve"> Dukes 2012; </w:t>
      </w:r>
      <w:proofErr w:type="spellStart"/>
      <w:r w:rsidR="007E3AE8" w:rsidRPr="007E3AE8">
        <w:rPr>
          <w:rFonts w:ascii="Times New Roman" w:hAnsi="Times New Roman" w:cs="Times New Roman"/>
          <w:color w:val="000000"/>
          <w:sz w:val="24"/>
          <w:szCs w:val="24"/>
        </w:rPr>
        <w:t>Gargallo-Garriga</w:t>
      </w:r>
      <w:proofErr w:type="spellEnd"/>
      <w:r w:rsidR="007E3AE8" w:rsidRPr="007E3AE8">
        <w:rPr>
          <w:rFonts w:ascii="Times New Roman" w:hAnsi="Times New Roman" w:cs="Times New Roman"/>
          <w:color w:val="000000"/>
          <w:sz w:val="24"/>
          <w:szCs w:val="24"/>
        </w:rPr>
        <w:t xml:space="preserve"> </w:t>
      </w:r>
      <w:r w:rsidR="007E3AE8" w:rsidRPr="007E3AE8">
        <w:rPr>
          <w:rFonts w:ascii="Times New Roman" w:hAnsi="Times New Roman" w:cs="Times New Roman"/>
          <w:i/>
          <w:iCs/>
          <w:color w:val="000000"/>
          <w:sz w:val="24"/>
          <w:szCs w:val="24"/>
        </w:rPr>
        <w:t>et al.</w:t>
      </w:r>
      <w:r w:rsidR="007E3AE8" w:rsidRPr="007E3AE8">
        <w:rPr>
          <w:rFonts w:ascii="Times New Roman" w:hAnsi="Times New Roman" w:cs="Times New Roman"/>
          <w:color w:val="000000"/>
          <w:sz w:val="24"/>
          <w:szCs w:val="24"/>
        </w:rPr>
        <w:t xml:space="preserve"> 2015; Song </w:t>
      </w:r>
      <w:r w:rsidR="007E3AE8" w:rsidRPr="007E3AE8">
        <w:rPr>
          <w:rFonts w:ascii="Times New Roman" w:hAnsi="Times New Roman" w:cs="Times New Roman"/>
          <w:i/>
          <w:iCs/>
          <w:color w:val="000000"/>
          <w:sz w:val="24"/>
          <w:szCs w:val="24"/>
        </w:rPr>
        <w:t>et al.</w:t>
      </w:r>
      <w:r w:rsidR="007E3AE8" w:rsidRPr="007E3AE8">
        <w:rPr>
          <w:rFonts w:ascii="Times New Roman" w:hAnsi="Times New Roman" w:cs="Times New Roman"/>
          <w:color w:val="000000"/>
          <w:sz w:val="24"/>
          <w:szCs w:val="24"/>
        </w:rPr>
        <w:t xml:space="preserve"> 2016)</w:t>
      </w:r>
      <w:r w:rsidR="00F515E4" w:rsidRPr="001B68A4">
        <w:rPr>
          <w:rFonts w:ascii="Times New Roman" w:eastAsia="Times New Roman" w:hAnsi="Times New Roman" w:cs="Times New Roman"/>
          <w:color w:val="000000" w:themeColor="text1"/>
          <w:sz w:val="24"/>
          <w:szCs w:val="24"/>
          <w:lang w:val="en-US"/>
        </w:rPr>
        <w:t>.</w:t>
      </w:r>
      <w:r w:rsidR="00124445" w:rsidRPr="001B68A4">
        <w:rPr>
          <w:rFonts w:ascii="Times New Roman" w:eastAsia="Times New Roman" w:hAnsi="Times New Roman" w:cs="Times New Roman"/>
          <w:color w:val="000000" w:themeColor="text1"/>
          <w:sz w:val="24"/>
          <w:szCs w:val="24"/>
          <w:lang w:val="en-US"/>
        </w:rPr>
        <w:t xml:space="preserve"> </w:t>
      </w:r>
      <w:r w:rsidR="006E1486" w:rsidRPr="001B68A4">
        <w:rPr>
          <w:rFonts w:ascii="Times New Roman" w:eastAsia="Times New Roman" w:hAnsi="Times New Roman" w:cs="Times New Roman"/>
          <w:color w:val="000000" w:themeColor="text1"/>
          <w:sz w:val="24"/>
          <w:szCs w:val="24"/>
          <w:lang w:val="en-US"/>
        </w:rPr>
        <w:t xml:space="preserve">For example, </w:t>
      </w:r>
      <w:r w:rsidR="006E1486" w:rsidRPr="001B68A4">
        <w:rPr>
          <w:rFonts w:ascii="Times New Roman" w:hAnsi="Times New Roman" w:cs="Times New Roman"/>
          <w:sz w:val="24"/>
          <w:szCs w:val="24"/>
          <w:lang w:val="en-US"/>
        </w:rPr>
        <w:t>drought</w:t>
      </w:r>
      <w:r w:rsidR="00124445" w:rsidRPr="001B68A4">
        <w:rPr>
          <w:rFonts w:ascii="Times New Roman" w:hAnsi="Times New Roman" w:cs="Times New Roman"/>
          <w:sz w:val="24"/>
          <w:szCs w:val="24"/>
          <w:lang w:val="en-US"/>
        </w:rPr>
        <w:t xml:space="preserve"> </w:t>
      </w:r>
      <w:r w:rsidR="006E1486" w:rsidRPr="001B68A4">
        <w:rPr>
          <w:rFonts w:ascii="Times New Roman" w:hAnsi="Times New Roman" w:cs="Times New Roman"/>
          <w:sz w:val="24"/>
          <w:szCs w:val="24"/>
          <w:lang w:val="en-US"/>
        </w:rPr>
        <w:t xml:space="preserve">and </w:t>
      </w:r>
      <w:r w:rsidR="00124445" w:rsidRPr="001B68A4">
        <w:rPr>
          <w:rFonts w:ascii="Times New Roman" w:hAnsi="Times New Roman" w:cs="Times New Roman"/>
          <w:sz w:val="24"/>
          <w:szCs w:val="24"/>
          <w:lang w:val="en-US"/>
        </w:rPr>
        <w:t xml:space="preserve">high temperatures can </w:t>
      </w:r>
      <w:r w:rsidR="006234FA" w:rsidRPr="001B68A4">
        <w:rPr>
          <w:rFonts w:ascii="Times New Roman" w:hAnsi="Times New Roman" w:cs="Times New Roman"/>
          <w:sz w:val="24"/>
          <w:szCs w:val="24"/>
          <w:lang w:val="en-US"/>
        </w:rPr>
        <w:t>substantial</w:t>
      </w:r>
      <w:r w:rsidR="005B32CC" w:rsidRPr="001B68A4">
        <w:rPr>
          <w:rFonts w:ascii="Times New Roman" w:hAnsi="Times New Roman" w:cs="Times New Roman"/>
          <w:sz w:val="24"/>
          <w:szCs w:val="24"/>
          <w:lang w:val="en-US"/>
        </w:rPr>
        <w:t>ly</w:t>
      </w:r>
      <w:r w:rsidR="00437107" w:rsidRPr="001B68A4">
        <w:rPr>
          <w:rFonts w:ascii="Times New Roman" w:hAnsi="Times New Roman" w:cs="Times New Roman"/>
          <w:sz w:val="24"/>
          <w:szCs w:val="24"/>
          <w:lang w:val="en-US"/>
        </w:rPr>
        <w:t xml:space="preserve"> reduce </w:t>
      </w:r>
      <w:r w:rsidR="00CE324C" w:rsidRPr="001B68A4">
        <w:rPr>
          <w:rFonts w:ascii="Times New Roman" w:hAnsi="Times New Roman" w:cs="Times New Roman"/>
          <w:sz w:val="24"/>
          <w:szCs w:val="24"/>
          <w:lang w:val="en-US"/>
        </w:rPr>
        <w:t>plant biomass</w:t>
      </w:r>
      <w:r w:rsidR="00437107" w:rsidRPr="001B68A4">
        <w:rPr>
          <w:rFonts w:ascii="Times New Roman" w:hAnsi="Times New Roman" w:cs="Times New Roman"/>
          <w:sz w:val="24"/>
          <w:szCs w:val="24"/>
          <w:lang w:val="en-US"/>
        </w:rPr>
        <w:t xml:space="preserve"> </w:t>
      </w:r>
      <w:r w:rsidR="007E3AE8" w:rsidRPr="007E3AE8">
        <w:rPr>
          <w:rFonts w:ascii="Times New Roman" w:hAnsi="Times New Roman" w:cs="Times New Roman"/>
          <w:sz w:val="24"/>
          <w:szCs w:val="24"/>
        </w:rPr>
        <w:t xml:space="preserve">(Song </w:t>
      </w:r>
      <w:r w:rsidR="007E3AE8" w:rsidRPr="007E3AE8">
        <w:rPr>
          <w:rFonts w:ascii="Times New Roman" w:hAnsi="Times New Roman" w:cs="Times New Roman"/>
          <w:i/>
          <w:iCs/>
          <w:sz w:val="24"/>
          <w:szCs w:val="24"/>
        </w:rPr>
        <w:t>et al.</w:t>
      </w:r>
      <w:r w:rsidR="007E3AE8" w:rsidRPr="007E3AE8">
        <w:rPr>
          <w:rFonts w:ascii="Times New Roman" w:hAnsi="Times New Roman" w:cs="Times New Roman"/>
          <w:sz w:val="24"/>
          <w:szCs w:val="24"/>
        </w:rPr>
        <w:t xml:space="preserve"> 2016)</w:t>
      </w:r>
      <w:r w:rsidR="00CE3EE8">
        <w:rPr>
          <w:rFonts w:ascii="Times New Roman" w:hAnsi="Times New Roman" w:cs="Times New Roman"/>
          <w:sz w:val="24"/>
          <w:szCs w:val="24"/>
          <w:lang w:val="en-US"/>
        </w:rPr>
        <w:t xml:space="preserve"> </w:t>
      </w:r>
      <w:r w:rsidR="00437107" w:rsidRPr="001B68A4">
        <w:rPr>
          <w:rFonts w:ascii="Times New Roman" w:hAnsi="Times New Roman" w:cs="Times New Roman"/>
          <w:sz w:val="24"/>
          <w:szCs w:val="24"/>
          <w:lang w:val="en-US"/>
        </w:rPr>
        <w:t xml:space="preserve">and alter </w:t>
      </w:r>
      <w:r w:rsidR="00124445" w:rsidRPr="001B68A4">
        <w:rPr>
          <w:rFonts w:ascii="Times New Roman" w:hAnsi="Times New Roman" w:cs="Times New Roman"/>
          <w:sz w:val="24"/>
          <w:szCs w:val="24"/>
          <w:lang w:val="en-US"/>
        </w:rPr>
        <w:t xml:space="preserve">the </w:t>
      </w:r>
      <w:r w:rsidR="00CE324C" w:rsidRPr="001B68A4">
        <w:rPr>
          <w:rFonts w:ascii="Times New Roman" w:hAnsi="Times New Roman" w:cs="Times New Roman"/>
          <w:sz w:val="24"/>
          <w:szCs w:val="24"/>
          <w:lang w:val="en-US"/>
        </w:rPr>
        <w:t xml:space="preserve">foliar </w:t>
      </w:r>
      <w:r w:rsidR="00124445" w:rsidRPr="001B68A4">
        <w:rPr>
          <w:rFonts w:ascii="Times New Roman" w:hAnsi="Times New Roman" w:cs="Times New Roman"/>
          <w:sz w:val="24"/>
          <w:szCs w:val="24"/>
          <w:lang w:val="en-US"/>
        </w:rPr>
        <w:t xml:space="preserve">concentrations of </w:t>
      </w:r>
      <w:r w:rsidR="00D40579" w:rsidRPr="001B68A4">
        <w:rPr>
          <w:rFonts w:ascii="Times New Roman" w:hAnsi="Times New Roman" w:cs="Times New Roman"/>
          <w:sz w:val="24"/>
          <w:szCs w:val="24"/>
          <w:lang w:val="en-US"/>
        </w:rPr>
        <w:t>primary</w:t>
      </w:r>
      <w:r w:rsidR="00124445" w:rsidRPr="001B68A4">
        <w:rPr>
          <w:rFonts w:ascii="Times New Roman" w:hAnsi="Times New Roman" w:cs="Times New Roman"/>
          <w:sz w:val="24"/>
          <w:szCs w:val="24"/>
          <w:lang w:val="en-US"/>
        </w:rPr>
        <w:t xml:space="preserve"> </w:t>
      </w:r>
      <w:r w:rsidR="00D40579" w:rsidRPr="001B68A4">
        <w:rPr>
          <w:rFonts w:ascii="Times New Roman" w:hAnsi="Times New Roman" w:cs="Times New Roman"/>
          <w:sz w:val="24"/>
          <w:szCs w:val="24"/>
          <w:lang w:val="en-US"/>
        </w:rPr>
        <w:t xml:space="preserve">as well as </w:t>
      </w:r>
      <w:r w:rsidR="00124445" w:rsidRPr="001B68A4">
        <w:rPr>
          <w:rFonts w:ascii="Times New Roman" w:hAnsi="Times New Roman" w:cs="Times New Roman"/>
          <w:sz w:val="24"/>
          <w:szCs w:val="24"/>
          <w:lang w:val="en-US"/>
        </w:rPr>
        <w:t xml:space="preserve">secondary metabolites </w:t>
      </w:r>
      <w:r w:rsidR="007E3AE8" w:rsidRPr="007E3AE8">
        <w:rPr>
          <w:rFonts w:ascii="Times New Roman" w:hAnsi="Times New Roman" w:cs="Times New Roman"/>
          <w:sz w:val="24"/>
          <w:szCs w:val="24"/>
        </w:rPr>
        <w:t>(</w:t>
      </w:r>
      <w:proofErr w:type="spellStart"/>
      <w:r w:rsidR="007E3AE8" w:rsidRPr="007E3AE8">
        <w:rPr>
          <w:rFonts w:ascii="Times New Roman" w:hAnsi="Times New Roman" w:cs="Times New Roman"/>
          <w:sz w:val="24"/>
          <w:szCs w:val="24"/>
        </w:rPr>
        <w:t>Tharayil</w:t>
      </w:r>
      <w:proofErr w:type="spellEnd"/>
      <w:r w:rsidR="007E3AE8" w:rsidRPr="007E3AE8">
        <w:rPr>
          <w:rFonts w:ascii="Times New Roman" w:hAnsi="Times New Roman" w:cs="Times New Roman"/>
          <w:sz w:val="24"/>
          <w:szCs w:val="24"/>
        </w:rPr>
        <w:t xml:space="preserve"> </w:t>
      </w:r>
      <w:r w:rsidR="007E3AE8" w:rsidRPr="007E3AE8">
        <w:rPr>
          <w:rFonts w:ascii="Times New Roman" w:hAnsi="Times New Roman" w:cs="Times New Roman"/>
          <w:i/>
          <w:iCs/>
          <w:sz w:val="24"/>
          <w:szCs w:val="24"/>
        </w:rPr>
        <w:t>et al.</w:t>
      </w:r>
      <w:r w:rsidR="007E3AE8" w:rsidRPr="007E3AE8">
        <w:rPr>
          <w:rFonts w:ascii="Times New Roman" w:hAnsi="Times New Roman" w:cs="Times New Roman"/>
          <w:sz w:val="24"/>
          <w:szCs w:val="24"/>
        </w:rPr>
        <w:t xml:space="preserve"> 2011; </w:t>
      </w:r>
      <w:proofErr w:type="spellStart"/>
      <w:r w:rsidR="007E3AE8" w:rsidRPr="007E3AE8">
        <w:rPr>
          <w:rFonts w:ascii="Times New Roman" w:hAnsi="Times New Roman" w:cs="Times New Roman"/>
          <w:sz w:val="24"/>
          <w:szCs w:val="24"/>
        </w:rPr>
        <w:t>Suseela</w:t>
      </w:r>
      <w:proofErr w:type="spellEnd"/>
      <w:r w:rsidR="007E3AE8" w:rsidRPr="007E3AE8">
        <w:rPr>
          <w:rFonts w:ascii="Times New Roman" w:hAnsi="Times New Roman" w:cs="Times New Roman"/>
          <w:sz w:val="24"/>
          <w:szCs w:val="24"/>
        </w:rPr>
        <w:t xml:space="preserve"> </w:t>
      </w:r>
      <w:r w:rsidR="007E3AE8" w:rsidRPr="007E3AE8">
        <w:rPr>
          <w:rFonts w:ascii="Times New Roman" w:hAnsi="Times New Roman" w:cs="Times New Roman"/>
          <w:i/>
          <w:iCs/>
          <w:sz w:val="24"/>
          <w:szCs w:val="24"/>
        </w:rPr>
        <w:t>et al.</w:t>
      </w:r>
      <w:r w:rsidR="007E3AE8" w:rsidRPr="007E3AE8">
        <w:rPr>
          <w:rFonts w:ascii="Times New Roman" w:hAnsi="Times New Roman" w:cs="Times New Roman"/>
          <w:sz w:val="24"/>
          <w:szCs w:val="24"/>
        </w:rPr>
        <w:t xml:space="preserve"> 2015)</w:t>
      </w:r>
      <w:r w:rsidR="00124445" w:rsidRPr="001B68A4">
        <w:rPr>
          <w:rFonts w:ascii="Times New Roman" w:hAnsi="Times New Roman" w:cs="Times New Roman"/>
          <w:sz w:val="24"/>
          <w:szCs w:val="24"/>
          <w:lang w:val="en-US"/>
        </w:rPr>
        <w:t xml:space="preserve">. </w:t>
      </w:r>
      <w:r w:rsidR="005B32CC" w:rsidRPr="001B68A4">
        <w:rPr>
          <w:rFonts w:ascii="Times New Roman" w:hAnsi="Times New Roman" w:cs="Times New Roman"/>
          <w:sz w:val="24"/>
          <w:szCs w:val="24"/>
          <w:lang w:val="en-US"/>
        </w:rPr>
        <w:t xml:space="preserve">In particular, </w:t>
      </w:r>
      <w:r w:rsidR="00124445" w:rsidRPr="001B68A4">
        <w:rPr>
          <w:rFonts w:ascii="Times New Roman" w:eastAsia="Times New Roman" w:hAnsi="Times New Roman" w:cs="Times New Roman"/>
          <w:color w:val="000000" w:themeColor="text1"/>
          <w:sz w:val="24"/>
          <w:szCs w:val="24"/>
          <w:lang w:val="en-US"/>
        </w:rPr>
        <w:t>foliar</w:t>
      </w:r>
      <w:r w:rsidR="00F515E4" w:rsidRPr="001B68A4">
        <w:rPr>
          <w:rFonts w:ascii="Times New Roman" w:hAnsi="Times New Roman" w:cs="Times New Roman"/>
          <w:sz w:val="24"/>
          <w:szCs w:val="24"/>
          <w:lang w:val="en-US"/>
        </w:rPr>
        <w:t xml:space="preserve"> concentrations of metabolites that </w:t>
      </w:r>
      <w:r w:rsidR="00871EF3" w:rsidRPr="001B68A4">
        <w:rPr>
          <w:rFonts w:ascii="Times New Roman" w:hAnsi="Times New Roman" w:cs="Times New Roman"/>
          <w:sz w:val="24"/>
          <w:szCs w:val="24"/>
          <w:lang w:val="en-US"/>
        </w:rPr>
        <w:t>function</w:t>
      </w:r>
      <w:r w:rsidR="00F515E4" w:rsidRPr="001B68A4">
        <w:rPr>
          <w:rFonts w:ascii="Times New Roman" w:hAnsi="Times New Roman" w:cs="Times New Roman"/>
          <w:sz w:val="24"/>
          <w:szCs w:val="24"/>
          <w:lang w:val="en-US"/>
        </w:rPr>
        <w:t xml:space="preserve"> as</w:t>
      </w:r>
      <w:r w:rsidR="00871EF3" w:rsidRPr="001B68A4">
        <w:rPr>
          <w:rFonts w:ascii="Times New Roman" w:hAnsi="Times New Roman" w:cs="Times New Roman"/>
          <w:sz w:val="24"/>
          <w:szCs w:val="24"/>
          <w:lang w:val="en-US"/>
        </w:rPr>
        <w:t xml:space="preserve"> </w:t>
      </w:r>
      <w:proofErr w:type="spellStart"/>
      <w:r w:rsidR="00871EF3" w:rsidRPr="001B68A4">
        <w:rPr>
          <w:rFonts w:ascii="Times New Roman" w:hAnsi="Times New Roman" w:cs="Times New Roman"/>
          <w:sz w:val="24"/>
          <w:szCs w:val="24"/>
          <w:lang w:val="en-US"/>
        </w:rPr>
        <w:t>osmoregulators</w:t>
      </w:r>
      <w:proofErr w:type="spellEnd"/>
      <w:r w:rsidR="00871EF3" w:rsidRPr="001B68A4">
        <w:rPr>
          <w:rFonts w:ascii="Times New Roman" w:hAnsi="Times New Roman" w:cs="Times New Roman"/>
          <w:sz w:val="24"/>
          <w:szCs w:val="24"/>
          <w:lang w:val="en-US"/>
        </w:rPr>
        <w:t xml:space="preserve"> and antioxidants </w:t>
      </w:r>
      <w:r w:rsidR="00124445" w:rsidRPr="001B68A4">
        <w:rPr>
          <w:rFonts w:ascii="Times New Roman" w:hAnsi="Times New Roman" w:cs="Times New Roman"/>
          <w:sz w:val="24"/>
          <w:szCs w:val="24"/>
          <w:lang w:val="en-US"/>
        </w:rPr>
        <w:t xml:space="preserve">increase </w:t>
      </w:r>
      <w:r w:rsidR="00871EF3" w:rsidRPr="001B68A4">
        <w:rPr>
          <w:rFonts w:ascii="Times New Roman" w:hAnsi="Times New Roman" w:cs="Times New Roman"/>
          <w:sz w:val="24"/>
          <w:szCs w:val="24"/>
          <w:lang w:val="en-US"/>
        </w:rPr>
        <w:t xml:space="preserve">under </w:t>
      </w:r>
      <w:r w:rsidR="00C752E6" w:rsidRPr="001B68A4">
        <w:rPr>
          <w:rFonts w:ascii="Times New Roman" w:hAnsi="Times New Roman" w:cs="Times New Roman"/>
          <w:sz w:val="24"/>
          <w:szCs w:val="24"/>
          <w:lang w:val="en-US"/>
        </w:rPr>
        <w:t xml:space="preserve">the combination of </w:t>
      </w:r>
      <w:r w:rsidR="00CC7638" w:rsidRPr="001B68A4">
        <w:rPr>
          <w:rFonts w:ascii="Times New Roman" w:hAnsi="Times New Roman" w:cs="Times New Roman"/>
          <w:sz w:val="24"/>
          <w:szCs w:val="24"/>
          <w:lang w:val="en-US"/>
        </w:rPr>
        <w:t xml:space="preserve">drought and </w:t>
      </w:r>
      <w:r w:rsidR="00871EF3" w:rsidRPr="001B68A4">
        <w:rPr>
          <w:rFonts w:ascii="Times New Roman" w:hAnsi="Times New Roman" w:cs="Times New Roman"/>
          <w:sz w:val="24"/>
          <w:szCs w:val="24"/>
          <w:lang w:val="en-US"/>
        </w:rPr>
        <w:t>warming</w:t>
      </w:r>
      <w:r w:rsidR="005B32CC" w:rsidRPr="001B68A4">
        <w:rPr>
          <w:rFonts w:ascii="Times New Roman" w:eastAsia="Times New Roman" w:hAnsi="Times New Roman" w:cs="Times New Roman"/>
          <w:color w:val="000000" w:themeColor="text1"/>
          <w:sz w:val="24"/>
          <w:szCs w:val="24"/>
          <w:lang w:val="en-US"/>
        </w:rPr>
        <w:t xml:space="preserve"> </w:t>
      </w:r>
      <w:r w:rsidR="007E3AE8" w:rsidRPr="007E3AE8">
        <w:rPr>
          <w:rFonts w:ascii="Times New Roman" w:hAnsi="Times New Roman" w:cs="Times New Roman"/>
          <w:color w:val="000000"/>
          <w:sz w:val="24"/>
          <w:szCs w:val="24"/>
        </w:rPr>
        <w:t>(</w:t>
      </w:r>
      <w:proofErr w:type="spellStart"/>
      <w:r w:rsidR="007E3AE8" w:rsidRPr="007E3AE8">
        <w:rPr>
          <w:rFonts w:ascii="Times New Roman" w:hAnsi="Times New Roman" w:cs="Times New Roman"/>
          <w:color w:val="000000"/>
          <w:sz w:val="24"/>
          <w:szCs w:val="24"/>
        </w:rPr>
        <w:t>Suseela</w:t>
      </w:r>
      <w:proofErr w:type="spellEnd"/>
      <w:r w:rsidR="007E3AE8" w:rsidRPr="007E3AE8">
        <w:rPr>
          <w:rFonts w:ascii="Times New Roman" w:hAnsi="Times New Roman" w:cs="Times New Roman"/>
          <w:color w:val="000000"/>
          <w:sz w:val="24"/>
          <w:szCs w:val="24"/>
        </w:rPr>
        <w:t xml:space="preserve"> </w:t>
      </w:r>
      <w:r w:rsidR="007E3AE8" w:rsidRPr="007E3AE8">
        <w:rPr>
          <w:rFonts w:ascii="Times New Roman" w:hAnsi="Times New Roman" w:cs="Times New Roman"/>
          <w:i/>
          <w:iCs/>
          <w:color w:val="000000"/>
          <w:sz w:val="24"/>
          <w:szCs w:val="24"/>
        </w:rPr>
        <w:t>et al.</w:t>
      </w:r>
      <w:r w:rsidR="007E3AE8" w:rsidRPr="007E3AE8">
        <w:rPr>
          <w:rFonts w:ascii="Times New Roman" w:hAnsi="Times New Roman" w:cs="Times New Roman"/>
          <w:color w:val="000000"/>
          <w:sz w:val="24"/>
          <w:szCs w:val="24"/>
        </w:rPr>
        <w:t xml:space="preserve"> 2015)</w:t>
      </w:r>
      <w:r w:rsidR="00C24E1E" w:rsidRPr="001B68A4">
        <w:rPr>
          <w:rFonts w:ascii="Times New Roman" w:hAnsi="Times New Roman" w:cs="Times New Roman"/>
          <w:sz w:val="24"/>
          <w:szCs w:val="24"/>
          <w:lang w:val="en-US"/>
        </w:rPr>
        <w:t xml:space="preserve">. </w:t>
      </w:r>
      <w:r w:rsidR="00537256">
        <w:rPr>
          <w:rFonts w:ascii="Times New Roman" w:hAnsi="Times New Roman" w:cs="Times New Roman"/>
          <w:sz w:val="24"/>
          <w:szCs w:val="24"/>
          <w:lang w:val="en-US"/>
        </w:rPr>
        <w:t>These</w:t>
      </w:r>
      <w:r w:rsidR="00871EF3" w:rsidRPr="001B68A4">
        <w:rPr>
          <w:rFonts w:ascii="Times New Roman" w:hAnsi="Times New Roman" w:cs="Times New Roman"/>
          <w:sz w:val="24"/>
          <w:szCs w:val="24"/>
          <w:lang w:val="en-US"/>
        </w:rPr>
        <w:t xml:space="preserve"> changes </w:t>
      </w:r>
      <w:r w:rsidR="006234FA" w:rsidRPr="001B68A4">
        <w:rPr>
          <w:rFonts w:ascii="Times New Roman" w:hAnsi="Times New Roman" w:cs="Times New Roman"/>
          <w:sz w:val="24"/>
          <w:szCs w:val="24"/>
          <w:lang w:val="en-US"/>
        </w:rPr>
        <w:t>help plants</w:t>
      </w:r>
      <w:r w:rsidR="00CC7638" w:rsidRPr="001B68A4">
        <w:rPr>
          <w:rFonts w:ascii="Times New Roman" w:hAnsi="Times New Roman" w:cs="Times New Roman"/>
          <w:sz w:val="24"/>
          <w:szCs w:val="24"/>
          <w:lang w:val="en-US"/>
        </w:rPr>
        <w:t xml:space="preserve"> to mitigate</w:t>
      </w:r>
      <w:r w:rsidR="00871EF3" w:rsidRPr="001B68A4">
        <w:rPr>
          <w:rFonts w:ascii="Times New Roman" w:hAnsi="Times New Roman" w:cs="Times New Roman"/>
          <w:sz w:val="24"/>
          <w:szCs w:val="24"/>
          <w:lang w:val="en-US"/>
        </w:rPr>
        <w:t xml:space="preserve"> the effects of climat</w:t>
      </w:r>
      <w:r w:rsidR="00CE324C" w:rsidRPr="001B68A4">
        <w:rPr>
          <w:rFonts w:ascii="Times New Roman" w:hAnsi="Times New Roman" w:cs="Times New Roman"/>
          <w:sz w:val="24"/>
          <w:szCs w:val="24"/>
          <w:lang w:val="en-US"/>
        </w:rPr>
        <w:t>ic stress</w:t>
      </w:r>
      <w:r w:rsidR="00D2164A" w:rsidRPr="001B68A4">
        <w:rPr>
          <w:rFonts w:ascii="Times New Roman" w:hAnsi="Times New Roman" w:cs="Times New Roman"/>
          <w:sz w:val="24"/>
          <w:szCs w:val="24"/>
          <w:lang w:val="en-US"/>
        </w:rPr>
        <w:t>es</w:t>
      </w:r>
      <w:r w:rsidR="00515D83" w:rsidRPr="001B68A4">
        <w:rPr>
          <w:rFonts w:ascii="Times New Roman" w:hAnsi="Times New Roman" w:cs="Times New Roman"/>
          <w:sz w:val="24"/>
          <w:szCs w:val="24"/>
          <w:lang w:val="en-US"/>
        </w:rPr>
        <w:t xml:space="preserve"> </w:t>
      </w:r>
      <w:r w:rsidR="007E3AE8" w:rsidRPr="007E3AE8">
        <w:rPr>
          <w:rFonts w:ascii="Times New Roman" w:hAnsi="Times New Roman" w:cs="Times New Roman"/>
          <w:sz w:val="24"/>
          <w:szCs w:val="24"/>
        </w:rPr>
        <w:t>(</w:t>
      </w:r>
      <w:proofErr w:type="spellStart"/>
      <w:r w:rsidR="007E3AE8" w:rsidRPr="007E3AE8">
        <w:rPr>
          <w:rFonts w:ascii="Times New Roman" w:hAnsi="Times New Roman" w:cs="Times New Roman"/>
          <w:sz w:val="24"/>
          <w:szCs w:val="24"/>
        </w:rPr>
        <w:t>Suseela</w:t>
      </w:r>
      <w:proofErr w:type="spellEnd"/>
      <w:r w:rsidR="007E3AE8" w:rsidRPr="007E3AE8">
        <w:rPr>
          <w:rFonts w:ascii="Times New Roman" w:hAnsi="Times New Roman" w:cs="Times New Roman"/>
          <w:sz w:val="24"/>
          <w:szCs w:val="24"/>
        </w:rPr>
        <w:t xml:space="preserve"> </w:t>
      </w:r>
      <w:r w:rsidR="007E3AE8" w:rsidRPr="007E3AE8">
        <w:rPr>
          <w:rFonts w:ascii="Times New Roman" w:hAnsi="Times New Roman" w:cs="Times New Roman"/>
          <w:i/>
          <w:iCs/>
          <w:sz w:val="24"/>
          <w:szCs w:val="24"/>
        </w:rPr>
        <w:t>et al.</w:t>
      </w:r>
      <w:r w:rsidR="007E3AE8" w:rsidRPr="007E3AE8">
        <w:rPr>
          <w:rFonts w:ascii="Times New Roman" w:hAnsi="Times New Roman" w:cs="Times New Roman"/>
          <w:sz w:val="24"/>
          <w:szCs w:val="24"/>
        </w:rPr>
        <w:t xml:space="preserve"> 2015; </w:t>
      </w:r>
      <w:proofErr w:type="spellStart"/>
      <w:r w:rsidR="007E3AE8" w:rsidRPr="007E3AE8">
        <w:rPr>
          <w:rFonts w:ascii="Times New Roman" w:hAnsi="Times New Roman" w:cs="Times New Roman"/>
          <w:sz w:val="24"/>
          <w:szCs w:val="24"/>
        </w:rPr>
        <w:t>Moradi</w:t>
      </w:r>
      <w:proofErr w:type="spellEnd"/>
      <w:r w:rsidR="007E3AE8" w:rsidRPr="007E3AE8">
        <w:rPr>
          <w:rFonts w:ascii="Times New Roman" w:hAnsi="Times New Roman" w:cs="Times New Roman"/>
          <w:sz w:val="24"/>
          <w:szCs w:val="24"/>
        </w:rPr>
        <w:t xml:space="preserve"> </w:t>
      </w:r>
      <w:r w:rsidR="007E3AE8" w:rsidRPr="007E3AE8">
        <w:rPr>
          <w:rFonts w:ascii="Times New Roman" w:hAnsi="Times New Roman" w:cs="Times New Roman"/>
          <w:i/>
          <w:iCs/>
          <w:sz w:val="24"/>
          <w:szCs w:val="24"/>
        </w:rPr>
        <w:t>et al.</w:t>
      </w:r>
      <w:r w:rsidR="007E3AE8" w:rsidRPr="007E3AE8">
        <w:rPr>
          <w:rFonts w:ascii="Times New Roman" w:hAnsi="Times New Roman" w:cs="Times New Roman"/>
          <w:sz w:val="24"/>
          <w:szCs w:val="24"/>
        </w:rPr>
        <w:t xml:space="preserve"> 2017)</w:t>
      </w:r>
      <w:r w:rsidR="00537256">
        <w:rPr>
          <w:rFonts w:ascii="Times New Roman" w:hAnsi="Times New Roman" w:cs="Times New Roman"/>
          <w:sz w:val="24"/>
          <w:szCs w:val="24"/>
          <w:lang w:val="en-US"/>
        </w:rPr>
        <w:t xml:space="preserve">. </w:t>
      </w:r>
      <w:r w:rsidR="00F53D9C" w:rsidRPr="001B68A4">
        <w:rPr>
          <w:rFonts w:ascii="Times New Roman" w:eastAsia="Times New Roman" w:hAnsi="Times New Roman" w:cs="Times New Roman"/>
          <w:color w:val="000000" w:themeColor="text1"/>
          <w:sz w:val="24"/>
          <w:szCs w:val="24"/>
          <w:lang w:val="en-US"/>
        </w:rPr>
        <w:t>Furthermore</w:t>
      </w:r>
      <w:r w:rsidR="00AE7925" w:rsidRPr="001B68A4">
        <w:rPr>
          <w:rFonts w:ascii="Times New Roman" w:eastAsia="Times New Roman" w:hAnsi="Times New Roman" w:cs="Times New Roman"/>
          <w:color w:val="000000" w:themeColor="text1"/>
          <w:sz w:val="24"/>
          <w:szCs w:val="24"/>
          <w:lang w:val="en-US"/>
        </w:rPr>
        <w:t xml:space="preserve">, they may impact </w:t>
      </w:r>
      <w:r w:rsidR="00B4252C" w:rsidRPr="001B68A4">
        <w:rPr>
          <w:rFonts w:ascii="Times New Roman" w:eastAsia="Times New Roman" w:hAnsi="Times New Roman" w:cs="Times New Roman"/>
          <w:color w:val="000000" w:themeColor="text1"/>
          <w:sz w:val="24"/>
          <w:szCs w:val="24"/>
          <w:lang w:val="en-US"/>
        </w:rPr>
        <w:t xml:space="preserve">interactions between </w:t>
      </w:r>
      <w:r w:rsidR="00AE7925" w:rsidRPr="001B68A4">
        <w:rPr>
          <w:rFonts w:ascii="Times New Roman" w:eastAsia="Times New Roman" w:hAnsi="Times New Roman" w:cs="Times New Roman"/>
          <w:color w:val="000000" w:themeColor="text1"/>
          <w:sz w:val="24"/>
          <w:szCs w:val="24"/>
          <w:lang w:val="en-US"/>
        </w:rPr>
        <w:t>plant</w:t>
      </w:r>
      <w:r w:rsidR="00B4252C" w:rsidRPr="001B68A4">
        <w:rPr>
          <w:rFonts w:ascii="Times New Roman" w:eastAsia="Times New Roman" w:hAnsi="Times New Roman" w:cs="Times New Roman"/>
          <w:color w:val="000000" w:themeColor="text1"/>
          <w:sz w:val="24"/>
          <w:szCs w:val="24"/>
          <w:lang w:val="en-US"/>
        </w:rPr>
        <w:t xml:space="preserve">s and their </w:t>
      </w:r>
      <w:r w:rsidR="00F54176" w:rsidRPr="001B68A4">
        <w:rPr>
          <w:rFonts w:ascii="Times New Roman" w:eastAsia="Times New Roman" w:hAnsi="Times New Roman" w:cs="Times New Roman"/>
          <w:color w:val="000000" w:themeColor="text1"/>
          <w:sz w:val="24"/>
          <w:szCs w:val="24"/>
          <w:lang w:val="en-US"/>
        </w:rPr>
        <w:t>herbivores</w:t>
      </w:r>
      <w:r w:rsidR="00B4252C" w:rsidRPr="001B68A4">
        <w:rPr>
          <w:rFonts w:ascii="Times New Roman" w:eastAsia="Times New Roman" w:hAnsi="Times New Roman" w:cs="Times New Roman"/>
          <w:color w:val="000000" w:themeColor="text1"/>
          <w:sz w:val="24"/>
          <w:szCs w:val="24"/>
          <w:lang w:val="en-US"/>
        </w:rPr>
        <w:t>.</w:t>
      </w:r>
      <w:r w:rsidR="00B241FD" w:rsidRPr="001B68A4">
        <w:rPr>
          <w:rFonts w:ascii="Times New Roman" w:eastAsia="Times New Roman" w:hAnsi="Times New Roman" w:cs="Times New Roman"/>
          <w:color w:val="000000" w:themeColor="text1"/>
          <w:sz w:val="24"/>
          <w:szCs w:val="24"/>
          <w:lang w:val="en-US"/>
        </w:rPr>
        <w:t xml:space="preserve"> </w:t>
      </w:r>
      <w:r w:rsidR="00A60154" w:rsidRPr="001B68A4">
        <w:rPr>
          <w:rFonts w:ascii="Times New Roman" w:eastAsia="Times New Roman" w:hAnsi="Times New Roman" w:cs="Times New Roman"/>
          <w:color w:val="000000" w:themeColor="text1"/>
          <w:sz w:val="24"/>
          <w:szCs w:val="24"/>
          <w:lang w:val="en-US"/>
        </w:rPr>
        <w:t>To our knowledge n</w:t>
      </w:r>
      <w:r w:rsidR="0026775D" w:rsidRPr="001B68A4">
        <w:rPr>
          <w:rFonts w:ascii="Times New Roman" w:eastAsia="Times New Roman" w:hAnsi="Times New Roman" w:cs="Times New Roman"/>
          <w:color w:val="000000" w:themeColor="text1"/>
          <w:sz w:val="24"/>
          <w:szCs w:val="24"/>
          <w:lang w:val="en-US"/>
        </w:rPr>
        <w:t>o</w:t>
      </w:r>
      <w:r w:rsidR="00AE7925" w:rsidRPr="001B68A4">
        <w:rPr>
          <w:rFonts w:ascii="Times New Roman" w:eastAsia="Times New Roman" w:hAnsi="Times New Roman" w:cs="Times New Roman"/>
          <w:color w:val="000000" w:themeColor="text1"/>
          <w:sz w:val="24"/>
          <w:szCs w:val="24"/>
          <w:lang w:val="en-US"/>
        </w:rPr>
        <w:t xml:space="preserve"> studies</w:t>
      </w:r>
      <w:r w:rsidR="00A60154" w:rsidRPr="001B68A4">
        <w:rPr>
          <w:rFonts w:ascii="Times New Roman" w:eastAsia="Times New Roman" w:hAnsi="Times New Roman" w:cs="Times New Roman"/>
          <w:color w:val="000000" w:themeColor="text1"/>
          <w:sz w:val="24"/>
          <w:szCs w:val="24"/>
          <w:lang w:val="en-US"/>
        </w:rPr>
        <w:t xml:space="preserve"> </w:t>
      </w:r>
      <w:r w:rsidR="00AE7925" w:rsidRPr="001B68A4">
        <w:rPr>
          <w:rFonts w:ascii="Times New Roman" w:eastAsia="Times New Roman" w:hAnsi="Times New Roman" w:cs="Times New Roman"/>
          <w:color w:val="000000" w:themeColor="text1"/>
          <w:sz w:val="24"/>
          <w:szCs w:val="24"/>
          <w:lang w:val="en-US"/>
        </w:rPr>
        <w:t xml:space="preserve">have examined the combined effects of </w:t>
      </w:r>
      <w:r w:rsidR="00B4252C" w:rsidRPr="001B68A4">
        <w:rPr>
          <w:rFonts w:ascii="Times New Roman" w:eastAsia="Times New Roman" w:hAnsi="Times New Roman" w:cs="Times New Roman"/>
          <w:color w:val="000000" w:themeColor="text1"/>
          <w:sz w:val="24"/>
          <w:szCs w:val="24"/>
          <w:lang w:val="en-US"/>
        </w:rPr>
        <w:t xml:space="preserve">long-term </w:t>
      </w:r>
      <w:r w:rsidR="00AE7925" w:rsidRPr="001B68A4">
        <w:rPr>
          <w:rFonts w:ascii="Times New Roman" w:eastAsia="Times New Roman" w:hAnsi="Times New Roman" w:cs="Times New Roman"/>
          <w:color w:val="000000" w:themeColor="text1"/>
          <w:sz w:val="24"/>
          <w:szCs w:val="24"/>
          <w:lang w:val="en-US"/>
        </w:rPr>
        <w:t xml:space="preserve">drought and </w:t>
      </w:r>
      <w:r w:rsidR="00B4252C" w:rsidRPr="001B68A4">
        <w:rPr>
          <w:rFonts w:ascii="Times New Roman" w:eastAsia="Times New Roman" w:hAnsi="Times New Roman" w:cs="Times New Roman"/>
          <w:color w:val="000000" w:themeColor="text1"/>
          <w:sz w:val="24"/>
          <w:szCs w:val="24"/>
          <w:lang w:val="en-US"/>
        </w:rPr>
        <w:t>warming</w:t>
      </w:r>
      <w:r w:rsidR="00AE7925" w:rsidRPr="001B68A4">
        <w:rPr>
          <w:rFonts w:ascii="Times New Roman" w:eastAsia="Times New Roman" w:hAnsi="Times New Roman" w:cs="Times New Roman"/>
          <w:color w:val="000000" w:themeColor="text1"/>
          <w:sz w:val="24"/>
          <w:szCs w:val="24"/>
          <w:lang w:val="en-US"/>
        </w:rPr>
        <w:t xml:space="preserve"> on both primary and secondary metabolites important </w:t>
      </w:r>
      <w:r w:rsidR="00B4252C" w:rsidRPr="001B68A4">
        <w:rPr>
          <w:rFonts w:ascii="Times New Roman" w:eastAsia="Times New Roman" w:hAnsi="Times New Roman" w:cs="Times New Roman"/>
          <w:color w:val="000000" w:themeColor="text1"/>
          <w:sz w:val="24"/>
          <w:szCs w:val="24"/>
          <w:lang w:val="en-US"/>
        </w:rPr>
        <w:t>for</w:t>
      </w:r>
      <w:r w:rsidR="00AE7925" w:rsidRPr="001B68A4">
        <w:rPr>
          <w:rFonts w:ascii="Times New Roman" w:eastAsia="Times New Roman" w:hAnsi="Times New Roman" w:cs="Times New Roman"/>
          <w:color w:val="000000" w:themeColor="text1"/>
          <w:sz w:val="24"/>
          <w:szCs w:val="24"/>
          <w:lang w:val="en-US"/>
        </w:rPr>
        <w:t xml:space="preserve"> </w:t>
      </w:r>
      <w:r w:rsidR="00B4252C" w:rsidRPr="001B68A4">
        <w:rPr>
          <w:rFonts w:ascii="Times New Roman" w:eastAsia="Times New Roman" w:hAnsi="Times New Roman" w:cs="Times New Roman"/>
          <w:color w:val="000000" w:themeColor="text1"/>
          <w:sz w:val="24"/>
          <w:szCs w:val="24"/>
          <w:lang w:val="en-US"/>
        </w:rPr>
        <w:t xml:space="preserve">plant </w:t>
      </w:r>
      <w:r w:rsidR="00141EBF" w:rsidRPr="001B68A4">
        <w:rPr>
          <w:rFonts w:ascii="Times New Roman" w:eastAsia="Times New Roman" w:hAnsi="Times New Roman" w:cs="Times New Roman"/>
          <w:color w:val="000000" w:themeColor="text1"/>
          <w:sz w:val="24"/>
          <w:szCs w:val="24"/>
          <w:lang w:val="en-US"/>
        </w:rPr>
        <w:t xml:space="preserve">stress tolerance and </w:t>
      </w:r>
      <w:r w:rsidR="00B4252C" w:rsidRPr="001B68A4">
        <w:rPr>
          <w:rFonts w:ascii="Times New Roman" w:eastAsia="Times New Roman" w:hAnsi="Times New Roman" w:cs="Times New Roman"/>
          <w:color w:val="000000" w:themeColor="text1"/>
          <w:sz w:val="24"/>
          <w:szCs w:val="24"/>
          <w:lang w:val="en-US"/>
        </w:rPr>
        <w:t>plant-</w:t>
      </w:r>
      <w:r w:rsidR="00F54176" w:rsidRPr="001B68A4">
        <w:rPr>
          <w:rFonts w:ascii="Times New Roman" w:eastAsia="Times New Roman" w:hAnsi="Times New Roman" w:cs="Times New Roman"/>
          <w:color w:val="000000" w:themeColor="text1"/>
          <w:sz w:val="24"/>
          <w:szCs w:val="24"/>
          <w:lang w:val="en-US"/>
        </w:rPr>
        <w:t>herbivore</w:t>
      </w:r>
      <w:r w:rsidR="00B4252C" w:rsidRPr="001B68A4">
        <w:rPr>
          <w:rFonts w:ascii="Times New Roman" w:eastAsia="Times New Roman" w:hAnsi="Times New Roman" w:cs="Times New Roman"/>
          <w:color w:val="000000" w:themeColor="text1"/>
          <w:sz w:val="24"/>
          <w:szCs w:val="24"/>
          <w:lang w:val="en-US"/>
        </w:rPr>
        <w:t xml:space="preserve"> interactions</w:t>
      </w:r>
      <w:r w:rsidR="00AE7925" w:rsidRPr="001B68A4">
        <w:rPr>
          <w:rFonts w:ascii="Times New Roman" w:eastAsia="Times New Roman" w:hAnsi="Times New Roman" w:cs="Times New Roman"/>
          <w:color w:val="000000" w:themeColor="text1"/>
          <w:sz w:val="24"/>
          <w:szCs w:val="24"/>
          <w:lang w:val="en-US"/>
        </w:rPr>
        <w:t xml:space="preserve">.  </w:t>
      </w:r>
    </w:p>
    <w:p w14:paraId="102B65F3" w14:textId="48DE5083" w:rsidR="006D64AB" w:rsidRPr="001B68A4" w:rsidRDefault="004A08E3" w:rsidP="00CC4483">
      <w:pPr>
        <w:widowControl w:val="0"/>
        <w:autoSpaceDE w:val="0"/>
        <w:autoSpaceDN w:val="0"/>
        <w:adjustRightInd w:val="0"/>
        <w:spacing w:after="0" w:line="480" w:lineRule="auto"/>
        <w:ind w:firstLine="360"/>
        <w:rPr>
          <w:rFonts w:ascii="Times New Roman" w:hAnsi="Times New Roman" w:cs="Times New Roman"/>
          <w:sz w:val="24"/>
          <w:szCs w:val="24"/>
          <w:lang w:val="en-US"/>
        </w:rPr>
      </w:pPr>
      <w:proofErr w:type="spellStart"/>
      <w:r w:rsidRPr="001B68A4">
        <w:rPr>
          <w:rFonts w:ascii="Times New Roman" w:hAnsi="Times New Roman" w:cs="Times New Roman"/>
          <w:i/>
          <w:sz w:val="24"/>
          <w:szCs w:val="24"/>
          <w:lang w:val="en-US"/>
        </w:rPr>
        <w:t>P</w:t>
      </w:r>
      <w:r w:rsidR="00A8487C" w:rsidRPr="001B68A4">
        <w:rPr>
          <w:rFonts w:ascii="Times New Roman" w:hAnsi="Times New Roman" w:cs="Times New Roman"/>
          <w:i/>
          <w:sz w:val="24"/>
          <w:szCs w:val="24"/>
          <w:lang w:val="en-US"/>
        </w:rPr>
        <w:t>lantago</w:t>
      </w:r>
      <w:proofErr w:type="spellEnd"/>
      <w:r w:rsidRPr="001B68A4">
        <w:rPr>
          <w:rFonts w:ascii="Times New Roman" w:hAnsi="Times New Roman" w:cs="Times New Roman"/>
          <w:i/>
          <w:sz w:val="24"/>
          <w:szCs w:val="24"/>
          <w:lang w:val="en-US"/>
        </w:rPr>
        <w:t xml:space="preserve"> </w:t>
      </w:r>
      <w:proofErr w:type="spellStart"/>
      <w:r w:rsidRPr="001B68A4">
        <w:rPr>
          <w:rFonts w:ascii="Times New Roman" w:hAnsi="Times New Roman" w:cs="Times New Roman"/>
          <w:i/>
          <w:sz w:val="24"/>
          <w:szCs w:val="24"/>
          <w:lang w:val="en-US"/>
        </w:rPr>
        <w:t>lanceolata</w:t>
      </w:r>
      <w:proofErr w:type="spellEnd"/>
      <w:r w:rsidRPr="001B68A4">
        <w:rPr>
          <w:rFonts w:ascii="Times New Roman" w:hAnsi="Times New Roman" w:cs="Times New Roman"/>
          <w:sz w:val="24"/>
          <w:szCs w:val="24"/>
          <w:lang w:val="en-US"/>
        </w:rPr>
        <w:t xml:space="preserve"> </w:t>
      </w:r>
      <w:r w:rsidR="00CC7638" w:rsidRPr="001B68A4">
        <w:rPr>
          <w:rFonts w:ascii="Times New Roman" w:hAnsi="Times New Roman" w:cs="Times New Roman"/>
          <w:sz w:val="24"/>
          <w:szCs w:val="24"/>
          <w:lang w:val="en-US"/>
        </w:rPr>
        <w:t xml:space="preserve">L. (Plantaginaceae) </w:t>
      </w:r>
      <w:r w:rsidRPr="001B68A4">
        <w:rPr>
          <w:rFonts w:ascii="Times New Roman" w:hAnsi="Times New Roman" w:cs="Times New Roman"/>
          <w:sz w:val="24"/>
          <w:szCs w:val="24"/>
          <w:lang w:val="en-US"/>
        </w:rPr>
        <w:t xml:space="preserve">is an excellent </w:t>
      </w:r>
      <w:r w:rsidR="009C6A80" w:rsidRPr="001B68A4">
        <w:rPr>
          <w:rFonts w:ascii="Times New Roman" w:hAnsi="Times New Roman" w:cs="Times New Roman"/>
          <w:sz w:val="24"/>
          <w:szCs w:val="24"/>
          <w:lang w:val="en-US"/>
        </w:rPr>
        <w:t xml:space="preserve">study </w:t>
      </w:r>
      <w:r w:rsidRPr="001B68A4">
        <w:rPr>
          <w:rFonts w:ascii="Times New Roman" w:hAnsi="Times New Roman" w:cs="Times New Roman"/>
          <w:sz w:val="24"/>
          <w:szCs w:val="24"/>
          <w:lang w:val="en-US"/>
        </w:rPr>
        <w:t xml:space="preserve">system to explore the </w:t>
      </w:r>
      <w:r w:rsidR="00CC7638" w:rsidRPr="001B68A4">
        <w:rPr>
          <w:rFonts w:ascii="Times New Roman" w:hAnsi="Times New Roman" w:cs="Times New Roman"/>
          <w:sz w:val="24"/>
          <w:szCs w:val="24"/>
          <w:lang w:val="en-US"/>
        </w:rPr>
        <w:t xml:space="preserve">effects </w:t>
      </w:r>
      <w:r w:rsidRPr="001B68A4">
        <w:rPr>
          <w:rFonts w:ascii="Times New Roman" w:hAnsi="Times New Roman" w:cs="Times New Roman"/>
          <w:sz w:val="24"/>
          <w:szCs w:val="24"/>
          <w:lang w:val="en-US"/>
        </w:rPr>
        <w:t xml:space="preserve">of </w:t>
      </w:r>
      <w:r w:rsidR="00537256">
        <w:rPr>
          <w:rFonts w:ascii="Times New Roman" w:hAnsi="Times New Roman" w:cs="Times New Roman"/>
          <w:sz w:val="24"/>
          <w:szCs w:val="24"/>
          <w:lang w:val="en-US"/>
        </w:rPr>
        <w:t>prolonged</w:t>
      </w:r>
      <w:r w:rsidR="00CC7638" w:rsidRPr="001B68A4">
        <w:rPr>
          <w:rFonts w:ascii="Times New Roman" w:hAnsi="Times New Roman" w:cs="Times New Roman"/>
          <w:sz w:val="24"/>
          <w:szCs w:val="24"/>
          <w:lang w:val="en-US"/>
        </w:rPr>
        <w:t xml:space="preserve"> drought and warming on plant size and leaf chemistry</w:t>
      </w:r>
      <w:r w:rsidR="00D74B33" w:rsidRPr="001B68A4">
        <w:rPr>
          <w:rFonts w:ascii="Times New Roman" w:hAnsi="Times New Roman" w:cs="Times New Roman"/>
          <w:sz w:val="24"/>
          <w:szCs w:val="24"/>
          <w:lang w:val="en-US"/>
        </w:rPr>
        <w:t xml:space="preserve">. </w:t>
      </w:r>
      <w:r w:rsidRPr="001B68A4">
        <w:rPr>
          <w:rFonts w:ascii="Times New Roman" w:hAnsi="Times New Roman" w:cs="Times New Roman"/>
          <w:sz w:val="24"/>
          <w:szCs w:val="24"/>
          <w:lang w:val="en-US"/>
        </w:rPr>
        <w:t>It is an annual or facultative perennial cosmopolitan herbaceous weed</w:t>
      </w:r>
      <w:r w:rsidR="00C752E6" w:rsidRPr="001B68A4">
        <w:rPr>
          <w:rFonts w:ascii="Times New Roman" w:hAnsi="Times New Roman" w:cs="Times New Roman"/>
          <w:sz w:val="24"/>
          <w:szCs w:val="24"/>
          <w:lang w:val="en-US"/>
        </w:rPr>
        <w:t xml:space="preserve"> with a wide toler</w:t>
      </w:r>
      <w:r w:rsidR="00CC7638" w:rsidRPr="001B68A4">
        <w:rPr>
          <w:rFonts w:ascii="Times New Roman" w:hAnsi="Times New Roman" w:cs="Times New Roman"/>
          <w:sz w:val="24"/>
          <w:szCs w:val="24"/>
          <w:lang w:val="en-US"/>
        </w:rPr>
        <w:t>a</w:t>
      </w:r>
      <w:r w:rsidR="00C752E6" w:rsidRPr="001B68A4">
        <w:rPr>
          <w:rFonts w:ascii="Times New Roman" w:hAnsi="Times New Roman" w:cs="Times New Roman"/>
          <w:sz w:val="24"/>
          <w:szCs w:val="24"/>
          <w:lang w:val="en-US"/>
        </w:rPr>
        <w:t>nce</w:t>
      </w:r>
      <w:r w:rsidR="00537256">
        <w:rPr>
          <w:rFonts w:ascii="Times New Roman" w:hAnsi="Times New Roman" w:cs="Times New Roman"/>
          <w:sz w:val="24"/>
          <w:szCs w:val="24"/>
          <w:lang w:val="en-US"/>
        </w:rPr>
        <w:t xml:space="preserve"> to temperature and water limitation</w:t>
      </w:r>
      <w:r w:rsidRPr="001B68A4">
        <w:rPr>
          <w:rFonts w:ascii="Times New Roman" w:hAnsi="Times New Roman" w:cs="Times New Roman"/>
          <w:sz w:val="24"/>
          <w:szCs w:val="24"/>
          <w:lang w:val="en-US"/>
        </w:rPr>
        <w:t xml:space="preserve"> </w:t>
      </w:r>
      <w:r w:rsidR="007E3AE8" w:rsidRPr="007E3AE8">
        <w:rPr>
          <w:rFonts w:ascii="Times New Roman" w:hAnsi="Times New Roman" w:cs="Times New Roman"/>
          <w:sz w:val="24"/>
          <w:szCs w:val="24"/>
        </w:rPr>
        <w:t>(</w:t>
      </w:r>
      <w:proofErr w:type="spellStart"/>
      <w:r w:rsidR="007E3AE8" w:rsidRPr="007E3AE8">
        <w:rPr>
          <w:rFonts w:ascii="Times New Roman" w:hAnsi="Times New Roman" w:cs="Times New Roman"/>
          <w:sz w:val="24"/>
          <w:szCs w:val="24"/>
        </w:rPr>
        <w:t>Cavers</w:t>
      </w:r>
      <w:proofErr w:type="spellEnd"/>
      <w:r w:rsidR="007E3AE8" w:rsidRPr="007E3AE8">
        <w:rPr>
          <w:rFonts w:ascii="Times New Roman" w:hAnsi="Times New Roman" w:cs="Times New Roman"/>
          <w:sz w:val="24"/>
          <w:szCs w:val="24"/>
        </w:rPr>
        <w:t xml:space="preserve"> </w:t>
      </w:r>
      <w:r w:rsidR="007E3AE8" w:rsidRPr="007E3AE8">
        <w:rPr>
          <w:rFonts w:ascii="Times New Roman" w:hAnsi="Times New Roman" w:cs="Times New Roman"/>
          <w:i/>
          <w:iCs/>
          <w:sz w:val="24"/>
          <w:szCs w:val="24"/>
        </w:rPr>
        <w:t>et al.</w:t>
      </w:r>
      <w:r w:rsidR="007E3AE8" w:rsidRPr="007E3AE8">
        <w:rPr>
          <w:rFonts w:ascii="Times New Roman" w:hAnsi="Times New Roman" w:cs="Times New Roman"/>
          <w:sz w:val="24"/>
          <w:szCs w:val="24"/>
        </w:rPr>
        <w:t xml:space="preserve"> 1980; </w:t>
      </w:r>
      <w:proofErr w:type="spellStart"/>
      <w:r w:rsidR="007E3AE8" w:rsidRPr="007E3AE8">
        <w:rPr>
          <w:rFonts w:ascii="Times New Roman" w:hAnsi="Times New Roman" w:cs="Times New Roman"/>
          <w:sz w:val="24"/>
          <w:szCs w:val="24"/>
        </w:rPr>
        <w:t>Prudic</w:t>
      </w:r>
      <w:proofErr w:type="spellEnd"/>
      <w:r w:rsidR="007E3AE8" w:rsidRPr="007E3AE8">
        <w:rPr>
          <w:rFonts w:ascii="Times New Roman" w:hAnsi="Times New Roman" w:cs="Times New Roman"/>
          <w:sz w:val="24"/>
          <w:szCs w:val="24"/>
        </w:rPr>
        <w:t xml:space="preserve"> </w:t>
      </w:r>
      <w:r w:rsidR="007E3AE8" w:rsidRPr="007E3AE8">
        <w:rPr>
          <w:rFonts w:ascii="Times New Roman" w:hAnsi="Times New Roman" w:cs="Times New Roman"/>
          <w:i/>
          <w:iCs/>
          <w:sz w:val="24"/>
          <w:szCs w:val="24"/>
        </w:rPr>
        <w:t>et al.</w:t>
      </w:r>
      <w:r w:rsidR="007E3AE8" w:rsidRPr="007E3AE8">
        <w:rPr>
          <w:rFonts w:ascii="Times New Roman" w:hAnsi="Times New Roman" w:cs="Times New Roman"/>
          <w:sz w:val="24"/>
          <w:szCs w:val="24"/>
        </w:rPr>
        <w:t xml:space="preserve"> 2005; Rodgers </w:t>
      </w:r>
      <w:r w:rsidR="007E3AE8" w:rsidRPr="007E3AE8">
        <w:rPr>
          <w:rFonts w:ascii="Times New Roman" w:hAnsi="Times New Roman" w:cs="Times New Roman"/>
          <w:i/>
          <w:iCs/>
          <w:sz w:val="24"/>
          <w:szCs w:val="24"/>
        </w:rPr>
        <w:t>et al.</w:t>
      </w:r>
      <w:r w:rsidR="007E3AE8" w:rsidRPr="007E3AE8">
        <w:rPr>
          <w:rFonts w:ascii="Times New Roman" w:hAnsi="Times New Roman" w:cs="Times New Roman"/>
          <w:sz w:val="24"/>
          <w:szCs w:val="24"/>
        </w:rPr>
        <w:t xml:space="preserve"> 2012; </w:t>
      </w:r>
      <w:proofErr w:type="spellStart"/>
      <w:r w:rsidR="007E3AE8" w:rsidRPr="007E3AE8">
        <w:rPr>
          <w:rFonts w:ascii="Times New Roman" w:hAnsi="Times New Roman" w:cs="Times New Roman"/>
          <w:sz w:val="24"/>
          <w:szCs w:val="24"/>
        </w:rPr>
        <w:t>Cranston</w:t>
      </w:r>
      <w:proofErr w:type="spellEnd"/>
      <w:r w:rsidR="007E3AE8" w:rsidRPr="007E3AE8">
        <w:rPr>
          <w:rFonts w:ascii="Times New Roman" w:hAnsi="Times New Roman" w:cs="Times New Roman"/>
          <w:sz w:val="24"/>
          <w:szCs w:val="24"/>
        </w:rPr>
        <w:t xml:space="preserve"> </w:t>
      </w:r>
      <w:r w:rsidR="007E3AE8" w:rsidRPr="007E3AE8">
        <w:rPr>
          <w:rFonts w:ascii="Times New Roman" w:hAnsi="Times New Roman" w:cs="Times New Roman"/>
          <w:i/>
          <w:iCs/>
          <w:sz w:val="24"/>
          <w:szCs w:val="24"/>
        </w:rPr>
        <w:t>et al.</w:t>
      </w:r>
      <w:r w:rsidR="007E3AE8" w:rsidRPr="007E3AE8">
        <w:rPr>
          <w:rFonts w:ascii="Times New Roman" w:hAnsi="Times New Roman" w:cs="Times New Roman"/>
          <w:sz w:val="24"/>
          <w:szCs w:val="24"/>
        </w:rPr>
        <w:t xml:space="preserve"> 2016; USDA, NRCS 2017)</w:t>
      </w:r>
      <w:r w:rsidR="00537256">
        <w:rPr>
          <w:rFonts w:ascii="Times New Roman" w:hAnsi="Times New Roman" w:cs="Times New Roman"/>
          <w:sz w:val="24"/>
          <w:szCs w:val="24"/>
          <w:lang w:val="en-US"/>
        </w:rPr>
        <w:t xml:space="preserve">. </w:t>
      </w:r>
      <w:r w:rsidR="00995D94" w:rsidRPr="001B68A4">
        <w:rPr>
          <w:rFonts w:ascii="Times New Roman" w:hAnsi="Times New Roman" w:cs="Times New Roman"/>
          <w:sz w:val="24"/>
          <w:szCs w:val="24"/>
          <w:lang w:val="en-US"/>
        </w:rPr>
        <w:t xml:space="preserve"> </w:t>
      </w:r>
      <w:proofErr w:type="spellStart"/>
      <w:r w:rsidR="00537256" w:rsidRPr="001F31E8">
        <w:rPr>
          <w:rFonts w:ascii="Times New Roman" w:hAnsi="Times New Roman" w:cs="Times New Roman"/>
          <w:i/>
          <w:sz w:val="24"/>
          <w:szCs w:val="24"/>
          <w:lang w:val="en-US"/>
        </w:rPr>
        <w:t>Plantago</w:t>
      </w:r>
      <w:proofErr w:type="spellEnd"/>
      <w:r w:rsidR="00537256">
        <w:rPr>
          <w:rFonts w:ascii="Times New Roman" w:hAnsi="Times New Roman" w:cs="Times New Roman"/>
          <w:sz w:val="24"/>
          <w:szCs w:val="24"/>
          <w:lang w:val="en-US"/>
        </w:rPr>
        <w:t xml:space="preserve"> also has </w:t>
      </w:r>
      <w:r w:rsidR="00515D83" w:rsidRPr="001B68A4">
        <w:rPr>
          <w:rFonts w:ascii="Times New Roman" w:hAnsi="Times New Roman" w:cs="Times New Roman"/>
          <w:sz w:val="24"/>
          <w:szCs w:val="24"/>
          <w:lang w:val="en-US"/>
        </w:rPr>
        <w:t xml:space="preserve">a </w:t>
      </w:r>
      <w:r w:rsidR="00995D94" w:rsidRPr="001B68A4">
        <w:rPr>
          <w:rFonts w:ascii="Times New Roman" w:hAnsi="Times New Roman" w:cs="Times New Roman"/>
          <w:sz w:val="24"/>
          <w:szCs w:val="24"/>
          <w:lang w:val="en-US"/>
        </w:rPr>
        <w:t xml:space="preserve">well characterized chemistry </w:t>
      </w:r>
      <w:ins w:id="14" w:author="Colin Orians" w:date="2018-10-29T11:07:00Z">
        <w:r w:rsidR="0032022E">
          <w:rPr>
            <w:rFonts w:ascii="Times New Roman" w:hAnsi="Times New Roman" w:cs="Times New Roman"/>
            <w:sz w:val="24"/>
            <w:szCs w:val="24"/>
          </w:rPr>
          <w:t>(</w:t>
        </w:r>
      </w:ins>
      <w:del w:id="15" w:author="Colin Orians" w:date="2018-10-29T11:07:00Z">
        <w:r w:rsidR="007E3AE8" w:rsidRPr="007E3AE8" w:rsidDel="0032022E">
          <w:rPr>
            <w:rFonts w:ascii="Times New Roman" w:hAnsi="Times New Roman" w:cs="Times New Roman"/>
            <w:sz w:val="24"/>
            <w:szCs w:val="24"/>
          </w:rPr>
          <w:delText xml:space="preserve">(M. Deane </w:delText>
        </w:r>
      </w:del>
      <w:r w:rsidR="007E3AE8" w:rsidRPr="007E3AE8">
        <w:rPr>
          <w:rFonts w:ascii="Times New Roman" w:hAnsi="Times New Roman" w:cs="Times New Roman"/>
          <w:sz w:val="24"/>
          <w:szCs w:val="24"/>
        </w:rPr>
        <w:t xml:space="preserve">Bowers </w:t>
      </w:r>
      <w:r w:rsidR="007E3AE8" w:rsidRPr="007E3AE8">
        <w:rPr>
          <w:rFonts w:ascii="Times New Roman" w:hAnsi="Times New Roman" w:cs="Times New Roman"/>
          <w:i/>
          <w:iCs/>
          <w:sz w:val="24"/>
          <w:szCs w:val="24"/>
        </w:rPr>
        <w:t>et al.</w:t>
      </w:r>
      <w:r w:rsidR="007E3AE8" w:rsidRPr="007E3AE8">
        <w:rPr>
          <w:rFonts w:ascii="Times New Roman" w:hAnsi="Times New Roman" w:cs="Times New Roman"/>
          <w:sz w:val="24"/>
          <w:szCs w:val="24"/>
        </w:rPr>
        <w:t xml:space="preserve"> 1992; </w:t>
      </w:r>
      <w:proofErr w:type="spellStart"/>
      <w:r w:rsidR="007E3AE8" w:rsidRPr="007E3AE8">
        <w:rPr>
          <w:rFonts w:ascii="Times New Roman" w:hAnsi="Times New Roman" w:cs="Times New Roman"/>
          <w:sz w:val="24"/>
          <w:szCs w:val="24"/>
        </w:rPr>
        <w:t>Janković</w:t>
      </w:r>
      <w:proofErr w:type="spellEnd"/>
      <w:r w:rsidR="007E3AE8" w:rsidRPr="007E3AE8">
        <w:rPr>
          <w:rFonts w:ascii="Times New Roman" w:hAnsi="Times New Roman" w:cs="Times New Roman"/>
          <w:sz w:val="24"/>
          <w:szCs w:val="24"/>
        </w:rPr>
        <w:t xml:space="preserve"> </w:t>
      </w:r>
      <w:r w:rsidR="007E3AE8" w:rsidRPr="007E3AE8">
        <w:rPr>
          <w:rFonts w:ascii="Times New Roman" w:hAnsi="Times New Roman" w:cs="Times New Roman"/>
          <w:i/>
          <w:iCs/>
          <w:sz w:val="24"/>
          <w:szCs w:val="24"/>
        </w:rPr>
        <w:t>et al.</w:t>
      </w:r>
      <w:r w:rsidR="007E3AE8" w:rsidRPr="007E3AE8">
        <w:rPr>
          <w:rFonts w:ascii="Times New Roman" w:hAnsi="Times New Roman" w:cs="Times New Roman"/>
          <w:sz w:val="24"/>
          <w:szCs w:val="24"/>
        </w:rPr>
        <w:t xml:space="preserve"> 2012; Schweiger</w:t>
      </w:r>
      <w:del w:id="16" w:author="Colin Orians" w:date="2018-10-29T11:07:00Z">
        <w:r w:rsidR="007E3AE8" w:rsidRPr="007E3AE8" w:rsidDel="0032022E">
          <w:rPr>
            <w:rFonts w:ascii="Times New Roman" w:hAnsi="Times New Roman" w:cs="Times New Roman"/>
            <w:sz w:val="24"/>
            <w:szCs w:val="24"/>
          </w:rPr>
          <w:delText>,</w:delText>
        </w:r>
      </w:del>
      <w:r w:rsidR="007E3AE8" w:rsidRPr="007E3AE8">
        <w:rPr>
          <w:rFonts w:ascii="Times New Roman" w:hAnsi="Times New Roman" w:cs="Times New Roman"/>
          <w:sz w:val="24"/>
          <w:szCs w:val="24"/>
        </w:rPr>
        <w:t xml:space="preserve"> </w:t>
      </w:r>
      <w:del w:id="17" w:author="Colin Orians" w:date="2018-10-29T11:07:00Z">
        <w:r w:rsidR="007E3AE8" w:rsidRPr="007E3AE8" w:rsidDel="0032022E">
          <w:rPr>
            <w:rFonts w:ascii="Times New Roman" w:hAnsi="Times New Roman" w:cs="Times New Roman"/>
            <w:sz w:val="24"/>
            <w:szCs w:val="24"/>
          </w:rPr>
          <w:delText xml:space="preserve">Baier, </w:delText>
        </w:r>
      </w:del>
      <w:r w:rsidR="007E3AE8" w:rsidRPr="007E3AE8">
        <w:rPr>
          <w:rFonts w:ascii="Times New Roman" w:hAnsi="Times New Roman" w:cs="Times New Roman"/>
          <w:i/>
          <w:iCs/>
          <w:sz w:val="24"/>
          <w:szCs w:val="24"/>
        </w:rPr>
        <w:t>et al.</w:t>
      </w:r>
      <w:r w:rsidR="007E3AE8" w:rsidRPr="007E3AE8">
        <w:rPr>
          <w:rFonts w:ascii="Times New Roman" w:hAnsi="Times New Roman" w:cs="Times New Roman"/>
          <w:sz w:val="24"/>
          <w:szCs w:val="24"/>
        </w:rPr>
        <w:t xml:space="preserve"> 2014)</w:t>
      </w:r>
      <w:r w:rsidR="00537256">
        <w:rPr>
          <w:rFonts w:ascii="Times New Roman" w:hAnsi="Times New Roman" w:cs="Times New Roman"/>
          <w:sz w:val="24"/>
          <w:szCs w:val="24"/>
          <w:lang w:val="en-US"/>
        </w:rPr>
        <w:t xml:space="preserve">, including various </w:t>
      </w:r>
      <w:proofErr w:type="spellStart"/>
      <w:r w:rsidR="00537256" w:rsidRPr="001B68A4">
        <w:rPr>
          <w:rFonts w:ascii="Times New Roman" w:hAnsi="Times New Roman" w:cs="Times New Roman"/>
          <w:sz w:val="24"/>
          <w:szCs w:val="24"/>
          <w:lang w:val="en-US"/>
        </w:rPr>
        <w:t>osmoregulators</w:t>
      </w:r>
      <w:proofErr w:type="spellEnd"/>
      <w:r w:rsidR="00537256" w:rsidRPr="001B68A4">
        <w:rPr>
          <w:rFonts w:ascii="Times New Roman" w:hAnsi="Times New Roman" w:cs="Times New Roman"/>
          <w:sz w:val="24"/>
          <w:szCs w:val="24"/>
          <w:lang w:val="en-US"/>
        </w:rPr>
        <w:t xml:space="preserve"> such as proline </w:t>
      </w:r>
      <w:r w:rsidR="007E3AE8">
        <w:rPr>
          <w:rFonts w:ascii="Times New Roman" w:hAnsi="Times New Roman" w:cs="Times New Roman"/>
          <w:sz w:val="24"/>
          <w:szCs w:val="24"/>
        </w:rPr>
        <w:t xml:space="preserve">(Patel </w:t>
      </w:r>
      <w:proofErr w:type="spellStart"/>
      <w:r w:rsidR="007E3AE8">
        <w:rPr>
          <w:rFonts w:ascii="Times New Roman" w:hAnsi="Times New Roman" w:cs="Times New Roman"/>
          <w:sz w:val="24"/>
          <w:szCs w:val="24"/>
        </w:rPr>
        <w:t>and</w:t>
      </w:r>
      <w:proofErr w:type="spellEnd"/>
      <w:r w:rsidR="007E3AE8">
        <w:rPr>
          <w:rFonts w:ascii="Times New Roman" w:hAnsi="Times New Roman" w:cs="Times New Roman"/>
          <w:sz w:val="24"/>
          <w:szCs w:val="24"/>
        </w:rPr>
        <w:t xml:space="preserve"> </w:t>
      </w:r>
      <w:proofErr w:type="spellStart"/>
      <w:r w:rsidR="007E3AE8">
        <w:rPr>
          <w:rFonts w:ascii="Times New Roman" w:hAnsi="Times New Roman" w:cs="Times New Roman"/>
          <w:sz w:val="24"/>
          <w:szCs w:val="24"/>
        </w:rPr>
        <w:t>Vora</w:t>
      </w:r>
      <w:proofErr w:type="spellEnd"/>
      <w:r w:rsidR="007E3AE8">
        <w:rPr>
          <w:rFonts w:ascii="Times New Roman" w:hAnsi="Times New Roman" w:cs="Times New Roman"/>
          <w:sz w:val="24"/>
          <w:szCs w:val="24"/>
        </w:rPr>
        <w:t xml:space="preserve"> 1985)</w:t>
      </w:r>
      <w:r w:rsidR="00537256">
        <w:rPr>
          <w:rFonts w:ascii="Times New Roman" w:hAnsi="Times New Roman" w:cs="Times New Roman"/>
          <w:noProof/>
          <w:sz w:val="24"/>
          <w:szCs w:val="24"/>
          <w:lang w:val="en-US"/>
        </w:rPr>
        <w:t xml:space="preserve"> and</w:t>
      </w:r>
      <w:r w:rsidR="00537256" w:rsidRPr="001B68A4">
        <w:rPr>
          <w:rFonts w:ascii="Times New Roman" w:hAnsi="Times New Roman" w:cs="Times New Roman"/>
          <w:sz w:val="24"/>
          <w:szCs w:val="24"/>
          <w:lang w:val="en-US"/>
        </w:rPr>
        <w:t xml:space="preserve"> </w:t>
      </w:r>
      <w:r w:rsidR="00537256">
        <w:rPr>
          <w:rFonts w:ascii="Times New Roman" w:hAnsi="Times New Roman" w:cs="Times New Roman"/>
          <w:sz w:val="24"/>
          <w:szCs w:val="24"/>
          <w:lang w:val="en-US"/>
        </w:rPr>
        <w:t xml:space="preserve">two </w:t>
      </w:r>
      <w:r w:rsidR="00793CDF" w:rsidRPr="001B68A4">
        <w:rPr>
          <w:rFonts w:ascii="Times New Roman" w:hAnsi="Times New Roman" w:cs="Times New Roman"/>
          <w:sz w:val="24"/>
          <w:szCs w:val="24"/>
          <w:lang w:val="en-US"/>
        </w:rPr>
        <w:t>iridoid glycosides</w:t>
      </w:r>
      <w:r w:rsidR="00537256">
        <w:rPr>
          <w:rFonts w:ascii="Times New Roman" w:hAnsi="Times New Roman" w:cs="Times New Roman"/>
          <w:sz w:val="24"/>
          <w:szCs w:val="24"/>
          <w:lang w:val="en-US"/>
        </w:rPr>
        <w:t>,</w:t>
      </w:r>
      <w:r w:rsidR="00793CDF" w:rsidRPr="001B68A4">
        <w:rPr>
          <w:rFonts w:ascii="Times New Roman" w:hAnsi="Times New Roman" w:cs="Times New Roman"/>
          <w:sz w:val="24"/>
          <w:szCs w:val="24"/>
          <w:lang w:val="en-US"/>
        </w:rPr>
        <w:t xml:space="preserve"> </w:t>
      </w:r>
      <w:proofErr w:type="spellStart"/>
      <w:r w:rsidR="00793CDF" w:rsidRPr="001B68A4">
        <w:rPr>
          <w:rFonts w:ascii="Times New Roman" w:hAnsi="Times New Roman" w:cs="Times New Roman"/>
          <w:sz w:val="24"/>
          <w:szCs w:val="24"/>
          <w:lang w:val="en-US"/>
        </w:rPr>
        <w:t>aucubin</w:t>
      </w:r>
      <w:proofErr w:type="spellEnd"/>
      <w:r w:rsidR="00793CDF" w:rsidRPr="001B68A4">
        <w:rPr>
          <w:rFonts w:ascii="Times New Roman" w:hAnsi="Times New Roman" w:cs="Times New Roman"/>
          <w:sz w:val="24"/>
          <w:szCs w:val="24"/>
          <w:lang w:val="en-US"/>
        </w:rPr>
        <w:t xml:space="preserve"> and </w:t>
      </w:r>
      <w:proofErr w:type="spellStart"/>
      <w:r w:rsidR="00793CDF" w:rsidRPr="001B68A4">
        <w:rPr>
          <w:rFonts w:ascii="Times New Roman" w:hAnsi="Times New Roman" w:cs="Times New Roman"/>
          <w:sz w:val="24"/>
          <w:szCs w:val="24"/>
          <w:lang w:val="en-US"/>
        </w:rPr>
        <w:t>catalpol</w:t>
      </w:r>
      <w:proofErr w:type="spellEnd"/>
      <w:r w:rsidR="00537256">
        <w:rPr>
          <w:rFonts w:ascii="Times New Roman" w:hAnsi="Times New Roman" w:cs="Times New Roman"/>
          <w:sz w:val="24"/>
          <w:szCs w:val="24"/>
          <w:lang w:val="en-US"/>
        </w:rPr>
        <w:t xml:space="preserve">.  These </w:t>
      </w:r>
      <w:r w:rsidR="006C15A5" w:rsidRPr="001B68A4">
        <w:rPr>
          <w:rFonts w:ascii="Times New Roman" w:hAnsi="Times New Roman" w:cs="Times New Roman"/>
          <w:sz w:val="24"/>
          <w:szCs w:val="24"/>
          <w:lang w:val="en-US"/>
        </w:rPr>
        <w:t>metabol</w:t>
      </w:r>
      <w:r w:rsidR="0018026C" w:rsidRPr="001B68A4">
        <w:rPr>
          <w:rFonts w:ascii="Times New Roman" w:hAnsi="Times New Roman" w:cs="Times New Roman"/>
          <w:sz w:val="24"/>
          <w:szCs w:val="24"/>
          <w:lang w:val="en-US"/>
        </w:rPr>
        <w:t>ites</w:t>
      </w:r>
      <w:r w:rsidR="006C15A5" w:rsidRPr="001B68A4">
        <w:rPr>
          <w:rFonts w:ascii="Times New Roman" w:hAnsi="Times New Roman" w:cs="Times New Roman"/>
          <w:sz w:val="24"/>
          <w:szCs w:val="24"/>
          <w:lang w:val="en-US"/>
        </w:rPr>
        <w:t xml:space="preserve"> </w:t>
      </w:r>
      <w:r w:rsidR="00C65200" w:rsidRPr="001B68A4">
        <w:rPr>
          <w:rFonts w:ascii="Times New Roman" w:hAnsi="Times New Roman" w:cs="Times New Roman"/>
          <w:sz w:val="24"/>
          <w:szCs w:val="24"/>
          <w:lang w:val="en-US"/>
        </w:rPr>
        <w:t xml:space="preserve">of </w:t>
      </w:r>
      <w:r w:rsidR="00C65200" w:rsidRPr="001B68A4">
        <w:rPr>
          <w:rFonts w:ascii="Times New Roman" w:hAnsi="Times New Roman" w:cs="Times New Roman"/>
          <w:i/>
          <w:sz w:val="24"/>
          <w:szCs w:val="24"/>
          <w:lang w:val="en-US"/>
        </w:rPr>
        <w:t xml:space="preserve">P. </w:t>
      </w:r>
      <w:proofErr w:type="spellStart"/>
      <w:r w:rsidR="00C65200" w:rsidRPr="001B68A4">
        <w:rPr>
          <w:rFonts w:ascii="Times New Roman" w:hAnsi="Times New Roman" w:cs="Times New Roman"/>
          <w:i/>
          <w:sz w:val="24"/>
          <w:szCs w:val="24"/>
          <w:lang w:val="en-US"/>
        </w:rPr>
        <w:t>lanceolata</w:t>
      </w:r>
      <w:proofErr w:type="spellEnd"/>
      <w:r w:rsidR="00C65200" w:rsidRPr="001B68A4">
        <w:rPr>
          <w:rFonts w:ascii="Times New Roman" w:hAnsi="Times New Roman" w:cs="Times New Roman"/>
          <w:sz w:val="24"/>
          <w:szCs w:val="24"/>
          <w:lang w:val="en-US"/>
        </w:rPr>
        <w:t xml:space="preserve"> </w:t>
      </w:r>
      <w:r w:rsidR="00C542CA" w:rsidRPr="001B68A4">
        <w:rPr>
          <w:rFonts w:ascii="Times New Roman" w:hAnsi="Times New Roman" w:cs="Times New Roman"/>
          <w:sz w:val="24"/>
          <w:szCs w:val="24"/>
          <w:lang w:val="en-US"/>
        </w:rPr>
        <w:t>are quite responsive</w:t>
      </w:r>
      <w:r w:rsidR="006C15A5" w:rsidRPr="001B68A4">
        <w:rPr>
          <w:rFonts w:ascii="Times New Roman" w:hAnsi="Times New Roman" w:cs="Times New Roman"/>
          <w:sz w:val="24"/>
          <w:szCs w:val="24"/>
          <w:lang w:val="en-US"/>
        </w:rPr>
        <w:t xml:space="preserve"> to various environmental factors </w:t>
      </w:r>
      <w:r w:rsidR="007E3AE8" w:rsidRPr="007E3AE8">
        <w:rPr>
          <w:rFonts w:ascii="Times New Roman" w:hAnsi="Times New Roman" w:cs="Times New Roman"/>
          <w:sz w:val="24"/>
          <w:szCs w:val="24"/>
        </w:rPr>
        <w:t>(Schweiger</w:t>
      </w:r>
      <w:del w:id="18" w:author="Colin Orians" w:date="2018-10-29T11:07:00Z">
        <w:r w:rsidR="007E3AE8" w:rsidRPr="007E3AE8" w:rsidDel="0032022E">
          <w:rPr>
            <w:rFonts w:ascii="Times New Roman" w:hAnsi="Times New Roman" w:cs="Times New Roman"/>
            <w:sz w:val="24"/>
            <w:szCs w:val="24"/>
          </w:rPr>
          <w:delText>, Heise,</w:delText>
        </w:r>
      </w:del>
      <w:r w:rsidR="007E3AE8" w:rsidRPr="007E3AE8">
        <w:rPr>
          <w:rFonts w:ascii="Times New Roman" w:hAnsi="Times New Roman" w:cs="Times New Roman"/>
          <w:sz w:val="24"/>
          <w:szCs w:val="24"/>
        </w:rPr>
        <w:t xml:space="preserve"> </w:t>
      </w:r>
      <w:r w:rsidR="007E3AE8" w:rsidRPr="007E3AE8">
        <w:rPr>
          <w:rFonts w:ascii="Times New Roman" w:hAnsi="Times New Roman" w:cs="Times New Roman"/>
          <w:i/>
          <w:iCs/>
          <w:sz w:val="24"/>
          <w:szCs w:val="24"/>
        </w:rPr>
        <w:t>et al.</w:t>
      </w:r>
      <w:r w:rsidR="007E3AE8" w:rsidRPr="007E3AE8">
        <w:rPr>
          <w:rFonts w:ascii="Times New Roman" w:hAnsi="Times New Roman" w:cs="Times New Roman"/>
          <w:sz w:val="24"/>
          <w:szCs w:val="24"/>
        </w:rPr>
        <w:t xml:space="preserve"> 2014; </w:t>
      </w:r>
      <w:proofErr w:type="spellStart"/>
      <w:r w:rsidR="007E3AE8" w:rsidRPr="007E3AE8">
        <w:rPr>
          <w:rFonts w:ascii="Times New Roman" w:hAnsi="Times New Roman" w:cs="Times New Roman"/>
          <w:sz w:val="24"/>
          <w:szCs w:val="24"/>
        </w:rPr>
        <w:t>Pankoke</w:t>
      </w:r>
      <w:proofErr w:type="spellEnd"/>
      <w:r w:rsidR="007E3AE8" w:rsidRPr="007E3AE8">
        <w:rPr>
          <w:rFonts w:ascii="Times New Roman" w:hAnsi="Times New Roman" w:cs="Times New Roman"/>
          <w:sz w:val="24"/>
          <w:szCs w:val="24"/>
        </w:rPr>
        <w:t xml:space="preserve"> </w:t>
      </w:r>
      <w:r w:rsidR="007E3AE8" w:rsidRPr="007E3AE8">
        <w:rPr>
          <w:rFonts w:ascii="Times New Roman" w:hAnsi="Times New Roman" w:cs="Times New Roman"/>
          <w:i/>
          <w:iCs/>
          <w:sz w:val="24"/>
          <w:szCs w:val="24"/>
        </w:rPr>
        <w:t>et al.</w:t>
      </w:r>
      <w:r w:rsidR="007E3AE8" w:rsidRPr="007E3AE8">
        <w:rPr>
          <w:rFonts w:ascii="Times New Roman" w:hAnsi="Times New Roman" w:cs="Times New Roman"/>
          <w:sz w:val="24"/>
          <w:szCs w:val="24"/>
        </w:rPr>
        <w:t xml:space="preserve"> 2015)</w:t>
      </w:r>
      <w:r w:rsidR="002315F1" w:rsidRPr="001B68A4">
        <w:rPr>
          <w:rFonts w:ascii="Times New Roman" w:hAnsi="Times New Roman" w:cs="Times New Roman"/>
          <w:sz w:val="24"/>
          <w:szCs w:val="24"/>
          <w:lang w:val="en-US"/>
        </w:rPr>
        <w:t xml:space="preserve"> </w:t>
      </w:r>
      <w:r w:rsidR="0002696B" w:rsidRPr="001B68A4">
        <w:rPr>
          <w:rFonts w:ascii="Times New Roman" w:hAnsi="Times New Roman" w:cs="Times New Roman"/>
          <w:sz w:val="24"/>
          <w:szCs w:val="24"/>
          <w:lang w:val="en-US"/>
        </w:rPr>
        <w:t>and differences in concentrations</w:t>
      </w:r>
      <w:r w:rsidR="002315F1" w:rsidRPr="001B68A4">
        <w:rPr>
          <w:rFonts w:ascii="Times New Roman" w:hAnsi="Times New Roman" w:cs="Times New Roman"/>
          <w:sz w:val="24"/>
          <w:szCs w:val="24"/>
          <w:lang w:val="en-US"/>
        </w:rPr>
        <w:t xml:space="preserve"> </w:t>
      </w:r>
      <w:r w:rsidR="00847A77" w:rsidRPr="001B68A4">
        <w:rPr>
          <w:rFonts w:ascii="Times New Roman" w:hAnsi="Times New Roman" w:cs="Times New Roman"/>
          <w:sz w:val="24"/>
          <w:szCs w:val="24"/>
          <w:lang w:val="en-US"/>
        </w:rPr>
        <w:t>likely m</w:t>
      </w:r>
      <w:r w:rsidR="008E6582" w:rsidRPr="001B68A4">
        <w:rPr>
          <w:rFonts w:ascii="Times New Roman" w:hAnsi="Times New Roman" w:cs="Times New Roman"/>
          <w:sz w:val="24"/>
          <w:szCs w:val="24"/>
          <w:lang w:val="en-US"/>
        </w:rPr>
        <w:t>odif</w:t>
      </w:r>
      <w:r w:rsidR="0002696B" w:rsidRPr="001B68A4">
        <w:rPr>
          <w:rFonts w:ascii="Times New Roman" w:hAnsi="Times New Roman" w:cs="Times New Roman"/>
          <w:sz w:val="24"/>
          <w:szCs w:val="24"/>
          <w:lang w:val="en-US"/>
        </w:rPr>
        <w:t xml:space="preserve">y </w:t>
      </w:r>
      <w:del w:id="19" w:author="Colin Orians" w:date="2018-10-29T11:09:00Z">
        <w:r w:rsidR="0002696B" w:rsidRPr="001B68A4" w:rsidDel="00243208">
          <w:rPr>
            <w:rFonts w:ascii="Times New Roman" w:hAnsi="Times New Roman" w:cs="Times New Roman"/>
            <w:sz w:val="24"/>
            <w:szCs w:val="24"/>
            <w:lang w:val="en-US"/>
          </w:rPr>
          <w:delText xml:space="preserve">the </w:delText>
        </w:r>
        <w:r w:rsidR="00537256" w:rsidDel="00243208">
          <w:rPr>
            <w:rFonts w:ascii="Times New Roman" w:hAnsi="Times New Roman" w:cs="Times New Roman"/>
            <w:sz w:val="24"/>
            <w:szCs w:val="24"/>
            <w:lang w:val="en-US"/>
          </w:rPr>
          <w:delText>their</w:delText>
        </w:r>
      </w:del>
      <w:ins w:id="20" w:author="Colin Orians" w:date="2018-10-29T11:09:00Z">
        <w:r w:rsidR="00243208">
          <w:rPr>
            <w:rFonts w:ascii="Times New Roman" w:hAnsi="Times New Roman" w:cs="Times New Roman"/>
            <w:sz w:val="24"/>
            <w:szCs w:val="24"/>
            <w:lang w:val="en-US"/>
          </w:rPr>
          <w:t>plant</w:t>
        </w:r>
      </w:ins>
      <w:r w:rsidR="00537256">
        <w:rPr>
          <w:rFonts w:ascii="Times New Roman" w:hAnsi="Times New Roman" w:cs="Times New Roman"/>
          <w:sz w:val="24"/>
          <w:szCs w:val="24"/>
          <w:lang w:val="en-US"/>
        </w:rPr>
        <w:t xml:space="preserve"> stress tolerance </w:t>
      </w:r>
      <w:r w:rsidR="007E3AE8" w:rsidRPr="007E3AE8">
        <w:rPr>
          <w:rFonts w:ascii="Times New Roman" w:hAnsi="Times New Roman" w:cs="Times New Roman"/>
          <w:sz w:val="24"/>
          <w:szCs w:val="24"/>
        </w:rPr>
        <w:t xml:space="preserve">(Backhaus </w:t>
      </w:r>
      <w:r w:rsidR="007E3AE8" w:rsidRPr="007E3AE8">
        <w:rPr>
          <w:rFonts w:ascii="Times New Roman" w:hAnsi="Times New Roman" w:cs="Times New Roman"/>
          <w:i/>
          <w:iCs/>
          <w:sz w:val="24"/>
          <w:szCs w:val="24"/>
        </w:rPr>
        <w:t>et al.</w:t>
      </w:r>
      <w:r w:rsidR="007E3AE8" w:rsidRPr="007E3AE8">
        <w:rPr>
          <w:rFonts w:ascii="Times New Roman" w:hAnsi="Times New Roman" w:cs="Times New Roman"/>
          <w:sz w:val="24"/>
          <w:szCs w:val="24"/>
        </w:rPr>
        <w:t xml:space="preserve"> 2014)</w:t>
      </w:r>
      <w:r w:rsidR="00531048">
        <w:rPr>
          <w:rFonts w:ascii="Times New Roman" w:hAnsi="Times New Roman" w:cs="Times New Roman"/>
          <w:sz w:val="24"/>
          <w:szCs w:val="24"/>
          <w:lang w:val="en-US"/>
        </w:rPr>
        <w:t xml:space="preserve"> </w:t>
      </w:r>
      <w:r w:rsidR="00537256">
        <w:rPr>
          <w:rFonts w:ascii="Times New Roman" w:hAnsi="Times New Roman" w:cs="Times New Roman"/>
          <w:sz w:val="24"/>
          <w:szCs w:val="24"/>
          <w:lang w:val="en-US"/>
        </w:rPr>
        <w:t xml:space="preserve">and their </w:t>
      </w:r>
      <w:r w:rsidR="0002696B" w:rsidRPr="001B68A4">
        <w:rPr>
          <w:rFonts w:ascii="Times New Roman" w:hAnsi="Times New Roman" w:cs="Times New Roman"/>
          <w:sz w:val="24"/>
          <w:szCs w:val="24"/>
          <w:lang w:val="en-US"/>
        </w:rPr>
        <w:t xml:space="preserve">interactions </w:t>
      </w:r>
      <w:r w:rsidR="00537256">
        <w:rPr>
          <w:rFonts w:ascii="Times New Roman" w:hAnsi="Times New Roman" w:cs="Times New Roman"/>
          <w:sz w:val="24"/>
          <w:szCs w:val="24"/>
          <w:lang w:val="en-US"/>
        </w:rPr>
        <w:t>with</w:t>
      </w:r>
      <w:r w:rsidR="0002696B" w:rsidRPr="001B68A4">
        <w:rPr>
          <w:rFonts w:ascii="Times New Roman" w:hAnsi="Times New Roman" w:cs="Times New Roman"/>
          <w:sz w:val="24"/>
          <w:szCs w:val="24"/>
          <w:lang w:val="en-US"/>
        </w:rPr>
        <w:t xml:space="preserve"> herbivores</w:t>
      </w:r>
      <w:r w:rsidR="00531048">
        <w:rPr>
          <w:rFonts w:ascii="Times New Roman" w:hAnsi="Times New Roman" w:cs="Times New Roman"/>
          <w:sz w:val="24"/>
          <w:szCs w:val="24"/>
          <w:lang w:val="en-US"/>
        </w:rPr>
        <w:t xml:space="preserve"> </w:t>
      </w:r>
      <w:r w:rsidR="007E3AE8" w:rsidRPr="007E3AE8">
        <w:rPr>
          <w:rFonts w:ascii="Times New Roman" w:hAnsi="Times New Roman" w:cs="Times New Roman"/>
          <w:sz w:val="24"/>
          <w:szCs w:val="24"/>
        </w:rPr>
        <w:t>(</w:t>
      </w:r>
      <w:del w:id="21" w:author="Colin Orians" w:date="2018-10-29T10:23:00Z">
        <w:r w:rsidR="007E3AE8" w:rsidRPr="007E3AE8" w:rsidDel="00804509">
          <w:rPr>
            <w:rFonts w:ascii="Times New Roman" w:hAnsi="Times New Roman" w:cs="Times New Roman"/>
            <w:sz w:val="24"/>
            <w:szCs w:val="24"/>
          </w:rPr>
          <w:delText xml:space="preserve">M. Deane </w:delText>
        </w:r>
      </w:del>
      <w:r w:rsidR="007E3AE8" w:rsidRPr="007E3AE8">
        <w:rPr>
          <w:rFonts w:ascii="Times New Roman" w:hAnsi="Times New Roman" w:cs="Times New Roman"/>
          <w:sz w:val="24"/>
          <w:szCs w:val="24"/>
        </w:rPr>
        <w:t xml:space="preserve">Bowers </w:t>
      </w:r>
      <w:r w:rsidR="007E3AE8" w:rsidRPr="007E3AE8">
        <w:rPr>
          <w:rFonts w:ascii="Times New Roman" w:hAnsi="Times New Roman" w:cs="Times New Roman"/>
          <w:i/>
          <w:iCs/>
          <w:sz w:val="24"/>
          <w:szCs w:val="24"/>
        </w:rPr>
        <w:t>et al.</w:t>
      </w:r>
      <w:r w:rsidR="007E3AE8" w:rsidRPr="007E3AE8">
        <w:rPr>
          <w:rFonts w:ascii="Times New Roman" w:hAnsi="Times New Roman" w:cs="Times New Roman"/>
          <w:sz w:val="24"/>
          <w:szCs w:val="24"/>
        </w:rPr>
        <w:t xml:space="preserve"> 1992)</w:t>
      </w:r>
      <w:r w:rsidR="00847A77" w:rsidRPr="001B68A4">
        <w:rPr>
          <w:rFonts w:ascii="Times New Roman" w:hAnsi="Times New Roman" w:cs="Times New Roman"/>
          <w:sz w:val="24"/>
          <w:szCs w:val="24"/>
          <w:lang w:val="en-US"/>
        </w:rPr>
        <w:t xml:space="preserve">. </w:t>
      </w:r>
    </w:p>
    <w:p w14:paraId="5DAA8B82" w14:textId="08008EE8" w:rsidR="00F20512" w:rsidRPr="001B68A4" w:rsidRDefault="00501E66" w:rsidP="00AC6107">
      <w:pPr>
        <w:spacing w:after="0" w:line="480" w:lineRule="auto"/>
        <w:ind w:firstLine="360"/>
        <w:rPr>
          <w:rFonts w:ascii="Times New Roman" w:hAnsi="Times New Roman" w:cs="Times New Roman"/>
          <w:b/>
          <w:sz w:val="24"/>
          <w:szCs w:val="24"/>
          <w:lang w:val="en-US"/>
        </w:rPr>
      </w:pPr>
      <w:r w:rsidRPr="001B68A4">
        <w:rPr>
          <w:rFonts w:ascii="Times New Roman" w:eastAsia="Times New Roman" w:hAnsi="Times New Roman" w:cs="Times New Roman"/>
          <w:color w:val="000000" w:themeColor="text1"/>
          <w:sz w:val="24"/>
          <w:szCs w:val="24"/>
          <w:lang w:val="en-US"/>
        </w:rPr>
        <w:lastRenderedPageBreak/>
        <w:t>In this study we</w:t>
      </w:r>
      <w:r w:rsidR="0091663B" w:rsidRPr="001B68A4">
        <w:rPr>
          <w:rFonts w:ascii="Times New Roman" w:eastAsia="Times New Roman" w:hAnsi="Times New Roman" w:cs="Times New Roman"/>
          <w:color w:val="000000" w:themeColor="text1"/>
          <w:sz w:val="24"/>
          <w:szCs w:val="24"/>
          <w:lang w:val="en-US"/>
        </w:rPr>
        <w:t xml:space="preserve"> </w:t>
      </w:r>
      <w:r w:rsidR="00531048">
        <w:rPr>
          <w:rFonts w:ascii="Times New Roman" w:eastAsia="Times New Roman" w:hAnsi="Times New Roman" w:cs="Times New Roman"/>
          <w:color w:val="000000" w:themeColor="text1"/>
          <w:sz w:val="24"/>
          <w:szCs w:val="24"/>
          <w:lang w:val="en-US"/>
        </w:rPr>
        <w:t xml:space="preserve">leveraged the </w:t>
      </w:r>
      <w:r w:rsidR="00531048" w:rsidRPr="001B68A4">
        <w:rPr>
          <w:rFonts w:ascii="Times New Roman" w:eastAsia="Times New Roman" w:hAnsi="Times New Roman" w:cs="Times New Roman"/>
          <w:iCs/>
          <w:color w:val="000000" w:themeColor="text1"/>
          <w:sz w:val="24"/>
          <w:szCs w:val="24"/>
          <w:lang w:val="en-US"/>
        </w:rPr>
        <w:t xml:space="preserve">long-running </w:t>
      </w:r>
      <w:r w:rsidR="00531048" w:rsidRPr="001B68A4">
        <w:rPr>
          <w:rFonts w:ascii="Times New Roman" w:eastAsia="Times New Roman" w:hAnsi="Times New Roman" w:cs="Times New Roman"/>
          <w:color w:val="000000" w:themeColor="text1"/>
          <w:sz w:val="24"/>
          <w:szCs w:val="24"/>
          <w:lang w:val="en-US"/>
        </w:rPr>
        <w:t>Boston Area Climate Experiment (BACE</w:t>
      </w:r>
      <w:r w:rsidR="00531048">
        <w:rPr>
          <w:rFonts w:ascii="Times New Roman" w:eastAsia="Times New Roman" w:hAnsi="Times New Roman" w:cs="Times New Roman"/>
          <w:color w:val="000000" w:themeColor="text1"/>
          <w:sz w:val="24"/>
          <w:szCs w:val="24"/>
          <w:lang w:val="en-US"/>
        </w:rPr>
        <w:t>, constructed in 2007,</w:t>
      </w:r>
      <w:r w:rsidR="00531048" w:rsidRPr="00531048">
        <w:rPr>
          <w:rFonts w:ascii="Times New Roman" w:eastAsia="Times New Roman" w:hAnsi="Times New Roman" w:cs="Times New Roman"/>
          <w:iCs/>
          <w:noProof/>
          <w:color w:val="000000" w:themeColor="text1"/>
          <w:sz w:val="24"/>
          <w:szCs w:val="24"/>
          <w:lang w:val="en-US"/>
        </w:rPr>
        <w:t xml:space="preserve"> </w:t>
      </w:r>
      <w:proofErr w:type="spellStart"/>
      <w:r w:rsidR="009D36F2" w:rsidRPr="00157ED7">
        <w:rPr>
          <w:rFonts w:ascii="Times New Roman" w:hAnsi="Times New Roman" w:cs="Times New Roman"/>
          <w:color w:val="000000"/>
          <w:sz w:val="24"/>
          <w:szCs w:val="24"/>
        </w:rPr>
        <w:t>Hoeppner</w:t>
      </w:r>
      <w:proofErr w:type="spellEnd"/>
      <w:r w:rsidR="009D36F2" w:rsidRPr="00157ED7">
        <w:rPr>
          <w:rFonts w:ascii="Times New Roman" w:hAnsi="Times New Roman" w:cs="Times New Roman"/>
          <w:color w:val="000000"/>
          <w:sz w:val="24"/>
          <w:szCs w:val="24"/>
        </w:rPr>
        <w:t xml:space="preserve"> </w:t>
      </w:r>
      <w:proofErr w:type="spellStart"/>
      <w:r w:rsidR="009D36F2" w:rsidRPr="00157ED7">
        <w:rPr>
          <w:rFonts w:ascii="Times New Roman" w:hAnsi="Times New Roman" w:cs="Times New Roman"/>
          <w:color w:val="000000"/>
          <w:sz w:val="24"/>
          <w:szCs w:val="24"/>
        </w:rPr>
        <w:t>and</w:t>
      </w:r>
      <w:proofErr w:type="spellEnd"/>
      <w:r w:rsidR="009D36F2" w:rsidRPr="00157ED7">
        <w:rPr>
          <w:rFonts w:ascii="Times New Roman" w:hAnsi="Times New Roman" w:cs="Times New Roman"/>
          <w:color w:val="000000"/>
          <w:sz w:val="24"/>
          <w:szCs w:val="24"/>
        </w:rPr>
        <w:t xml:space="preserve"> Dukes, 2012)</w:t>
      </w:r>
      <w:r w:rsidR="00531048">
        <w:rPr>
          <w:rFonts w:ascii="Times New Roman" w:eastAsia="Times New Roman" w:hAnsi="Times New Roman" w:cs="Times New Roman"/>
          <w:color w:val="000000" w:themeColor="text1"/>
          <w:sz w:val="24"/>
          <w:szCs w:val="24"/>
          <w:lang w:val="en-US"/>
        </w:rPr>
        <w:t xml:space="preserve"> to examine the consequences of prolonged shifts in climate on</w:t>
      </w:r>
      <w:r w:rsidR="0091663B" w:rsidRPr="001B68A4">
        <w:rPr>
          <w:rFonts w:ascii="Times New Roman" w:eastAsia="Times New Roman" w:hAnsi="Times New Roman" w:cs="Times New Roman"/>
          <w:color w:val="000000" w:themeColor="text1"/>
          <w:sz w:val="24"/>
          <w:szCs w:val="24"/>
          <w:lang w:val="en-US"/>
        </w:rPr>
        <w:t xml:space="preserve"> plant size and </w:t>
      </w:r>
      <w:r w:rsidR="00C752E6" w:rsidRPr="001B68A4">
        <w:rPr>
          <w:rFonts w:ascii="Times New Roman" w:hAnsi="Times New Roman" w:cs="Times New Roman"/>
          <w:sz w:val="24"/>
          <w:szCs w:val="24"/>
          <w:lang w:val="en-US"/>
        </w:rPr>
        <w:t>primary and secondary leaf metabol</w:t>
      </w:r>
      <w:r w:rsidR="00A8487C" w:rsidRPr="001B68A4">
        <w:rPr>
          <w:rFonts w:ascii="Times New Roman" w:hAnsi="Times New Roman" w:cs="Times New Roman"/>
          <w:sz w:val="24"/>
          <w:szCs w:val="24"/>
          <w:lang w:val="en-US"/>
        </w:rPr>
        <w:t>ite</w:t>
      </w:r>
      <w:r w:rsidR="00A60154" w:rsidRPr="001B68A4">
        <w:rPr>
          <w:rFonts w:ascii="Times New Roman" w:hAnsi="Times New Roman" w:cs="Times New Roman"/>
          <w:sz w:val="24"/>
          <w:szCs w:val="24"/>
          <w:lang w:val="en-US"/>
        </w:rPr>
        <w:t>s</w:t>
      </w:r>
      <w:r w:rsidR="00531048">
        <w:rPr>
          <w:rFonts w:ascii="Times New Roman" w:hAnsi="Times New Roman" w:cs="Times New Roman"/>
          <w:sz w:val="24"/>
          <w:szCs w:val="24"/>
          <w:lang w:val="en-US"/>
        </w:rPr>
        <w:t>.  Specifically we quantified the</w:t>
      </w:r>
      <w:r w:rsidRPr="001B68A4">
        <w:rPr>
          <w:rFonts w:ascii="Times New Roman" w:hAnsi="Times New Roman" w:cs="Times New Roman"/>
          <w:sz w:val="24"/>
          <w:szCs w:val="24"/>
          <w:lang w:val="en-US"/>
        </w:rPr>
        <w:t xml:space="preserve"> effects of sustained </w:t>
      </w:r>
      <w:r w:rsidR="004D0E6D" w:rsidRPr="001B68A4">
        <w:rPr>
          <w:rFonts w:ascii="Times New Roman" w:hAnsi="Times New Roman" w:cs="Times New Roman"/>
          <w:sz w:val="24"/>
          <w:szCs w:val="24"/>
          <w:lang w:val="en-US"/>
        </w:rPr>
        <w:t>precipitation reduction</w:t>
      </w:r>
      <w:r w:rsidR="00531048">
        <w:rPr>
          <w:rFonts w:ascii="Times New Roman" w:hAnsi="Times New Roman" w:cs="Times New Roman"/>
          <w:sz w:val="24"/>
          <w:szCs w:val="24"/>
          <w:lang w:val="en-US"/>
        </w:rPr>
        <w:t xml:space="preserve"> </w:t>
      </w:r>
      <w:r w:rsidRPr="001B68A4">
        <w:rPr>
          <w:rFonts w:ascii="Times New Roman" w:hAnsi="Times New Roman" w:cs="Times New Roman"/>
          <w:sz w:val="24"/>
          <w:szCs w:val="24"/>
          <w:lang w:val="en-US"/>
        </w:rPr>
        <w:t xml:space="preserve">and </w:t>
      </w:r>
      <w:r w:rsidR="00FA642F" w:rsidRPr="001B68A4">
        <w:rPr>
          <w:rFonts w:ascii="Times New Roman" w:hAnsi="Times New Roman" w:cs="Times New Roman"/>
          <w:sz w:val="24"/>
          <w:szCs w:val="24"/>
          <w:lang w:val="en-US"/>
        </w:rPr>
        <w:t>warming</w:t>
      </w:r>
      <w:r w:rsidRPr="001B68A4">
        <w:rPr>
          <w:rFonts w:ascii="Times New Roman" w:hAnsi="Times New Roman" w:cs="Times New Roman"/>
          <w:sz w:val="24"/>
          <w:szCs w:val="24"/>
          <w:lang w:val="en-US"/>
        </w:rPr>
        <w:t xml:space="preserve"> on </w:t>
      </w:r>
      <w:r w:rsidR="00877E37" w:rsidRPr="001B68A4">
        <w:rPr>
          <w:rFonts w:ascii="Times New Roman" w:hAnsi="Times New Roman" w:cs="Times New Roman"/>
          <w:sz w:val="24"/>
          <w:szCs w:val="24"/>
          <w:lang w:val="en-US"/>
        </w:rPr>
        <w:t>growth- and chemistry-related traits</w:t>
      </w:r>
      <w:r w:rsidRPr="001B68A4">
        <w:rPr>
          <w:rFonts w:ascii="Times New Roman" w:hAnsi="Times New Roman" w:cs="Times New Roman"/>
          <w:sz w:val="24"/>
          <w:szCs w:val="24"/>
          <w:lang w:val="en-US"/>
        </w:rPr>
        <w:t xml:space="preserve"> </w:t>
      </w:r>
      <w:r w:rsidRPr="001B68A4">
        <w:rPr>
          <w:rFonts w:ascii="Times New Roman" w:eastAsia="Times New Roman" w:hAnsi="Times New Roman" w:cs="Times New Roman"/>
          <w:color w:val="000000" w:themeColor="text1"/>
          <w:sz w:val="24"/>
          <w:szCs w:val="24"/>
          <w:lang w:val="en-US"/>
        </w:rPr>
        <w:t>in naturally</w:t>
      </w:r>
      <w:r w:rsidR="002B5E1E" w:rsidRPr="001B68A4">
        <w:rPr>
          <w:rFonts w:ascii="Times New Roman" w:eastAsia="Times New Roman" w:hAnsi="Times New Roman" w:cs="Times New Roman"/>
          <w:color w:val="000000" w:themeColor="text1"/>
          <w:sz w:val="24"/>
          <w:szCs w:val="24"/>
          <w:lang w:val="en-US"/>
        </w:rPr>
        <w:t xml:space="preserve"> </w:t>
      </w:r>
      <w:r w:rsidRPr="001B68A4">
        <w:rPr>
          <w:rFonts w:ascii="Times New Roman" w:eastAsia="Times New Roman" w:hAnsi="Times New Roman" w:cs="Times New Roman"/>
          <w:color w:val="000000" w:themeColor="text1"/>
          <w:sz w:val="24"/>
          <w:szCs w:val="24"/>
          <w:lang w:val="en-US"/>
        </w:rPr>
        <w:t>occurring</w:t>
      </w:r>
      <w:r w:rsidR="002B5E1E" w:rsidRPr="001B68A4">
        <w:rPr>
          <w:rFonts w:ascii="Times New Roman" w:eastAsia="Times New Roman" w:hAnsi="Times New Roman" w:cs="Times New Roman"/>
          <w:color w:val="000000" w:themeColor="text1"/>
          <w:sz w:val="24"/>
          <w:szCs w:val="24"/>
          <w:lang w:val="en-US"/>
        </w:rPr>
        <w:t xml:space="preserve"> </w:t>
      </w:r>
      <w:r w:rsidRPr="001B68A4">
        <w:rPr>
          <w:rFonts w:ascii="Times New Roman" w:eastAsia="Times New Roman" w:hAnsi="Times New Roman" w:cs="Times New Roman"/>
          <w:i/>
          <w:iCs/>
          <w:color w:val="000000" w:themeColor="text1"/>
          <w:sz w:val="24"/>
          <w:szCs w:val="24"/>
          <w:lang w:val="en-US"/>
        </w:rPr>
        <w:t>P</w:t>
      </w:r>
      <w:r w:rsidR="00A8487C" w:rsidRPr="001B68A4">
        <w:rPr>
          <w:rFonts w:ascii="Times New Roman" w:eastAsia="Times New Roman" w:hAnsi="Times New Roman" w:cs="Times New Roman"/>
          <w:i/>
          <w:iCs/>
          <w:color w:val="000000" w:themeColor="text1"/>
          <w:sz w:val="24"/>
          <w:szCs w:val="24"/>
          <w:lang w:val="en-US"/>
        </w:rPr>
        <w:t>.</w:t>
      </w:r>
      <w:r w:rsidRPr="001B68A4">
        <w:rPr>
          <w:rFonts w:ascii="Times New Roman" w:eastAsia="Times New Roman" w:hAnsi="Times New Roman" w:cs="Times New Roman"/>
          <w:i/>
          <w:iCs/>
          <w:color w:val="000000" w:themeColor="text1"/>
          <w:sz w:val="24"/>
          <w:szCs w:val="24"/>
          <w:lang w:val="en-US"/>
        </w:rPr>
        <w:t xml:space="preserve"> </w:t>
      </w:r>
      <w:proofErr w:type="spellStart"/>
      <w:r w:rsidRPr="001B68A4">
        <w:rPr>
          <w:rFonts w:ascii="Times New Roman" w:eastAsia="Times New Roman" w:hAnsi="Times New Roman" w:cs="Times New Roman"/>
          <w:i/>
          <w:iCs/>
          <w:color w:val="000000" w:themeColor="text1"/>
          <w:sz w:val="24"/>
          <w:szCs w:val="24"/>
          <w:lang w:val="en-US"/>
        </w:rPr>
        <w:t>lanceolata</w:t>
      </w:r>
      <w:proofErr w:type="spellEnd"/>
      <w:r w:rsidRPr="001B68A4">
        <w:rPr>
          <w:rFonts w:ascii="Times New Roman" w:eastAsia="Times New Roman" w:hAnsi="Times New Roman" w:cs="Times New Roman"/>
          <w:iCs/>
          <w:color w:val="000000" w:themeColor="text1"/>
          <w:sz w:val="24"/>
          <w:szCs w:val="24"/>
          <w:lang w:val="en-US"/>
        </w:rPr>
        <w:t xml:space="preserve"> </w:t>
      </w:r>
      <w:r w:rsidR="00FA642F" w:rsidRPr="001B68A4">
        <w:rPr>
          <w:rFonts w:ascii="Times New Roman" w:eastAsia="Times New Roman" w:hAnsi="Times New Roman" w:cs="Times New Roman"/>
          <w:iCs/>
          <w:color w:val="000000" w:themeColor="text1"/>
          <w:sz w:val="24"/>
          <w:szCs w:val="24"/>
          <w:lang w:val="en-US"/>
        </w:rPr>
        <w:t>plants</w:t>
      </w:r>
      <w:r w:rsidR="00A60154" w:rsidRPr="001B68A4">
        <w:rPr>
          <w:rFonts w:ascii="Times New Roman" w:eastAsia="Times New Roman" w:hAnsi="Times New Roman" w:cs="Times New Roman"/>
          <w:iCs/>
          <w:color w:val="000000" w:themeColor="text1"/>
          <w:sz w:val="24"/>
          <w:szCs w:val="24"/>
          <w:lang w:val="en-US"/>
        </w:rPr>
        <w:t xml:space="preserve">. </w:t>
      </w:r>
      <w:r w:rsidR="00531048">
        <w:rPr>
          <w:rFonts w:ascii="Times New Roman" w:eastAsia="Times New Roman" w:hAnsi="Times New Roman" w:cs="Times New Roman"/>
          <w:iCs/>
          <w:color w:val="000000" w:themeColor="text1"/>
          <w:sz w:val="24"/>
          <w:szCs w:val="24"/>
          <w:lang w:val="en-US"/>
        </w:rPr>
        <w:t>We</w:t>
      </w:r>
      <w:r w:rsidR="00A60154" w:rsidRPr="001B68A4">
        <w:rPr>
          <w:rFonts w:ascii="Times New Roman" w:eastAsia="Times New Roman" w:hAnsi="Times New Roman" w:cs="Times New Roman"/>
          <w:iCs/>
          <w:color w:val="000000" w:themeColor="text1"/>
          <w:sz w:val="24"/>
          <w:szCs w:val="24"/>
          <w:lang w:val="en-US"/>
        </w:rPr>
        <w:t xml:space="preserve"> </w:t>
      </w:r>
      <w:r w:rsidR="004D2D3A" w:rsidRPr="001B68A4">
        <w:rPr>
          <w:rFonts w:ascii="Times New Roman" w:eastAsia="Times New Roman" w:hAnsi="Times New Roman" w:cs="Times New Roman"/>
          <w:iCs/>
          <w:color w:val="000000" w:themeColor="text1"/>
          <w:sz w:val="24"/>
          <w:szCs w:val="24"/>
          <w:lang w:val="en-US"/>
        </w:rPr>
        <w:t>measure</w:t>
      </w:r>
      <w:r w:rsidR="00E026D1" w:rsidRPr="001B68A4">
        <w:rPr>
          <w:rFonts w:ascii="Times New Roman" w:eastAsia="Times New Roman" w:hAnsi="Times New Roman" w:cs="Times New Roman"/>
          <w:iCs/>
          <w:color w:val="000000" w:themeColor="text1"/>
          <w:sz w:val="24"/>
          <w:szCs w:val="24"/>
          <w:lang w:val="en-US"/>
        </w:rPr>
        <w:t>d</w:t>
      </w:r>
      <w:r w:rsidR="004D2D3A" w:rsidRPr="001B68A4">
        <w:rPr>
          <w:rFonts w:ascii="Times New Roman" w:eastAsia="Times New Roman" w:hAnsi="Times New Roman" w:cs="Times New Roman"/>
          <w:iCs/>
          <w:color w:val="000000" w:themeColor="text1"/>
          <w:sz w:val="24"/>
          <w:szCs w:val="24"/>
          <w:lang w:val="en-US"/>
        </w:rPr>
        <w:t xml:space="preserve"> plant size</w:t>
      </w:r>
      <w:r w:rsidR="00E026D1" w:rsidRPr="001B68A4">
        <w:rPr>
          <w:rFonts w:ascii="Times New Roman" w:eastAsia="Times New Roman" w:hAnsi="Times New Roman" w:cs="Times New Roman"/>
          <w:iCs/>
          <w:color w:val="000000" w:themeColor="text1"/>
          <w:sz w:val="24"/>
          <w:szCs w:val="24"/>
          <w:lang w:val="en-US"/>
        </w:rPr>
        <w:t>, foliar N,</w:t>
      </w:r>
      <w:r w:rsidR="004D2D3A" w:rsidRPr="001B68A4">
        <w:rPr>
          <w:rFonts w:ascii="Times New Roman" w:eastAsia="Times New Roman" w:hAnsi="Times New Roman" w:cs="Times New Roman"/>
          <w:iCs/>
          <w:color w:val="000000" w:themeColor="text1"/>
          <w:sz w:val="24"/>
          <w:szCs w:val="24"/>
          <w:lang w:val="en-US"/>
        </w:rPr>
        <w:t xml:space="preserve"> </w:t>
      </w:r>
      <w:r w:rsidR="00CE125C" w:rsidRPr="001B68A4">
        <w:rPr>
          <w:rFonts w:ascii="Times New Roman" w:eastAsia="Times New Roman" w:hAnsi="Times New Roman" w:cs="Times New Roman"/>
          <w:iCs/>
          <w:color w:val="000000" w:themeColor="text1"/>
          <w:sz w:val="24"/>
          <w:szCs w:val="24"/>
          <w:lang w:val="en-US"/>
        </w:rPr>
        <w:t xml:space="preserve">foliar C, C/N ratio, </w:t>
      </w:r>
      <w:r w:rsidR="004D2D3A" w:rsidRPr="001B68A4">
        <w:rPr>
          <w:rFonts w:ascii="Times New Roman" w:eastAsia="Times New Roman" w:hAnsi="Times New Roman" w:cs="Times New Roman"/>
          <w:iCs/>
          <w:color w:val="000000" w:themeColor="text1"/>
          <w:sz w:val="24"/>
          <w:szCs w:val="24"/>
          <w:lang w:val="en-US"/>
        </w:rPr>
        <w:t xml:space="preserve">and profiled diverse plant metabolites </w:t>
      </w:r>
      <w:r w:rsidR="00CC7D55" w:rsidRPr="001B68A4">
        <w:rPr>
          <w:rFonts w:ascii="Times New Roman" w:eastAsia="Times New Roman" w:hAnsi="Times New Roman" w:cs="Times New Roman"/>
          <w:iCs/>
          <w:color w:val="000000" w:themeColor="text1"/>
          <w:sz w:val="24"/>
          <w:szCs w:val="24"/>
          <w:lang w:val="en-US"/>
        </w:rPr>
        <w:t>(</w:t>
      </w:r>
      <w:r w:rsidR="004D2D3A" w:rsidRPr="001B68A4">
        <w:rPr>
          <w:rFonts w:ascii="Times New Roman" w:eastAsia="Times New Roman" w:hAnsi="Times New Roman" w:cs="Times New Roman"/>
          <w:iCs/>
          <w:color w:val="000000" w:themeColor="text1"/>
          <w:sz w:val="24"/>
          <w:szCs w:val="24"/>
          <w:lang w:val="en-US"/>
        </w:rPr>
        <w:t>including</w:t>
      </w:r>
      <w:r w:rsidR="00C20C70" w:rsidRPr="001B68A4">
        <w:rPr>
          <w:rFonts w:ascii="Times New Roman" w:eastAsia="Times New Roman" w:hAnsi="Times New Roman" w:cs="Times New Roman"/>
          <w:iCs/>
          <w:color w:val="000000" w:themeColor="text1"/>
          <w:sz w:val="24"/>
          <w:szCs w:val="24"/>
          <w:lang w:val="en-US"/>
        </w:rPr>
        <w:t xml:space="preserve"> </w:t>
      </w:r>
      <w:r w:rsidR="004D2D3A" w:rsidRPr="001B68A4">
        <w:rPr>
          <w:rFonts w:ascii="Times New Roman" w:eastAsia="Times New Roman" w:hAnsi="Times New Roman" w:cs="Times New Roman"/>
          <w:iCs/>
          <w:color w:val="000000" w:themeColor="text1"/>
          <w:sz w:val="24"/>
          <w:szCs w:val="24"/>
          <w:lang w:val="en-US"/>
        </w:rPr>
        <w:t xml:space="preserve">sugars, </w:t>
      </w:r>
      <w:r w:rsidR="00FC1D44" w:rsidRPr="001B68A4">
        <w:rPr>
          <w:rFonts w:ascii="Times New Roman" w:hAnsi="Times New Roman" w:cs="Times New Roman"/>
          <w:sz w:val="24"/>
          <w:szCs w:val="24"/>
          <w:lang w:val="en-US"/>
        </w:rPr>
        <w:t>di- and tricarboxylic</w:t>
      </w:r>
      <w:r w:rsidR="00F76373" w:rsidRPr="001B68A4">
        <w:rPr>
          <w:rFonts w:ascii="Times New Roman" w:hAnsi="Times New Roman" w:cs="Times New Roman"/>
          <w:sz w:val="24"/>
          <w:szCs w:val="24"/>
          <w:lang w:val="en-US"/>
        </w:rPr>
        <w:t xml:space="preserve"> </w:t>
      </w:r>
      <w:r w:rsidR="00FC1D44" w:rsidRPr="001B68A4">
        <w:rPr>
          <w:rFonts w:ascii="Times New Roman" w:hAnsi="Times New Roman" w:cs="Times New Roman"/>
          <w:sz w:val="24"/>
          <w:szCs w:val="24"/>
          <w:lang w:val="en-US"/>
        </w:rPr>
        <w:t xml:space="preserve">acids, </w:t>
      </w:r>
      <w:r w:rsidR="00F76373" w:rsidRPr="001B68A4">
        <w:rPr>
          <w:rFonts w:ascii="Times New Roman" w:hAnsi="Times New Roman" w:cs="Times New Roman"/>
          <w:sz w:val="24"/>
          <w:szCs w:val="24"/>
          <w:lang w:val="en-US"/>
        </w:rPr>
        <w:t xml:space="preserve">the sugar alcohol sorbitol, </w:t>
      </w:r>
      <w:r w:rsidR="00FC1D44" w:rsidRPr="001B68A4">
        <w:rPr>
          <w:rFonts w:ascii="Times New Roman" w:hAnsi="Times New Roman" w:cs="Times New Roman"/>
          <w:sz w:val="24"/>
          <w:szCs w:val="24"/>
          <w:lang w:val="en-US"/>
        </w:rPr>
        <w:t xml:space="preserve">the cyclic polyol </w:t>
      </w:r>
      <w:r w:rsidR="00FC1D44" w:rsidRPr="001B68A4">
        <w:rPr>
          <w:rFonts w:ascii="Times New Roman" w:hAnsi="Times New Roman" w:cs="Times New Roman"/>
          <w:i/>
          <w:sz w:val="24"/>
          <w:szCs w:val="24"/>
          <w:lang w:val="en-US"/>
        </w:rPr>
        <w:t>myo</w:t>
      </w:r>
      <w:r w:rsidR="00FC1D44" w:rsidRPr="001B68A4">
        <w:rPr>
          <w:rFonts w:ascii="Times New Roman" w:hAnsi="Times New Roman" w:cs="Times New Roman"/>
          <w:sz w:val="24"/>
          <w:szCs w:val="24"/>
          <w:lang w:val="en-US"/>
        </w:rPr>
        <w:t>-inositol</w:t>
      </w:r>
      <w:r w:rsidR="00CC7D55" w:rsidRPr="001B68A4">
        <w:rPr>
          <w:rFonts w:ascii="Times New Roman" w:hAnsi="Times New Roman" w:cs="Times New Roman"/>
          <w:sz w:val="24"/>
          <w:szCs w:val="24"/>
          <w:lang w:val="en-US"/>
        </w:rPr>
        <w:t>,</w:t>
      </w:r>
      <w:r w:rsidR="00FC1D44" w:rsidRPr="001B68A4">
        <w:rPr>
          <w:rFonts w:ascii="Times New Roman" w:hAnsi="Times New Roman" w:cs="Times New Roman"/>
          <w:sz w:val="24"/>
          <w:szCs w:val="24"/>
          <w:lang w:val="en-US"/>
        </w:rPr>
        <w:t xml:space="preserve"> </w:t>
      </w:r>
      <w:r w:rsidR="00712B53" w:rsidRPr="001B68A4">
        <w:rPr>
          <w:rFonts w:ascii="Times New Roman" w:hAnsi="Times New Roman" w:cs="Times New Roman"/>
          <w:sz w:val="24"/>
          <w:szCs w:val="24"/>
          <w:lang w:val="en-US"/>
        </w:rPr>
        <w:t>amino acids</w:t>
      </w:r>
      <w:r w:rsidR="00CC7D55" w:rsidRPr="001B68A4">
        <w:rPr>
          <w:rFonts w:ascii="Times New Roman" w:hAnsi="Times New Roman" w:cs="Times New Roman"/>
          <w:sz w:val="24"/>
          <w:szCs w:val="24"/>
          <w:lang w:val="en-US"/>
        </w:rPr>
        <w:t xml:space="preserve">, and </w:t>
      </w:r>
      <w:r w:rsidR="00712B53" w:rsidRPr="001B68A4">
        <w:rPr>
          <w:rFonts w:ascii="Times New Roman" w:hAnsi="Times New Roman" w:cs="Times New Roman"/>
          <w:sz w:val="24"/>
          <w:szCs w:val="24"/>
          <w:lang w:val="en-US"/>
        </w:rPr>
        <w:t>iridoid glycosides</w:t>
      </w:r>
      <w:r w:rsidR="00FC1D44" w:rsidRPr="001B68A4">
        <w:rPr>
          <w:rFonts w:ascii="Times New Roman" w:hAnsi="Times New Roman" w:cs="Times New Roman"/>
          <w:sz w:val="24"/>
          <w:szCs w:val="24"/>
          <w:lang w:val="en-US"/>
        </w:rPr>
        <w:t>)</w:t>
      </w:r>
      <w:r w:rsidR="00531048">
        <w:rPr>
          <w:rFonts w:ascii="Times New Roman" w:hAnsi="Times New Roman" w:cs="Times New Roman"/>
          <w:sz w:val="24"/>
          <w:szCs w:val="24"/>
          <w:lang w:val="en-US"/>
        </w:rPr>
        <w:t xml:space="preserve">. </w:t>
      </w:r>
      <w:r w:rsidRPr="001B68A4">
        <w:rPr>
          <w:rFonts w:ascii="Times New Roman" w:eastAsia="Times New Roman" w:hAnsi="Times New Roman" w:cs="Times New Roman"/>
          <w:color w:val="000000" w:themeColor="text1"/>
          <w:sz w:val="24"/>
          <w:szCs w:val="24"/>
          <w:lang w:val="en-US"/>
        </w:rPr>
        <w:t xml:space="preserve">We </w:t>
      </w:r>
      <w:r w:rsidR="005048FA" w:rsidRPr="001B68A4">
        <w:rPr>
          <w:rFonts w:ascii="Times New Roman" w:eastAsia="Times New Roman" w:hAnsi="Times New Roman" w:cs="Times New Roman"/>
          <w:color w:val="000000" w:themeColor="text1"/>
          <w:sz w:val="24"/>
          <w:szCs w:val="24"/>
          <w:lang w:val="en-US"/>
        </w:rPr>
        <w:t xml:space="preserve">compared plants growing under </w:t>
      </w:r>
      <w:r w:rsidR="009F1164" w:rsidRPr="001B68A4">
        <w:rPr>
          <w:rFonts w:ascii="Times New Roman" w:eastAsia="Times New Roman" w:hAnsi="Times New Roman" w:cs="Times New Roman"/>
          <w:color w:val="000000" w:themeColor="text1"/>
          <w:sz w:val="24"/>
          <w:szCs w:val="24"/>
          <w:lang w:val="en-US"/>
        </w:rPr>
        <w:t xml:space="preserve">ambient </w:t>
      </w:r>
      <w:r w:rsidR="008B6F2D" w:rsidRPr="001B68A4">
        <w:rPr>
          <w:rFonts w:ascii="Times New Roman" w:eastAsia="Times New Roman" w:hAnsi="Times New Roman" w:cs="Times New Roman"/>
          <w:color w:val="000000" w:themeColor="text1"/>
          <w:sz w:val="24"/>
          <w:szCs w:val="24"/>
          <w:lang w:val="en-US"/>
        </w:rPr>
        <w:t xml:space="preserve">precipitation </w:t>
      </w:r>
      <w:r w:rsidR="00C542CA" w:rsidRPr="001B68A4">
        <w:rPr>
          <w:rFonts w:ascii="Times New Roman" w:eastAsia="Times New Roman" w:hAnsi="Times New Roman" w:cs="Times New Roman"/>
          <w:color w:val="000000" w:themeColor="text1"/>
          <w:sz w:val="24"/>
          <w:szCs w:val="24"/>
          <w:lang w:val="en-US"/>
        </w:rPr>
        <w:t>and</w:t>
      </w:r>
      <w:r w:rsidRPr="001B68A4">
        <w:rPr>
          <w:rFonts w:ascii="Times New Roman" w:eastAsia="Times New Roman" w:hAnsi="Times New Roman" w:cs="Times New Roman"/>
          <w:color w:val="000000" w:themeColor="text1"/>
          <w:sz w:val="24"/>
          <w:szCs w:val="24"/>
          <w:lang w:val="en-US"/>
        </w:rPr>
        <w:t xml:space="preserve"> </w:t>
      </w:r>
      <w:r w:rsidR="00390E60" w:rsidRPr="001B68A4">
        <w:rPr>
          <w:rFonts w:ascii="Times New Roman" w:eastAsia="Times New Roman" w:hAnsi="Times New Roman" w:cs="Times New Roman"/>
          <w:color w:val="000000" w:themeColor="text1"/>
          <w:sz w:val="24"/>
          <w:szCs w:val="24"/>
          <w:lang w:val="en-US"/>
        </w:rPr>
        <w:t>drought</w:t>
      </w:r>
      <w:r w:rsidR="004D0E6D" w:rsidRPr="001B68A4">
        <w:rPr>
          <w:rFonts w:ascii="Times New Roman" w:eastAsia="Times New Roman" w:hAnsi="Times New Roman" w:cs="Times New Roman"/>
          <w:color w:val="000000" w:themeColor="text1"/>
          <w:sz w:val="24"/>
          <w:szCs w:val="24"/>
          <w:lang w:val="en-US"/>
        </w:rPr>
        <w:t xml:space="preserve"> </w:t>
      </w:r>
      <w:r w:rsidR="00923EB8" w:rsidRPr="001B68A4">
        <w:rPr>
          <w:rFonts w:ascii="Times New Roman" w:eastAsia="Times New Roman" w:hAnsi="Times New Roman" w:cs="Times New Roman"/>
          <w:color w:val="000000" w:themeColor="text1"/>
          <w:sz w:val="24"/>
          <w:szCs w:val="24"/>
          <w:lang w:val="en-US"/>
        </w:rPr>
        <w:t xml:space="preserve">and under </w:t>
      </w:r>
      <w:del w:id="22" w:author="Colin Orians" w:date="2018-10-29T11:09:00Z">
        <w:r w:rsidR="00923EB8" w:rsidRPr="001B68A4" w:rsidDel="00243208">
          <w:rPr>
            <w:rFonts w:ascii="Times New Roman" w:eastAsia="Times New Roman" w:hAnsi="Times New Roman" w:cs="Times New Roman"/>
            <w:color w:val="000000" w:themeColor="text1"/>
            <w:sz w:val="24"/>
            <w:szCs w:val="24"/>
            <w:lang w:val="en-US"/>
          </w:rPr>
          <w:delText>the</w:delText>
        </w:r>
        <w:r w:rsidR="00700AE2" w:rsidRPr="001B68A4" w:rsidDel="00243208">
          <w:rPr>
            <w:rFonts w:ascii="Times New Roman" w:eastAsia="Times New Roman" w:hAnsi="Times New Roman" w:cs="Times New Roman"/>
            <w:color w:val="000000" w:themeColor="text1"/>
            <w:sz w:val="24"/>
            <w:szCs w:val="24"/>
            <w:lang w:val="en-US"/>
          </w:rPr>
          <w:delText xml:space="preserve"> </w:delText>
        </w:r>
      </w:del>
      <w:r w:rsidR="00700AE2" w:rsidRPr="001B68A4">
        <w:rPr>
          <w:rFonts w:ascii="Times New Roman" w:eastAsia="Times New Roman" w:hAnsi="Times New Roman" w:cs="Times New Roman"/>
          <w:color w:val="000000" w:themeColor="text1"/>
          <w:sz w:val="24"/>
          <w:szCs w:val="24"/>
          <w:lang w:val="en-US"/>
        </w:rPr>
        <w:t>four temperatures</w:t>
      </w:r>
      <w:r w:rsidR="006D64AB" w:rsidRPr="001B68A4">
        <w:rPr>
          <w:rFonts w:ascii="Times New Roman" w:hAnsi="Times New Roman" w:cs="Times New Roman"/>
          <w:sz w:val="24"/>
          <w:szCs w:val="24"/>
          <w:lang w:val="en-US"/>
        </w:rPr>
        <w:t xml:space="preserve">. </w:t>
      </w:r>
      <w:r w:rsidR="00E440E3" w:rsidRPr="001B68A4">
        <w:rPr>
          <w:rFonts w:ascii="Times New Roman" w:hAnsi="Times New Roman" w:cs="Times New Roman"/>
          <w:sz w:val="24"/>
          <w:szCs w:val="24"/>
          <w:lang w:val="en-US"/>
        </w:rPr>
        <w:t xml:space="preserve">We </w:t>
      </w:r>
      <w:r w:rsidR="00531048">
        <w:rPr>
          <w:rFonts w:ascii="Times New Roman" w:hAnsi="Times New Roman" w:cs="Times New Roman"/>
          <w:sz w:val="24"/>
          <w:szCs w:val="24"/>
          <w:lang w:val="en-US"/>
        </w:rPr>
        <w:t>expected</w:t>
      </w:r>
      <w:r w:rsidR="00531048" w:rsidRPr="001B68A4">
        <w:rPr>
          <w:rFonts w:ascii="Times New Roman" w:hAnsi="Times New Roman" w:cs="Times New Roman"/>
          <w:sz w:val="24"/>
          <w:szCs w:val="24"/>
          <w:lang w:val="en-US"/>
        </w:rPr>
        <w:t xml:space="preserve"> </w:t>
      </w:r>
      <w:r w:rsidR="00E440E3" w:rsidRPr="001B68A4">
        <w:rPr>
          <w:rFonts w:ascii="Times New Roman" w:hAnsi="Times New Roman" w:cs="Times New Roman"/>
          <w:sz w:val="24"/>
          <w:szCs w:val="24"/>
          <w:lang w:val="en-US"/>
        </w:rPr>
        <w:t xml:space="preserve">that </w:t>
      </w:r>
      <w:r w:rsidR="00531048">
        <w:rPr>
          <w:rFonts w:ascii="Times New Roman" w:hAnsi="Times New Roman" w:cs="Times New Roman"/>
          <w:sz w:val="24"/>
          <w:szCs w:val="24"/>
          <w:lang w:val="en-US"/>
        </w:rPr>
        <w:t>plants in plots with prolonged</w:t>
      </w:r>
      <w:r w:rsidR="00531048" w:rsidRPr="001B68A4">
        <w:rPr>
          <w:rFonts w:ascii="Times New Roman" w:hAnsi="Times New Roman" w:cs="Times New Roman"/>
          <w:sz w:val="24"/>
          <w:szCs w:val="24"/>
          <w:lang w:val="en-US"/>
        </w:rPr>
        <w:t xml:space="preserve"> </w:t>
      </w:r>
      <w:r w:rsidR="00E440E3" w:rsidRPr="001B68A4">
        <w:rPr>
          <w:rFonts w:ascii="Times New Roman" w:hAnsi="Times New Roman" w:cs="Times New Roman"/>
          <w:sz w:val="24"/>
          <w:szCs w:val="24"/>
          <w:lang w:val="en-US"/>
        </w:rPr>
        <w:t xml:space="preserve">exposure to </w:t>
      </w:r>
      <w:r w:rsidR="00531048">
        <w:rPr>
          <w:rFonts w:ascii="Times New Roman" w:hAnsi="Times New Roman" w:cs="Times New Roman"/>
          <w:sz w:val="24"/>
          <w:szCs w:val="24"/>
          <w:lang w:val="en-US"/>
        </w:rPr>
        <w:t>the</w:t>
      </w:r>
      <w:r w:rsidR="00531048" w:rsidRPr="001B68A4">
        <w:rPr>
          <w:rFonts w:ascii="Times New Roman" w:hAnsi="Times New Roman" w:cs="Times New Roman"/>
          <w:sz w:val="24"/>
          <w:szCs w:val="24"/>
          <w:lang w:val="en-US"/>
        </w:rPr>
        <w:t xml:space="preserve"> </w:t>
      </w:r>
      <w:r w:rsidR="00C54CD1" w:rsidRPr="001B68A4">
        <w:rPr>
          <w:rFonts w:ascii="Times New Roman" w:hAnsi="Times New Roman" w:cs="Times New Roman"/>
          <w:sz w:val="24"/>
          <w:szCs w:val="24"/>
          <w:lang w:val="en-US"/>
        </w:rPr>
        <w:t xml:space="preserve">combination of </w:t>
      </w:r>
      <w:r w:rsidR="008E6D49" w:rsidRPr="001B68A4">
        <w:rPr>
          <w:rFonts w:ascii="Times New Roman" w:hAnsi="Times New Roman" w:cs="Times New Roman"/>
          <w:sz w:val="24"/>
          <w:szCs w:val="24"/>
          <w:lang w:val="en-US"/>
        </w:rPr>
        <w:t>drought</w:t>
      </w:r>
      <w:r w:rsidR="004D0E6D" w:rsidRPr="001B68A4">
        <w:rPr>
          <w:rFonts w:ascii="Times New Roman" w:hAnsi="Times New Roman" w:cs="Times New Roman"/>
          <w:sz w:val="24"/>
          <w:szCs w:val="24"/>
          <w:lang w:val="en-US"/>
        </w:rPr>
        <w:t xml:space="preserve"> </w:t>
      </w:r>
      <w:r w:rsidR="00E440E3" w:rsidRPr="001B68A4">
        <w:rPr>
          <w:rFonts w:ascii="Times New Roman" w:hAnsi="Times New Roman" w:cs="Times New Roman"/>
          <w:sz w:val="24"/>
          <w:szCs w:val="24"/>
          <w:lang w:val="en-US"/>
        </w:rPr>
        <w:t xml:space="preserve">and </w:t>
      </w:r>
      <w:r w:rsidR="00950C1C" w:rsidRPr="001B68A4">
        <w:rPr>
          <w:rFonts w:ascii="Times New Roman" w:hAnsi="Times New Roman" w:cs="Times New Roman"/>
          <w:sz w:val="24"/>
          <w:szCs w:val="24"/>
          <w:lang w:val="en-US"/>
        </w:rPr>
        <w:t>warming</w:t>
      </w:r>
      <w:r w:rsidR="00E440E3" w:rsidRPr="001B68A4">
        <w:rPr>
          <w:rFonts w:ascii="Times New Roman" w:hAnsi="Times New Roman" w:cs="Times New Roman"/>
          <w:sz w:val="24"/>
          <w:szCs w:val="24"/>
          <w:lang w:val="en-US"/>
        </w:rPr>
        <w:t xml:space="preserve"> would </w:t>
      </w:r>
      <w:r w:rsidR="00531048">
        <w:rPr>
          <w:rFonts w:ascii="Times New Roman" w:hAnsi="Times New Roman" w:cs="Times New Roman"/>
          <w:sz w:val="24"/>
          <w:szCs w:val="24"/>
          <w:lang w:val="en-US"/>
        </w:rPr>
        <w:t xml:space="preserve">be distinct from plants in plots exposed to </w:t>
      </w:r>
      <w:r w:rsidR="00C542CA" w:rsidRPr="001B68A4">
        <w:rPr>
          <w:rFonts w:ascii="Times New Roman" w:hAnsi="Times New Roman" w:cs="Times New Roman"/>
          <w:sz w:val="24"/>
          <w:szCs w:val="24"/>
          <w:lang w:val="en-US"/>
        </w:rPr>
        <w:t>only one stress</w:t>
      </w:r>
      <w:r w:rsidR="007148F7" w:rsidRPr="001B68A4">
        <w:rPr>
          <w:rFonts w:ascii="Times New Roman" w:hAnsi="Times New Roman" w:cs="Times New Roman"/>
          <w:sz w:val="24"/>
          <w:szCs w:val="24"/>
          <w:lang w:val="en-US"/>
        </w:rPr>
        <w:t xml:space="preserve">. Moreover, we </w:t>
      </w:r>
      <w:r w:rsidR="00531048">
        <w:rPr>
          <w:rFonts w:ascii="Times New Roman" w:hAnsi="Times New Roman" w:cs="Times New Roman"/>
          <w:sz w:val="24"/>
          <w:szCs w:val="24"/>
          <w:lang w:val="en-US"/>
        </w:rPr>
        <w:t>expected</w:t>
      </w:r>
      <w:r w:rsidR="00531048" w:rsidRPr="001B68A4">
        <w:rPr>
          <w:rFonts w:ascii="Times New Roman" w:hAnsi="Times New Roman" w:cs="Times New Roman"/>
          <w:sz w:val="24"/>
          <w:szCs w:val="24"/>
          <w:lang w:val="en-US"/>
        </w:rPr>
        <w:t xml:space="preserve"> </w:t>
      </w:r>
      <w:r w:rsidR="007148F7" w:rsidRPr="001B68A4">
        <w:rPr>
          <w:rFonts w:ascii="Times New Roman" w:hAnsi="Times New Roman" w:cs="Times New Roman"/>
          <w:sz w:val="24"/>
          <w:szCs w:val="24"/>
          <w:lang w:val="en-US"/>
        </w:rPr>
        <w:t xml:space="preserve">that the effects of </w:t>
      </w:r>
      <w:r w:rsidR="008E6D49" w:rsidRPr="001B68A4">
        <w:rPr>
          <w:rFonts w:ascii="Times New Roman" w:hAnsi="Times New Roman" w:cs="Times New Roman"/>
          <w:sz w:val="24"/>
          <w:szCs w:val="24"/>
          <w:lang w:val="en-US"/>
        </w:rPr>
        <w:t>drought</w:t>
      </w:r>
      <w:r w:rsidR="007148F7" w:rsidRPr="001B68A4">
        <w:rPr>
          <w:rFonts w:ascii="Times New Roman" w:hAnsi="Times New Roman" w:cs="Times New Roman"/>
          <w:sz w:val="24"/>
          <w:szCs w:val="24"/>
          <w:lang w:val="en-US"/>
        </w:rPr>
        <w:t xml:space="preserve"> </w:t>
      </w:r>
      <w:ins w:id="23" w:author="Colin Orians" w:date="2018-10-29T11:10:00Z">
        <w:r w:rsidR="00243208">
          <w:rPr>
            <w:rFonts w:ascii="Times New Roman" w:hAnsi="Times New Roman" w:cs="Times New Roman"/>
            <w:sz w:val="24"/>
            <w:szCs w:val="24"/>
            <w:lang w:val="en-US"/>
          </w:rPr>
          <w:t xml:space="preserve">to be pronounced </w:t>
        </w:r>
      </w:ins>
      <w:r w:rsidR="007C4BAF">
        <w:rPr>
          <w:rFonts w:ascii="Times New Roman" w:hAnsi="Times New Roman" w:cs="Times New Roman"/>
          <w:sz w:val="24"/>
          <w:szCs w:val="24"/>
          <w:lang w:val="en-US"/>
        </w:rPr>
        <w:t xml:space="preserve">given its </w:t>
      </w:r>
      <w:r w:rsidR="007C4BAF" w:rsidRPr="001B68A4">
        <w:rPr>
          <w:rFonts w:ascii="Times New Roman" w:hAnsi="Times New Roman" w:cs="Times New Roman"/>
          <w:sz w:val="24"/>
          <w:szCs w:val="24"/>
          <w:lang w:val="en-US"/>
        </w:rPr>
        <w:t xml:space="preserve">shallow rooting system </w:t>
      </w:r>
      <w:r w:rsidR="007E3AE8" w:rsidRPr="007E3AE8">
        <w:rPr>
          <w:rFonts w:ascii="Times New Roman" w:hAnsi="Times New Roman" w:cs="Times New Roman"/>
          <w:sz w:val="24"/>
          <w:szCs w:val="24"/>
        </w:rPr>
        <w:t>(</w:t>
      </w:r>
      <w:proofErr w:type="spellStart"/>
      <w:r w:rsidR="007E3AE8" w:rsidRPr="007E3AE8">
        <w:rPr>
          <w:rFonts w:ascii="Times New Roman" w:hAnsi="Times New Roman" w:cs="Times New Roman"/>
          <w:sz w:val="24"/>
          <w:szCs w:val="24"/>
        </w:rPr>
        <w:t>Tsialtas</w:t>
      </w:r>
      <w:proofErr w:type="spellEnd"/>
      <w:r w:rsidR="007E3AE8" w:rsidRPr="007E3AE8">
        <w:rPr>
          <w:rFonts w:ascii="Times New Roman" w:hAnsi="Times New Roman" w:cs="Times New Roman"/>
          <w:sz w:val="24"/>
          <w:szCs w:val="24"/>
        </w:rPr>
        <w:t xml:space="preserve"> </w:t>
      </w:r>
      <w:r w:rsidR="007E3AE8" w:rsidRPr="007E3AE8">
        <w:rPr>
          <w:rFonts w:ascii="Times New Roman" w:hAnsi="Times New Roman" w:cs="Times New Roman"/>
          <w:i/>
          <w:iCs/>
          <w:sz w:val="24"/>
          <w:szCs w:val="24"/>
        </w:rPr>
        <w:t>et al.</w:t>
      </w:r>
      <w:r w:rsidR="007E3AE8" w:rsidRPr="007E3AE8">
        <w:rPr>
          <w:rFonts w:ascii="Times New Roman" w:hAnsi="Times New Roman" w:cs="Times New Roman"/>
          <w:sz w:val="24"/>
          <w:szCs w:val="24"/>
        </w:rPr>
        <w:t xml:space="preserve"> 2001; </w:t>
      </w:r>
      <w:proofErr w:type="spellStart"/>
      <w:r w:rsidR="007E3AE8" w:rsidRPr="007E3AE8">
        <w:rPr>
          <w:rFonts w:ascii="Times New Roman" w:hAnsi="Times New Roman" w:cs="Times New Roman"/>
          <w:sz w:val="24"/>
          <w:szCs w:val="24"/>
        </w:rPr>
        <w:t>Mommer</w:t>
      </w:r>
      <w:proofErr w:type="spellEnd"/>
      <w:r w:rsidR="007E3AE8" w:rsidRPr="007E3AE8">
        <w:rPr>
          <w:rFonts w:ascii="Times New Roman" w:hAnsi="Times New Roman" w:cs="Times New Roman"/>
          <w:sz w:val="24"/>
          <w:szCs w:val="24"/>
        </w:rPr>
        <w:t xml:space="preserve"> </w:t>
      </w:r>
      <w:r w:rsidR="007E3AE8" w:rsidRPr="007E3AE8">
        <w:rPr>
          <w:rFonts w:ascii="Times New Roman" w:hAnsi="Times New Roman" w:cs="Times New Roman"/>
          <w:i/>
          <w:iCs/>
          <w:sz w:val="24"/>
          <w:szCs w:val="24"/>
        </w:rPr>
        <w:t>et al.</w:t>
      </w:r>
      <w:r w:rsidR="007E3AE8" w:rsidRPr="007E3AE8">
        <w:rPr>
          <w:rFonts w:ascii="Times New Roman" w:hAnsi="Times New Roman" w:cs="Times New Roman"/>
          <w:sz w:val="24"/>
          <w:szCs w:val="24"/>
        </w:rPr>
        <w:t xml:space="preserve"> 2010)</w:t>
      </w:r>
      <w:r w:rsidR="007C4BAF">
        <w:rPr>
          <w:rFonts w:ascii="Times New Roman" w:hAnsi="Times New Roman" w:cs="Times New Roman"/>
          <w:sz w:val="24"/>
          <w:szCs w:val="24"/>
          <w:lang w:val="en-US"/>
        </w:rPr>
        <w:t xml:space="preserve">. We expected the effects of warming to be less since </w:t>
      </w:r>
      <w:del w:id="24" w:author="Colin Orians" w:date="2018-10-29T11:11:00Z">
        <w:r w:rsidR="007C4BAF" w:rsidDel="00243208">
          <w:rPr>
            <w:rFonts w:ascii="Times New Roman" w:hAnsi="Times New Roman" w:cs="Times New Roman"/>
            <w:sz w:val="24"/>
            <w:szCs w:val="24"/>
            <w:lang w:val="en-US"/>
          </w:rPr>
          <w:delText xml:space="preserve">it </w:delText>
        </w:r>
      </w:del>
      <w:ins w:id="25" w:author="Colin Orians" w:date="2018-10-29T11:11:00Z">
        <w:r w:rsidR="00243208">
          <w:rPr>
            <w:rFonts w:ascii="Times New Roman" w:hAnsi="Times New Roman" w:cs="Times New Roman"/>
            <w:sz w:val="24"/>
            <w:szCs w:val="24"/>
            <w:lang w:val="en-US"/>
          </w:rPr>
          <w:t xml:space="preserve">this species </w:t>
        </w:r>
      </w:ins>
      <w:r w:rsidR="007C4BAF">
        <w:rPr>
          <w:rFonts w:ascii="Times New Roman" w:hAnsi="Times New Roman" w:cs="Times New Roman"/>
          <w:sz w:val="24"/>
          <w:szCs w:val="24"/>
          <w:lang w:val="en-US"/>
        </w:rPr>
        <w:t>is common at different latitudes</w:t>
      </w:r>
      <w:r w:rsidR="00B107CF">
        <w:rPr>
          <w:rFonts w:ascii="Times New Roman" w:hAnsi="Times New Roman" w:cs="Times New Roman"/>
          <w:sz w:val="24"/>
          <w:szCs w:val="24"/>
          <w:lang w:val="en-US"/>
        </w:rPr>
        <w:t xml:space="preserve"> </w:t>
      </w:r>
      <w:r w:rsidR="007E3AE8">
        <w:rPr>
          <w:rFonts w:ascii="Times New Roman" w:hAnsi="Times New Roman" w:cs="Times New Roman"/>
          <w:sz w:val="24"/>
          <w:szCs w:val="24"/>
        </w:rPr>
        <w:t>(USDA, NRCS 2017)</w:t>
      </w:r>
      <w:r w:rsidR="007148F7" w:rsidRPr="001B68A4">
        <w:rPr>
          <w:rFonts w:ascii="Times New Roman" w:hAnsi="Times New Roman" w:cs="Times New Roman"/>
          <w:sz w:val="24"/>
          <w:szCs w:val="24"/>
          <w:lang w:val="en-US"/>
        </w:rPr>
        <w:t xml:space="preserve">. Specifically, we </w:t>
      </w:r>
      <w:r w:rsidR="007B0E49" w:rsidRPr="001B68A4">
        <w:rPr>
          <w:rFonts w:ascii="Times New Roman" w:hAnsi="Times New Roman" w:cs="Times New Roman"/>
          <w:sz w:val="24"/>
          <w:szCs w:val="24"/>
          <w:lang w:val="en-US"/>
        </w:rPr>
        <w:t>predicted</w:t>
      </w:r>
      <w:r w:rsidR="007148F7" w:rsidRPr="001B68A4">
        <w:rPr>
          <w:rFonts w:ascii="Times New Roman" w:hAnsi="Times New Roman" w:cs="Times New Roman"/>
          <w:sz w:val="24"/>
          <w:szCs w:val="24"/>
          <w:lang w:val="en-US"/>
        </w:rPr>
        <w:t xml:space="preserve"> </w:t>
      </w:r>
      <w:r w:rsidR="00BD70CF" w:rsidRPr="001B68A4">
        <w:rPr>
          <w:rFonts w:ascii="Times New Roman" w:hAnsi="Times New Roman" w:cs="Times New Roman"/>
          <w:sz w:val="24"/>
          <w:szCs w:val="24"/>
          <w:lang w:val="en-US"/>
        </w:rPr>
        <w:t xml:space="preserve">that plants would be smaller </w:t>
      </w:r>
      <w:r w:rsidR="00531048">
        <w:rPr>
          <w:rFonts w:ascii="Times New Roman" w:hAnsi="Times New Roman" w:cs="Times New Roman"/>
          <w:sz w:val="24"/>
          <w:szCs w:val="24"/>
          <w:lang w:val="en-US"/>
        </w:rPr>
        <w:t xml:space="preserve">in drought plots, and would </w:t>
      </w:r>
      <w:r w:rsidR="008E6D49" w:rsidRPr="001B68A4">
        <w:rPr>
          <w:rFonts w:ascii="Times New Roman" w:hAnsi="Times New Roman" w:cs="Times New Roman"/>
          <w:sz w:val="24"/>
          <w:szCs w:val="24"/>
          <w:lang w:val="en-US"/>
        </w:rPr>
        <w:t xml:space="preserve">have lower </w:t>
      </w:r>
      <w:r w:rsidR="00906A4F" w:rsidRPr="001B68A4">
        <w:rPr>
          <w:rFonts w:ascii="Times New Roman" w:hAnsi="Times New Roman" w:cs="Times New Roman"/>
          <w:sz w:val="24"/>
          <w:szCs w:val="24"/>
          <w:lang w:val="en-US"/>
        </w:rPr>
        <w:t>leaf N</w:t>
      </w:r>
      <w:r w:rsidR="008E6D49" w:rsidRPr="001B68A4">
        <w:rPr>
          <w:rFonts w:ascii="Times New Roman" w:hAnsi="Times New Roman" w:cs="Times New Roman"/>
          <w:sz w:val="24"/>
          <w:szCs w:val="24"/>
          <w:lang w:val="en-US"/>
        </w:rPr>
        <w:t xml:space="preserve"> due to</w:t>
      </w:r>
      <w:r w:rsidR="00486B3C" w:rsidRPr="001B68A4">
        <w:rPr>
          <w:rFonts w:ascii="Times New Roman" w:hAnsi="Times New Roman" w:cs="Times New Roman"/>
          <w:sz w:val="24"/>
          <w:szCs w:val="24"/>
          <w:lang w:val="en-US"/>
        </w:rPr>
        <w:t xml:space="preserve"> </w:t>
      </w:r>
      <w:r w:rsidR="00B107CF">
        <w:rPr>
          <w:rFonts w:ascii="Times New Roman" w:hAnsi="Times New Roman" w:cs="Times New Roman"/>
          <w:sz w:val="24"/>
          <w:szCs w:val="24"/>
          <w:lang w:val="en-US"/>
        </w:rPr>
        <w:t>limited</w:t>
      </w:r>
      <w:r w:rsidR="00B107CF" w:rsidRPr="001B68A4">
        <w:rPr>
          <w:rFonts w:ascii="Times New Roman" w:hAnsi="Times New Roman" w:cs="Times New Roman"/>
          <w:sz w:val="24"/>
          <w:szCs w:val="24"/>
          <w:lang w:val="en-US"/>
        </w:rPr>
        <w:t xml:space="preserve"> </w:t>
      </w:r>
      <w:r w:rsidR="008E6D49" w:rsidRPr="001B68A4">
        <w:rPr>
          <w:rFonts w:ascii="Times New Roman" w:hAnsi="Times New Roman" w:cs="Times New Roman"/>
          <w:sz w:val="24"/>
          <w:szCs w:val="24"/>
          <w:lang w:val="en-US"/>
        </w:rPr>
        <w:t xml:space="preserve">water and </w:t>
      </w:r>
      <w:r w:rsidR="00486B3C" w:rsidRPr="001B68A4">
        <w:rPr>
          <w:rFonts w:ascii="Times New Roman" w:hAnsi="Times New Roman" w:cs="Times New Roman"/>
          <w:sz w:val="24"/>
          <w:szCs w:val="24"/>
          <w:lang w:val="en-US"/>
        </w:rPr>
        <w:t xml:space="preserve">nutrient uptake. </w:t>
      </w:r>
      <w:r w:rsidR="00F728BA" w:rsidRPr="001B68A4">
        <w:rPr>
          <w:rFonts w:ascii="Times New Roman" w:hAnsi="Times New Roman" w:cs="Times New Roman"/>
          <w:sz w:val="24"/>
          <w:szCs w:val="24"/>
          <w:lang w:val="en-US"/>
        </w:rPr>
        <w:t>A</w:t>
      </w:r>
      <w:r w:rsidR="00486B3C" w:rsidRPr="001B68A4">
        <w:rPr>
          <w:rFonts w:ascii="Times New Roman" w:hAnsi="Times New Roman" w:cs="Times New Roman"/>
          <w:sz w:val="24"/>
          <w:szCs w:val="24"/>
          <w:lang w:val="en-US"/>
        </w:rPr>
        <w:t>t the metabolome level,</w:t>
      </w:r>
      <w:r w:rsidR="00FD75F6" w:rsidRPr="001B68A4">
        <w:rPr>
          <w:rFonts w:ascii="Times New Roman" w:hAnsi="Times New Roman" w:cs="Times New Roman"/>
          <w:sz w:val="24"/>
          <w:szCs w:val="24"/>
          <w:lang w:val="en-US"/>
        </w:rPr>
        <w:t xml:space="preserve"> </w:t>
      </w:r>
      <w:r w:rsidR="00486B3C" w:rsidRPr="001B68A4">
        <w:rPr>
          <w:rFonts w:ascii="Times New Roman" w:hAnsi="Times New Roman" w:cs="Times New Roman"/>
          <w:sz w:val="24"/>
          <w:szCs w:val="24"/>
          <w:lang w:val="en-US"/>
        </w:rPr>
        <w:t>we expected</w:t>
      </w:r>
      <w:r w:rsidR="007148F7" w:rsidRPr="001B68A4">
        <w:rPr>
          <w:rFonts w:ascii="Times New Roman" w:hAnsi="Times New Roman" w:cs="Times New Roman"/>
          <w:sz w:val="24"/>
          <w:szCs w:val="24"/>
          <w:lang w:val="en-US"/>
        </w:rPr>
        <w:t xml:space="preserve"> drought-induced </w:t>
      </w:r>
      <w:r w:rsidR="00CE125C" w:rsidRPr="001B68A4">
        <w:rPr>
          <w:rFonts w:ascii="Times New Roman" w:hAnsi="Times New Roman" w:cs="Times New Roman"/>
          <w:sz w:val="24"/>
          <w:szCs w:val="24"/>
          <w:lang w:val="en-US"/>
        </w:rPr>
        <w:t>decreases in the concentrations of N-containing metabolites</w:t>
      </w:r>
      <w:r w:rsidR="001E2877" w:rsidRPr="001B68A4">
        <w:rPr>
          <w:rFonts w:ascii="Times New Roman" w:hAnsi="Times New Roman" w:cs="Times New Roman"/>
          <w:sz w:val="24"/>
          <w:szCs w:val="24"/>
          <w:lang w:val="en-US"/>
        </w:rPr>
        <w:t xml:space="preserve"> and iridoid glycosides</w:t>
      </w:r>
      <w:r w:rsidR="00CE125C" w:rsidRPr="001B68A4">
        <w:rPr>
          <w:rFonts w:ascii="Times New Roman" w:hAnsi="Times New Roman" w:cs="Times New Roman"/>
          <w:sz w:val="24"/>
          <w:szCs w:val="24"/>
          <w:lang w:val="en-US"/>
        </w:rPr>
        <w:t xml:space="preserve"> but </w:t>
      </w:r>
      <w:r w:rsidR="007148F7" w:rsidRPr="001B68A4">
        <w:rPr>
          <w:rFonts w:ascii="Times New Roman" w:hAnsi="Times New Roman" w:cs="Times New Roman"/>
          <w:sz w:val="24"/>
          <w:szCs w:val="24"/>
          <w:lang w:val="en-US"/>
        </w:rPr>
        <w:t>increase</w:t>
      </w:r>
      <w:r w:rsidR="00486B3C" w:rsidRPr="001B68A4">
        <w:rPr>
          <w:rFonts w:ascii="Times New Roman" w:hAnsi="Times New Roman" w:cs="Times New Roman"/>
          <w:sz w:val="24"/>
          <w:szCs w:val="24"/>
          <w:lang w:val="en-US"/>
        </w:rPr>
        <w:t>s</w:t>
      </w:r>
      <w:r w:rsidR="007148F7" w:rsidRPr="001B68A4">
        <w:rPr>
          <w:rFonts w:ascii="Times New Roman" w:hAnsi="Times New Roman" w:cs="Times New Roman"/>
          <w:sz w:val="24"/>
          <w:szCs w:val="24"/>
          <w:lang w:val="en-US"/>
        </w:rPr>
        <w:t xml:space="preserve"> in stress-responsive </w:t>
      </w:r>
      <w:r w:rsidR="00486B3C" w:rsidRPr="001B68A4">
        <w:rPr>
          <w:rFonts w:ascii="Times New Roman" w:hAnsi="Times New Roman" w:cs="Times New Roman"/>
          <w:sz w:val="24"/>
          <w:szCs w:val="24"/>
          <w:lang w:val="en-US"/>
        </w:rPr>
        <w:t xml:space="preserve">osmoregulatory </w:t>
      </w:r>
      <w:r w:rsidR="007148F7" w:rsidRPr="001B68A4">
        <w:rPr>
          <w:rFonts w:ascii="Times New Roman" w:hAnsi="Times New Roman" w:cs="Times New Roman"/>
          <w:sz w:val="24"/>
          <w:szCs w:val="24"/>
          <w:lang w:val="en-US"/>
        </w:rPr>
        <w:t>metabolites</w:t>
      </w:r>
      <w:r w:rsidR="00F71F96" w:rsidRPr="001B68A4">
        <w:rPr>
          <w:rFonts w:ascii="Times New Roman" w:hAnsi="Times New Roman" w:cs="Times New Roman"/>
          <w:sz w:val="24"/>
          <w:szCs w:val="24"/>
          <w:lang w:val="en-US"/>
        </w:rPr>
        <w:t>.</w:t>
      </w:r>
      <w:r w:rsidR="00141EBF" w:rsidRPr="001B68A4">
        <w:rPr>
          <w:rFonts w:ascii="Times New Roman" w:hAnsi="Times New Roman" w:cs="Times New Roman"/>
          <w:sz w:val="24"/>
          <w:szCs w:val="24"/>
          <w:lang w:val="en-US"/>
        </w:rPr>
        <w:t xml:space="preserve"> </w:t>
      </w:r>
      <w:r w:rsidR="00A60154" w:rsidRPr="001B68A4">
        <w:rPr>
          <w:rFonts w:ascii="Times New Roman" w:hAnsi="Times New Roman" w:cs="Times New Roman"/>
          <w:sz w:val="24"/>
          <w:szCs w:val="24"/>
          <w:lang w:val="en-US"/>
        </w:rPr>
        <w:t>Our study</w:t>
      </w:r>
      <w:r w:rsidR="00141EBF" w:rsidRPr="001B68A4">
        <w:rPr>
          <w:rFonts w:ascii="Times New Roman" w:hAnsi="Times New Roman" w:cs="Times New Roman"/>
          <w:sz w:val="24"/>
          <w:szCs w:val="24"/>
          <w:lang w:val="en-US"/>
        </w:rPr>
        <w:t xml:space="preserve"> provide</w:t>
      </w:r>
      <w:r w:rsidR="00A60154" w:rsidRPr="001B68A4">
        <w:rPr>
          <w:rFonts w:ascii="Times New Roman" w:hAnsi="Times New Roman" w:cs="Times New Roman"/>
          <w:sz w:val="24"/>
          <w:szCs w:val="24"/>
          <w:lang w:val="en-US"/>
        </w:rPr>
        <w:t>s</w:t>
      </w:r>
      <w:r w:rsidR="00141EBF" w:rsidRPr="001B68A4">
        <w:rPr>
          <w:rFonts w:ascii="Times New Roman" w:hAnsi="Times New Roman" w:cs="Times New Roman"/>
          <w:sz w:val="24"/>
          <w:szCs w:val="24"/>
          <w:lang w:val="en-US"/>
        </w:rPr>
        <w:t xml:space="preserve"> </w:t>
      </w:r>
      <w:r w:rsidR="00A60154" w:rsidRPr="001B68A4">
        <w:rPr>
          <w:rFonts w:ascii="Times New Roman" w:hAnsi="Times New Roman" w:cs="Times New Roman"/>
          <w:sz w:val="24"/>
          <w:szCs w:val="24"/>
          <w:lang w:val="en-US"/>
        </w:rPr>
        <w:t>new</w:t>
      </w:r>
      <w:r w:rsidR="00141EBF" w:rsidRPr="001B68A4">
        <w:rPr>
          <w:rFonts w:ascii="Times New Roman" w:hAnsi="Times New Roman" w:cs="Times New Roman"/>
          <w:sz w:val="24"/>
          <w:szCs w:val="24"/>
          <w:lang w:val="en-US"/>
        </w:rPr>
        <w:t xml:space="preserve"> insights into </w:t>
      </w:r>
      <w:r w:rsidR="00A60154" w:rsidRPr="001B68A4">
        <w:rPr>
          <w:rFonts w:ascii="Times New Roman" w:hAnsi="Times New Roman" w:cs="Times New Roman"/>
          <w:sz w:val="24"/>
          <w:szCs w:val="24"/>
          <w:lang w:val="en-US"/>
        </w:rPr>
        <w:t xml:space="preserve">the consequences of </w:t>
      </w:r>
      <w:r w:rsidR="00B107CF">
        <w:rPr>
          <w:rFonts w:ascii="Times New Roman" w:hAnsi="Times New Roman" w:cs="Times New Roman"/>
          <w:sz w:val="24"/>
          <w:szCs w:val="24"/>
          <w:lang w:val="en-US"/>
        </w:rPr>
        <w:t>prolonged</w:t>
      </w:r>
      <w:r w:rsidR="00A60154" w:rsidRPr="001B68A4">
        <w:rPr>
          <w:rFonts w:ascii="Times New Roman" w:hAnsi="Times New Roman" w:cs="Times New Roman"/>
          <w:sz w:val="24"/>
          <w:szCs w:val="24"/>
          <w:lang w:val="en-US"/>
        </w:rPr>
        <w:t xml:space="preserve"> water deficits and </w:t>
      </w:r>
      <w:r w:rsidR="00EF6563" w:rsidRPr="001B68A4">
        <w:rPr>
          <w:rFonts w:ascii="Times New Roman" w:hAnsi="Times New Roman" w:cs="Times New Roman"/>
          <w:sz w:val="24"/>
          <w:szCs w:val="24"/>
          <w:lang w:val="en-US"/>
        </w:rPr>
        <w:t>warming</w:t>
      </w:r>
      <w:r w:rsidR="00A60154" w:rsidRPr="001B68A4">
        <w:rPr>
          <w:rFonts w:ascii="Times New Roman" w:hAnsi="Times New Roman" w:cs="Times New Roman"/>
          <w:sz w:val="24"/>
          <w:szCs w:val="24"/>
          <w:lang w:val="en-US"/>
        </w:rPr>
        <w:t xml:space="preserve"> to </w:t>
      </w:r>
      <w:r w:rsidR="00D130BB" w:rsidRPr="001B68A4">
        <w:rPr>
          <w:rFonts w:ascii="Times New Roman" w:hAnsi="Times New Roman" w:cs="Times New Roman"/>
          <w:sz w:val="24"/>
          <w:szCs w:val="24"/>
          <w:lang w:val="en-US"/>
        </w:rPr>
        <w:t>plant</w:t>
      </w:r>
      <w:r w:rsidR="00A60154" w:rsidRPr="001B68A4">
        <w:rPr>
          <w:rFonts w:ascii="Times New Roman" w:hAnsi="Times New Roman" w:cs="Times New Roman"/>
          <w:sz w:val="24"/>
          <w:szCs w:val="24"/>
          <w:lang w:val="en-US"/>
        </w:rPr>
        <w:t xml:space="preserve"> metabolism and its potential </w:t>
      </w:r>
      <w:r w:rsidR="00D130BB" w:rsidRPr="001B68A4">
        <w:rPr>
          <w:rFonts w:ascii="Times New Roman" w:hAnsi="Times New Roman" w:cs="Times New Roman"/>
          <w:sz w:val="24"/>
          <w:szCs w:val="24"/>
          <w:lang w:val="en-US"/>
        </w:rPr>
        <w:t xml:space="preserve">effects </w:t>
      </w:r>
      <w:r w:rsidR="00A60154" w:rsidRPr="001B68A4">
        <w:rPr>
          <w:rFonts w:ascii="Times New Roman" w:hAnsi="Times New Roman" w:cs="Times New Roman"/>
          <w:sz w:val="24"/>
          <w:szCs w:val="24"/>
          <w:lang w:val="en-US"/>
        </w:rPr>
        <w:t xml:space="preserve">on </w:t>
      </w:r>
      <w:r w:rsidR="00141EBF" w:rsidRPr="001B68A4">
        <w:rPr>
          <w:rFonts w:ascii="Times New Roman" w:hAnsi="Times New Roman" w:cs="Times New Roman"/>
          <w:sz w:val="24"/>
          <w:szCs w:val="24"/>
          <w:lang w:val="en-US"/>
        </w:rPr>
        <w:t>plant-herbivore interactions.</w:t>
      </w:r>
    </w:p>
    <w:p w14:paraId="6BA4DC9A" w14:textId="77777777" w:rsidR="00D90D02" w:rsidRDefault="00D90D02" w:rsidP="00CC4483">
      <w:pPr>
        <w:spacing w:after="0" w:line="480" w:lineRule="auto"/>
        <w:rPr>
          <w:rFonts w:ascii="Times New Roman" w:hAnsi="Times New Roman" w:cs="Times New Roman"/>
          <w:bCs/>
          <w:caps/>
          <w:sz w:val="28"/>
          <w:szCs w:val="28"/>
          <w:lang w:val="en-US"/>
        </w:rPr>
      </w:pPr>
    </w:p>
    <w:p w14:paraId="72B6D88F" w14:textId="527CB682" w:rsidR="00E02D79" w:rsidRPr="00AC6107" w:rsidRDefault="001B68A4" w:rsidP="00CC4483">
      <w:pPr>
        <w:spacing w:after="0" w:line="480" w:lineRule="auto"/>
        <w:rPr>
          <w:rFonts w:ascii="Times New Roman" w:hAnsi="Times New Roman" w:cs="Times New Roman"/>
          <w:bCs/>
          <w:caps/>
          <w:sz w:val="28"/>
          <w:szCs w:val="28"/>
          <w:lang w:val="en-US"/>
        </w:rPr>
      </w:pPr>
      <w:r w:rsidRPr="00AC6107">
        <w:rPr>
          <w:rFonts w:ascii="Times New Roman" w:hAnsi="Times New Roman" w:cs="Times New Roman"/>
          <w:bCs/>
          <w:caps/>
          <w:sz w:val="28"/>
          <w:szCs w:val="28"/>
          <w:lang w:val="en-US"/>
        </w:rPr>
        <w:t>Materials and m</w:t>
      </w:r>
      <w:r w:rsidR="003B4421" w:rsidRPr="00AC6107">
        <w:rPr>
          <w:rFonts w:ascii="Times New Roman" w:hAnsi="Times New Roman" w:cs="Times New Roman"/>
          <w:bCs/>
          <w:caps/>
          <w:sz w:val="28"/>
          <w:szCs w:val="28"/>
          <w:lang w:val="en-US"/>
        </w:rPr>
        <w:t>ethods</w:t>
      </w:r>
    </w:p>
    <w:p w14:paraId="6B9EDA16" w14:textId="3888EFDB" w:rsidR="008135D6" w:rsidRPr="00AC6107" w:rsidRDefault="00AC3E7F" w:rsidP="00CC4483">
      <w:pPr>
        <w:spacing w:after="0" w:line="480" w:lineRule="auto"/>
        <w:rPr>
          <w:rFonts w:ascii="Times New Roman" w:eastAsia="Times New Roman" w:hAnsi="Times New Roman" w:cs="Times New Roman"/>
          <w:i/>
          <w:sz w:val="24"/>
          <w:szCs w:val="24"/>
          <w:lang w:val="en-US"/>
        </w:rPr>
      </w:pPr>
      <w:r w:rsidRPr="00AC6107">
        <w:rPr>
          <w:rFonts w:ascii="Times New Roman" w:eastAsia="Times New Roman" w:hAnsi="Times New Roman" w:cs="Times New Roman"/>
          <w:i/>
          <w:sz w:val="24"/>
          <w:szCs w:val="24"/>
          <w:lang w:val="en-US"/>
        </w:rPr>
        <w:t>Study Site</w:t>
      </w:r>
    </w:p>
    <w:p w14:paraId="48216CD0" w14:textId="0EDD5A99" w:rsidR="00C77F17" w:rsidRPr="001B68A4" w:rsidRDefault="00534BFA" w:rsidP="00CC4483">
      <w:pPr>
        <w:spacing w:after="0" w:line="480" w:lineRule="auto"/>
        <w:rPr>
          <w:rFonts w:ascii="Times New Roman" w:eastAsia="Times New Roman" w:hAnsi="Times New Roman" w:cs="Times New Roman"/>
          <w:sz w:val="24"/>
          <w:szCs w:val="24"/>
          <w:lang w:val="en-US"/>
        </w:rPr>
      </w:pPr>
      <w:r w:rsidRPr="001B68A4">
        <w:rPr>
          <w:rFonts w:ascii="Times New Roman" w:eastAsia="Times New Roman" w:hAnsi="Times New Roman" w:cs="Times New Roman"/>
          <w:sz w:val="24"/>
          <w:szCs w:val="24"/>
          <w:lang w:val="en-US"/>
        </w:rPr>
        <w:t>T</w:t>
      </w:r>
      <w:r w:rsidR="00342C63" w:rsidRPr="001B68A4">
        <w:rPr>
          <w:rFonts w:ascii="Times New Roman" w:eastAsia="Times New Roman" w:hAnsi="Times New Roman" w:cs="Times New Roman"/>
          <w:sz w:val="24"/>
          <w:szCs w:val="24"/>
          <w:lang w:val="en-US"/>
        </w:rPr>
        <w:t xml:space="preserve">he Boston-Area Climate Experiment (BACE) </w:t>
      </w:r>
      <w:r w:rsidRPr="001B68A4">
        <w:rPr>
          <w:rFonts w:ascii="Times New Roman" w:eastAsia="Times New Roman" w:hAnsi="Times New Roman" w:cs="Times New Roman"/>
          <w:sz w:val="24"/>
          <w:szCs w:val="24"/>
          <w:lang w:val="en-US"/>
        </w:rPr>
        <w:t xml:space="preserve">was </w:t>
      </w:r>
      <w:r w:rsidR="0007245B" w:rsidRPr="001B68A4">
        <w:rPr>
          <w:rFonts w:ascii="Times New Roman" w:eastAsia="Times New Roman" w:hAnsi="Times New Roman" w:cs="Times New Roman"/>
          <w:sz w:val="24"/>
          <w:szCs w:val="24"/>
          <w:lang w:val="en-US"/>
        </w:rPr>
        <w:t xml:space="preserve">constructed in 2007 in </w:t>
      </w:r>
      <w:r w:rsidR="00342C63" w:rsidRPr="001B68A4">
        <w:rPr>
          <w:rFonts w:ascii="Times New Roman" w:eastAsia="Times New Roman" w:hAnsi="Times New Roman" w:cs="Times New Roman"/>
          <w:sz w:val="24"/>
          <w:szCs w:val="24"/>
          <w:lang w:val="en-US"/>
        </w:rPr>
        <w:t>an old-field ecosystem in Waltham, Massachusetts (</w:t>
      </w:r>
      <w:r w:rsidR="005F695D" w:rsidRPr="001B68A4">
        <w:rPr>
          <w:rFonts w:ascii="Times New Roman" w:eastAsia="Times New Roman" w:hAnsi="Times New Roman" w:cs="Times New Roman"/>
          <w:sz w:val="24"/>
          <w:szCs w:val="24"/>
          <w:lang w:val="en-US"/>
        </w:rPr>
        <w:t>42°</w:t>
      </w:r>
      <w:r w:rsidR="00AB7E4A" w:rsidRPr="001B68A4">
        <w:rPr>
          <w:rFonts w:ascii="Times New Roman" w:eastAsia="Times New Roman" w:hAnsi="Times New Roman" w:cs="Times New Roman"/>
          <w:sz w:val="24"/>
          <w:szCs w:val="24"/>
          <w:lang w:val="en-US"/>
        </w:rPr>
        <w:t>23.1</w:t>
      </w:r>
      <w:r w:rsidR="005F695D" w:rsidRPr="001B68A4">
        <w:rPr>
          <w:rFonts w:ascii="Times New Roman" w:eastAsia="Times New Roman" w:hAnsi="Times New Roman" w:cs="Times New Roman"/>
          <w:sz w:val="24"/>
          <w:szCs w:val="24"/>
          <w:lang w:val="en-US"/>
        </w:rPr>
        <w:t>′N, 71°</w:t>
      </w:r>
      <w:r w:rsidR="00AB7E4A" w:rsidRPr="001B68A4">
        <w:rPr>
          <w:rFonts w:ascii="Times New Roman" w:eastAsia="Times New Roman" w:hAnsi="Times New Roman" w:cs="Times New Roman"/>
          <w:sz w:val="24"/>
          <w:szCs w:val="24"/>
          <w:lang w:val="en-US"/>
        </w:rPr>
        <w:t>12.9</w:t>
      </w:r>
      <w:r w:rsidR="005F695D" w:rsidRPr="001B68A4">
        <w:rPr>
          <w:rFonts w:ascii="Times New Roman" w:eastAsia="Times New Roman" w:hAnsi="Times New Roman" w:cs="Times New Roman"/>
          <w:sz w:val="24"/>
          <w:szCs w:val="24"/>
          <w:lang w:val="en-US"/>
        </w:rPr>
        <w:t>′W</w:t>
      </w:r>
      <w:r w:rsidR="00342C63" w:rsidRPr="001B68A4">
        <w:rPr>
          <w:rFonts w:ascii="Times New Roman" w:eastAsia="Times New Roman" w:hAnsi="Times New Roman" w:cs="Times New Roman"/>
          <w:sz w:val="24"/>
          <w:szCs w:val="24"/>
          <w:lang w:val="en-US"/>
        </w:rPr>
        <w:t>)</w:t>
      </w:r>
      <w:r w:rsidR="0007245B" w:rsidRPr="001B68A4">
        <w:rPr>
          <w:rFonts w:ascii="Times New Roman" w:eastAsia="Times New Roman" w:hAnsi="Times New Roman" w:cs="Times New Roman"/>
          <w:sz w:val="24"/>
          <w:szCs w:val="24"/>
          <w:lang w:val="en-US"/>
        </w:rPr>
        <w:t>.</w:t>
      </w:r>
      <w:r w:rsidR="00B946FC" w:rsidRPr="001B68A4">
        <w:rPr>
          <w:rFonts w:ascii="Times New Roman" w:eastAsia="Times New Roman" w:hAnsi="Times New Roman" w:cs="Times New Roman"/>
          <w:sz w:val="24"/>
          <w:szCs w:val="24"/>
          <w:lang w:val="en-US"/>
        </w:rPr>
        <w:t xml:space="preserve"> </w:t>
      </w:r>
      <w:r w:rsidR="008135D6" w:rsidRPr="001B68A4">
        <w:rPr>
          <w:rFonts w:ascii="Times New Roman" w:hAnsi="Times New Roman" w:cs="Times New Roman"/>
          <w:sz w:val="24"/>
          <w:szCs w:val="24"/>
          <w:lang w:val="en-US"/>
        </w:rPr>
        <w:t>Mean</w:t>
      </w:r>
      <w:r w:rsidR="00A23F94" w:rsidRPr="001B68A4">
        <w:rPr>
          <w:rFonts w:ascii="Times New Roman" w:hAnsi="Times New Roman" w:cs="Times New Roman"/>
          <w:sz w:val="24"/>
          <w:szCs w:val="24"/>
          <w:lang w:val="en-US"/>
        </w:rPr>
        <w:t xml:space="preserve"> </w:t>
      </w:r>
      <w:r w:rsidR="008135D6" w:rsidRPr="001B68A4">
        <w:rPr>
          <w:rFonts w:ascii="Times New Roman" w:hAnsi="Times New Roman" w:cs="Times New Roman"/>
          <w:sz w:val="24"/>
          <w:szCs w:val="24"/>
          <w:lang w:val="en-US"/>
        </w:rPr>
        <w:t xml:space="preserve">annual precipitation and </w:t>
      </w:r>
      <w:r w:rsidR="008135D6" w:rsidRPr="001B68A4">
        <w:rPr>
          <w:rFonts w:ascii="Times New Roman" w:hAnsi="Times New Roman" w:cs="Times New Roman"/>
          <w:sz w:val="24"/>
          <w:szCs w:val="24"/>
          <w:lang w:val="en-US"/>
        </w:rPr>
        <w:lastRenderedPageBreak/>
        <w:t xml:space="preserve">temperature in nearby Boston are </w:t>
      </w:r>
      <w:r w:rsidR="004323AE" w:rsidRPr="001B68A4">
        <w:rPr>
          <w:rFonts w:ascii="Times New Roman" w:hAnsi="Times New Roman" w:cs="Times New Roman"/>
          <w:sz w:val="24"/>
          <w:szCs w:val="24"/>
          <w:lang w:val="en-US"/>
        </w:rPr>
        <w:t>~</w:t>
      </w:r>
      <w:r w:rsidR="008135D6" w:rsidRPr="001B68A4">
        <w:rPr>
          <w:rFonts w:ascii="Times New Roman" w:hAnsi="Times New Roman" w:cs="Times New Roman"/>
          <w:sz w:val="24"/>
          <w:szCs w:val="24"/>
          <w:lang w:val="en-US"/>
        </w:rPr>
        <w:t>10</w:t>
      </w:r>
      <w:r w:rsidR="004323AE" w:rsidRPr="001B68A4">
        <w:rPr>
          <w:rFonts w:ascii="Times New Roman" w:hAnsi="Times New Roman" w:cs="Times New Roman"/>
          <w:sz w:val="24"/>
          <w:szCs w:val="24"/>
          <w:lang w:val="en-US"/>
        </w:rPr>
        <w:t>00 mm and ~10</w:t>
      </w:r>
      <w:r w:rsidR="00FD0A74" w:rsidRPr="001B68A4">
        <w:rPr>
          <w:rFonts w:ascii="Times New Roman" w:hAnsi="Times New Roman" w:cs="Times New Roman"/>
          <w:sz w:val="24"/>
          <w:szCs w:val="24"/>
          <w:lang w:val="en-US"/>
        </w:rPr>
        <w:t xml:space="preserve"> </w:t>
      </w:r>
      <w:proofErr w:type="spellStart"/>
      <w:r w:rsidR="008135D6" w:rsidRPr="001B68A4">
        <w:rPr>
          <w:rFonts w:ascii="Times New Roman" w:hAnsi="Times New Roman" w:cs="Times New Roman"/>
          <w:sz w:val="24"/>
          <w:szCs w:val="24"/>
          <w:vertAlign w:val="superscript"/>
          <w:lang w:val="en-US"/>
        </w:rPr>
        <w:t>o</w:t>
      </w:r>
      <w:r w:rsidR="008135D6" w:rsidRPr="001B68A4">
        <w:rPr>
          <w:rFonts w:ascii="Times New Roman" w:hAnsi="Times New Roman" w:cs="Times New Roman"/>
          <w:sz w:val="24"/>
          <w:szCs w:val="24"/>
          <w:lang w:val="en-US"/>
        </w:rPr>
        <w:t>C</w:t>
      </w:r>
      <w:proofErr w:type="spellEnd"/>
      <w:r w:rsidR="008135D6" w:rsidRPr="001B68A4">
        <w:rPr>
          <w:rFonts w:ascii="Times New Roman" w:hAnsi="Times New Roman" w:cs="Times New Roman"/>
          <w:sz w:val="24"/>
          <w:szCs w:val="24"/>
          <w:lang w:val="en-US"/>
        </w:rPr>
        <w:t xml:space="preserve">, respectively. The study site has a loam topsoil (Mesic Typic </w:t>
      </w:r>
      <w:proofErr w:type="spellStart"/>
      <w:r w:rsidR="008135D6" w:rsidRPr="001B68A4">
        <w:rPr>
          <w:rFonts w:ascii="Times New Roman" w:hAnsi="Times New Roman" w:cs="Times New Roman"/>
          <w:sz w:val="24"/>
          <w:szCs w:val="24"/>
          <w:lang w:val="en-US"/>
        </w:rPr>
        <w:t>Dystrudept</w:t>
      </w:r>
      <w:proofErr w:type="spellEnd"/>
      <w:r w:rsidR="008135D6" w:rsidRPr="001B68A4">
        <w:rPr>
          <w:rFonts w:ascii="Times New Roman" w:hAnsi="Times New Roman" w:cs="Times New Roman"/>
          <w:sz w:val="24"/>
          <w:szCs w:val="24"/>
          <w:lang w:val="en-US"/>
        </w:rPr>
        <w:t xml:space="preserve">; Haven series) with 45% sand, 46% silt and 9% clay (gravel content: 7%) and a gravelly sandy loam subsoil </w:t>
      </w:r>
      <w:r w:rsidR="007E3AE8" w:rsidRPr="007E3AE8">
        <w:rPr>
          <w:rFonts w:ascii="Times New Roman" w:hAnsi="Times New Roman" w:cs="Times New Roman"/>
          <w:sz w:val="24"/>
          <w:szCs w:val="24"/>
        </w:rPr>
        <w:t>(</w:t>
      </w:r>
      <w:proofErr w:type="spellStart"/>
      <w:r w:rsidR="007E3AE8" w:rsidRPr="007E3AE8">
        <w:rPr>
          <w:rFonts w:ascii="Times New Roman" w:hAnsi="Times New Roman" w:cs="Times New Roman"/>
          <w:sz w:val="24"/>
          <w:szCs w:val="24"/>
        </w:rPr>
        <w:t>Auyeung</w:t>
      </w:r>
      <w:proofErr w:type="spellEnd"/>
      <w:r w:rsidR="007E3AE8" w:rsidRPr="007E3AE8">
        <w:rPr>
          <w:rFonts w:ascii="Times New Roman" w:hAnsi="Times New Roman" w:cs="Times New Roman"/>
          <w:sz w:val="24"/>
          <w:szCs w:val="24"/>
        </w:rPr>
        <w:t xml:space="preserve"> </w:t>
      </w:r>
      <w:r w:rsidR="007E3AE8" w:rsidRPr="007E3AE8">
        <w:rPr>
          <w:rFonts w:ascii="Times New Roman" w:hAnsi="Times New Roman" w:cs="Times New Roman"/>
          <w:i/>
          <w:iCs/>
          <w:sz w:val="24"/>
          <w:szCs w:val="24"/>
        </w:rPr>
        <w:t>et al.</w:t>
      </w:r>
      <w:r w:rsidR="007E3AE8" w:rsidRPr="007E3AE8">
        <w:rPr>
          <w:rFonts w:ascii="Times New Roman" w:hAnsi="Times New Roman" w:cs="Times New Roman"/>
          <w:sz w:val="24"/>
          <w:szCs w:val="24"/>
        </w:rPr>
        <w:t xml:space="preserve"> 2013; </w:t>
      </w:r>
      <w:proofErr w:type="spellStart"/>
      <w:r w:rsidR="007E3AE8" w:rsidRPr="007E3AE8">
        <w:rPr>
          <w:rFonts w:ascii="Times New Roman" w:hAnsi="Times New Roman" w:cs="Times New Roman"/>
          <w:sz w:val="24"/>
          <w:szCs w:val="24"/>
        </w:rPr>
        <w:t>Suseela</w:t>
      </w:r>
      <w:proofErr w:type="spellEnd"/>
      <w:r w:rsidR="007E3AE8" w:rsidRPr="007E3AE8">
        <w:rPr>
          <w:rFonts w:ascii="Times New Roman" w:hAnsi="Times New Roman" w:cs="Times New Roman"/>
          <w:sz w:val="24"/>
          <w:szCs w:val="24"/>
        </w:rPr>
        <w:t xml:space="preserve"> </w:t>
      </w:r>
      <w:r w:rsidR="007E3AE8" w:rsidRPr="007E3AE8">
        <w:rPr>
          <w:rFonts w:ascii="Times New Roman" w:hAnsi="Times New Roman" w:cs="Times New Roman"/>
          <w:i/>
          <w:iCs/>
          <w:sz w:val="24"/>
          <w:szCs w:val="24"/>
        </w:rPr>
        <w:t>et al.</w:t>
      </w:r>
      <w:r w:rsidR="007E3AE8" w:rsidRPr="007E3AE8">
        <w:rPr>
          <w:rFonts w:ascii="Times New Roman" w:hAnsi="Times New Roman" w:cs="Times New Roman"/>
          <w:sz w:val="24"/>
          <w:szCs w:val="24"/>
        </w:rPr>
        <w:t xml:space="preserve"> 2014)</w:t>
      </w:r>
      <w:r w:rsidR="008135D6" w:rsidRPr="001B68A4">
        <w:rPr>
          <w:rFonts w:ascii="Times New Roman" w:hAnsi="Times New Roman" w:cs="Times New Roman"/>
          <w:sz w:val="24"/>
          <w:szCs w:val="24"/>
          <w:lang w:val="en-US"/>
        </w:rPr>
        <w:t>.</w:t>
      </w:r>
      <w:r w:rsidR="005B37EF" w:rsidRPr="001B68A4">
        <w:rPr>
          <w:rFonts w:ascii="Times New Roman" w:eastAsia="Times New Roman" w:hAnsi="Times New Roman" w:cs="Times New Roman"/>
          <w:sz w:val="24"/>
          <w:szCs w:val="24"/>
          <w:lang w:val="en-US"/>
        </w:rPr>
        <w:t xml:space="preserve"> Prior to construction the site was maintained by periodic mowing. </w:t>
      </w:r>
      <w:r w:rsidR="00F04A8E" w:rsidRPr="001B68A4">
        <w:rPr>
          <w:rFonts w:ascii="Times New Roman" w:eastAsia="Times New Roman" w:hAnsi="Times New Roman" w:cs="Times New Roman"/>
          <w:sz w:val="24"/>
          <w:szCs w:val="24"/>
          <w:lang w:val="en-US"/>
        </w:rPr>
        <w:t xml:space="preserve">In 2016, </w:t>
      </w:r>
      <w:r w:rsidR="00711976" w:rsidRPr="001B68A4">
        <w:rPr>
          <w:rFonts w:ascii="Times New Roman" w:eastAsia="Times New Roman" w:hAnsi="Times New Roman" w:cs="Times New Roman"/>
          <w:sz w:val="24"/>
          <w:szCs w:val="24"/>
          <w:lang w:val="en-US"/>
        </w:rPr>
        <w:t xml:space="preserve">the </w:t>
      </w:r>
      <w:r w:rsidR="00BB4772" w:rsidRPr="001B68A4">
        <w:rPr>
          <w:rFonts w:ascii="Times New Roman" w:eastAsia="Times New Roman" w:hAnsi="Times New Roman" w:cs="Times New Roman"/>
          <w:sz w:val="24"/>
          <w:szCs w:val="24"/>
          <w:lang w:val="en-US"/>
        </w:rPr>
        <w:t>most common</w:t>
      </w:r>
      <w:r w:rsidR="00711976" w:rsidRPr="001B68A4">
        <w:rPr>
          <w:rFonts w:ascii="Times New Roman" w:eastAsia="Times New Roman" w:hAnsi="Times New Roman" w:cs="Times New Roman"/>
          <w:sz w:val="24"/>
          <w:szCs w:val="24"/>
          <w:lang w:val="en-US"/>
        </w:rPr>
        <w:t xml:space="preserve"> plant species</w:t>
      </w:r>
      <w:r w:rsidR="00F5436D" w:rsidRPr="001B68A4">
        <w:rPr>
          <w:rFonts w:ascii="Times New Roman" w:eastAsia="Times New Roman" w:hAnsi="Times New Roman" w:cs="Times New Roman"/>
          <w:sz w:val="24"/>
          <w:szCs w:val="24"/>
          <w:lang w:val="en-US"/>
        </w:rPr>
        <w:t xml:space="preserve"> in the </w:t>
      </w:r>
      <w:r w:rsidR="00CB29BA" w:rsidRPr="001B68A4">
        <w:rPr>
          <w:rFonts w:ascii="Times New Roman" w:eastAsia="Times New Roman" w:hAnsi="Times New Roman" w:cs="Times New Roman"/>
          <w:sz w:val="24"/>
          <w:szCs w:val="24"/>
          <w:lang w:val="en-US"/>
        </w:rPr>
        <w:t xml:space="preserve">experimental </w:t>
      </w:r>
      <w:r w:rsidR="00F5436D" w:rsidRPr="001B68A4">
        <w:rPr>
          <w:rFonts w:ascii="Times New Roman" w:eastAsia="Times New Roman" w:hAnsi="Times New Roman" w:cs="Times New Roman"/>
          <w:sz w:val="24"/>
          <w:szCs w:val="24"/>
          <w:lang w:val="en-US"/>
        </w:rPr>
        <w:t>plots</w:t>
      </w:r>
      <w:r w:rsidR="00F04A8E" w:rsidRPr="001B68A4">
        <w:rPr>
          <w:rFonts w:ascii="Times New Roman" w:eastAsia="Times New Roman" w:hAnsi="Times New Roman" w:cs="Times New Roman"/>
          <w:sz w:val="24"/>
          <w:szCs w:val="24"/>
          <w:lang w:val="en-US"/>
        </w:rPr>
        <w:t xml:space="preserve">, in addition to </w:t>
      </w:r>
      <w:r w:rsidR="00F04A8E" w:rsidRPr="001B68A4">
        <w:rPr>
          <w:rFonts w:ascii="Times New Roman" w:eastAsia="Times New Roman" w:hAnsi="Times New Roman" w:cs="Times New Roman"/>
          <w:i/>
          <w:sz w:val="24"/>
          <w:szCs w:val="24"/>
          <w:lang w:val="en-US"/>
        </w:rPr>
        <w:t xml:space="preserve">P. </w:t>
      </w:r>
      <w:proofErr w:type="spellStart"/>
      <w:r w:rsidR="00F04A8E" w:rsidRPr="001B68A4">
        <w:rPr>
          <w:rFonts w:ascii="Times New Roman" w:eastAsia="Times New Roman" w:hAnsi="Times New Roman" w:cs="Times New Roman"/>
          <w:i/>
          <w:sz w:val="24"/>
          <w:szCs w:val="24"/>
          <w:lang w:val="en-US"/>
        </w:rPr>
        <w:t>lanceolata</w:t>
      </w:r>
      <w:proofErr w:type="spellEnd"/>
      <w:r w:rsidR="00F04A8E" w:rsidRPr="001B68A4">
        <w:rPr>
          <w:rFonts w:ascii="Times New Roman" w:eastAsia="Times New Roman" w:hAnsi="Times New Roman" w:cs="Times New Roman"/>
          <w:sz w:val="24"/>
          <w:szCs w:val="24"/>
          <w:lang w:val="en-US"/>
        </w:rPr>
        <w:t xml:space="preserve">, </w:t>
      </w:r>
      <w:r w:rsidR="00711976" w:rsidRPr="001B68A4">
        <w:rPr>
          <w:rFonts w:ascii="Times New Roman" w:eastAsia="Times New Roman" w:hAnsi="Times New Roman" w:cs="Times New Roman"/>
          <w:sz w:val="24"/>
          <w:szCs w:val="24"/>
          <w:lang w:val="en-US"/>
        </w:rPr>
        <w:t xml:space="preserve">were </w:t>
      </w:r>
      <w:r w:rsidR="00711976" w:rsidRPr="001B68A4">
        <w:rPr>
          <w:rFonts w:ascii="Times New Roman" w:eastAsia="Times New Roman" w:hAnsi="Times New Roman" w:cs="Times New Roman"/>
          <w:i/>
          <w:sz w:val="24"/>
          <w:szCs w:val="24"/>
          <w:lang w:val="en-US"/>
        </w:rPr>
        <w:t xml:space="preserve">Achillea </w:t>
      </w:r>
      <w:proofErr w:type="spellStart"/>
      <w:r w:rsidR="00711976" w:rsidRPr="001B68A4">
        <w:rPr>
          <w:rFonts w:ascii="Times New Roman" w:eastAsia="Times New Roman" w:hAnsi="Times New Roman" w:cs="Times New Roman"/>
          <w:i/>
          <w:sz w:val="24"/>
          <w:szCs w:val="24"/>
          <w:lang w:val="en-US"/>
        </w:rPr>
        <w:t>millefolium</w:t>
      </w:r>
      <w:proofErr w:type="spellEnd"/>
      <w:r w:rsidR="00711976" w:rsidRPr="001B68A4">
        <w:rPr>
          <w:rFonts w:ascii="Times New Roman" w:eastAsia="Times New Roman" w:hAnsi="Times New Roman" w:cs="Times New Roman"/>
          <w:sz w:val="24"/>
          <w:szCs w:val="24"/>
          <w:lang w:val="en-US"/>
        </w:rPr>
        <w:t xml:space="preserve">, </w:t>
      </w:r>
      <w:proofErr w:type="spellStart"/>
      <w:r w:rsidR="00711976" w:rsidRPr="001B68A4">
        <w:rPr>
          <w:rFonts w:ascii="Times New Roman" w:eastAsia="Times New Roman" w:hAnsi="Times New Roman" w:cs="Times New Roman"/>
          <w:i/>
          <w:sz w:val="24"/>
          <w:szCs w:val="24"/>
          <w:lang w:val="en-US"/>
        </w:rPr>
        <w:t>Asclepias</w:t>
      </w:r>
      <w:proofErr w:type="spellEnd"/>
      <w:r w:rsidR="00711976" w:rsidRPr="001B68A4">
        <w:rPr>
          <w:rFonts w:ascii="Times New Roman" w:eastAsia="Times New Roman" w:hAnsi="Times New Roman" w:cs="Times New Roman"/>
          <w:i/>
          <w:sz w:val="24"/>
          <w:szCs w:val="24"/>
          <w:lang w:val="en-US"/>
        </w:rPr>
        <w:t xml:space="preserve"> </w:t>
      </w:r>
      <w:proofErr w:type="spellStart"/>
      <w:r w:rsidR="00711976" w:rsidRPr="001B68A4">
        <w:rPr>
          <w:rFonts w:ascii="Times New Roman" w:eastAsia="Times New Roman" w:hAnsi="Times New Roman" w:cs="Times New Roman"/>
          <w:i/>
          <w:sz w:val="24"/>
          <w:szCs w:val="24"/>
          <w:lang w:val="en-US"/>
        </w:rPr>
        <w:t>syriaca</w:t>
      </w:r>
      <w:proofErr w:type="spellEnd"/>
      <w:r w:rsidR="00711976" w:rsidRPr="001B68A4">
        <w:rPr>
          <w:rFonts w:ascii="Times New Roman" w:eastAsia="Times New Roman" w:hAnsi="Times New Roman" w:cs="Times New Roman"/>
          <w:sz w:val="24"/>
          <w:szCs w:val="24"/>
          <w:lang w:val="en-US"/>
        </w:rPr>
        <w:t xml:space="preserve">, </w:t>
      </w:r>
      <w:r w:rsidR="00711976" w:rsidRPr="001B68A4">
        <w:rPr>
          <w:rFonts w:ascii="Times New Roman" w:eastAsia="Times New Roman" w:hAnsi="Times New Roman" w:cs="Times New Roman"/>
          <w:i/>
          <w:sz w:val="24"/>
          <w:szCs w:val="24"/>
          <w:lang w:val="en-US"/>
        </w:rPr>
        <w:t>Chenopodium album</w:t>
      </w:r>
      <w:r w:rsidR="00711976" w:rsidRPr="001B68A4">
        <w:rPr>
          <w:rFonts w:ascii="Times New Roman" w:eastAsia="Times New Roman" w:hAnsi="Times New Roman" w:cs="Times New Roman"/>
          <w:sz w:val="24"/>
          <w:szCs w:val="24"/>
          <w:lang w:val="en-US"/>
        </w:rPr>
        <w:t xml:space="preserve">, </w:t>
      </w:r>
      <w:proofErr w:type="spellStart"/>
      <w:r w:rsidR="00BB4772" w:rsidRPr="001B68A4">
        <w:rPr>
          <w:rFonts w:ascii="Times New Roman" w:eastAsia="Times New Roman" w:hAnsi="Times New Roman" w:cs="Times New Roman"/>
          <w:i/>
          <w:sz w:val="24"/>
          <w:szCs w:val="24"/>
          <w:lang w:val="en-US"/>
        </w:rPr>
        <w:t>Lepidium</w:t>
      </w:r>
      <w:proofErr w:type="spellEnd"/>
      <w:r w:rsidR="00BB4772" w:rsidRPr="001B68A4">
        <w:rPr>
          <w:rFonts w:ascii="Times New Roman" w:eastAsia="Times New Roman" w:hAnsi="Times New Roman" w:cs="Times New Roman"/>
          <w:i/>
          <w:sz w:val="24"/>
          <w:szCs w:val="24"/>
          <w:lang w:val="en-US"/>
        </w:rPr>
        <w:t xml:space="preserve"> </w:t>
      </w:r>
      <w:proofErr w:type="spellStart"/>
      <w:r w:rsidR="00BB4772" w:rsidRPr="001B68A4">
        <w:rPr>
          <w:rFonts w:ascii="Times New Roman" w:eastAsia="Times New Roman" w:hAnsi="Times New Roman" w:cs="Times New Roman"/>
          <w:i/>
          <w:sz w:val="24"/>
          <w:szCs w:val="24"/>
          <w:lang w:val="en-US"/>
        </w:rPr>
        <w:t>virginicum</w:t>
      </w:r>
      <w:proofErr w:type="spellEnd"/>
      <w:r w:rsidR="00BB4772" w:rsidRPr="001B68A4">
        <w:rPr>
          <w:rFonts w:ascii="Times New Roman" w:eastAsia="Times New Roman" w:hAnsi="Times New Roman" w:cs="Times New Roman"/>
          <w:sz w:val="24"/>
          <w:szCs w:val="24"/>
          <w:lang w:val="en-US"/>
        </w:rPr>
        <w:t xml:space="preserve">, </w:t>
      </w:r>
      <w:r w:rsidR="00711976" w:rsidRPr="001B68A4">
        <w:rPr>
          <w:rFonts w:ascii="Times New Roman" w:eastAsia="Times New Roman" w:hAnsi="Times New Roman" w:cs="Times New Roman"/>
          <w:i/>
          <w:sz w:val="24"/>
          <w:szCs w:val="24"/>
          <w:lang w:val="en-US"/>
        </w:rPr>
        <w:t>Linaria vulgaris</w:t>
      </w:r>
      <w:r w:rsidR="00711976" w:rsidRPr="001B68A4">
        <w:rPr>
          <w:rFonts w:ascii="Times New Roman" w:eastAsia="Times New Roman" w:hAnsi="Times New Roman" w:cs="Times New Roman"/>
          <w:sz w:val="24"/>
          <w:szCs w:val="24"/>
          <w:lang w:val="en-US"/>
        </w:rPr>
        <w:t xml:space="preserve">, </w:t>
      </w:r>
      <w:proofErr w:type="spellStart"/>
      <w:r w:rsidR="00711976" w:rsidRPr="001B68A4">
        <w:rPr>
          <w:rFonts w:ascii="Times New Roman" w:eastAsia="Times New Roman" w:hAnsi="Times New Roman" w:cs="Times New Roman"/>
          <w:i/>
          <w:sz w:val="24"/>
          <w:szCs w:val="24"/>
          <w:lang w:val="en-US"/>
        </w:rPr>
        <w:t>Poa</w:t>
      </w:r>
      <w:proofErr w:type="spellEnd"/>
      <w:r w:rsidR="00711976" w:rsidRPr="001B68A4">
        <w:rPr>
          <w:rFonts w:ascii="Times New Roman" w:eastAsia="Times New Roman" w:hAnsi="Times New Roman" w:cs="Times New Roman"/>
          <w:i/>
          <w:sz w:val="24"/>
          <w:szCs w:val="24"/>
          <w:lang w:val="en-US"/>
        </w:rPr>
        <w:t xml:space="preserve"> </w:t>
      </w:r>
      <w:proofErr w:type="spellStart"/>
      <w:r w:rsidR="00711976" w:rsidRPr="001B68A4">
        <w:rPr>
          <w:rFonts w:ascii="Times New Roman" w:eastAsia="Times New Roman" w:hAnsi="Times New Roman" w:cs="Times New Roman"/>
          <w:i/>
          <w:sz w:val="24"/>
          <w:szCs w:val="24"/>
          <w:lang w:val="en-US"/>
        </w:rPr>
        <w:t>trivialis</w:t>
      </w:r>
      <w:proofErr w:type="spellEnd"/>
      <w:r w:rsidR="00711976" w:rsidRPr="001B68A4">
        <w:rPr>
          <w:rFonts w:ascii="Times New Roman" w:eastAsia="Times New Roman" w:hAnsi="Times New Roman" w:cs="Times New Roman"/>
          <w:sz w:val="24"/>
          <w:szCs w:val="24"/>
          <w:lang w:val="en-US"/>
        </w:rPr>
        <w:t xml:space="preserve">, </w:t>
      </w:r>
      <w:proofErr w:type="spellStart"/>
      <w:r w:rsidR="00711976" w:rsidRPr="001B68A4">
        <w:rPr>
          <w:rFonts w:ascii="Times New Roman" w:eastAsia="Times New Roman" w:hAnsi="Times New Roman" w:cs="Times New Roman"/>
          <w:i/>
          <w:sz w:val="24"/>
          <w:szCs w:val="24"/>
          <w:lang w:val="en-US"/>
        </w:rPr>
        <w:t>Solidago</w:t>
      </w:r>
      <w:proofErr w:type="spellEnd"/>
      <w:r w:rsidR="00711976" w:rsidRPr="001B68A4">
        <w:rPr>
          <w:rFonts w:ascii="Times New Roman" w:eastAsia="Times New Roman" w:hAnsi="Times New Roman" w:cs="Times New Roman"/>
          <w:i/>
          <w:sz w:val="24"/>
          <w:szCs w:val="24"/>
          <w:lang w:val="en-US"/>
        </w:rPr>
        <w:t xml:space="preserve"> </w:t>
      </w:r>
      <w:r w:rsidR="00BB4772" w:rsidRPr="001B68A4">
        <w:rPr>
          <w:rFonts w:ascii="Times New Roman" w:eastAsia="Times New Roman" w:hAnsi="Times New Roman" w:cs="Times New Roman"/>
          <w:i/>
          <w:sz w:val="24"/>
          <w:szCs w:val="24"/>
          <w:lang w:val="en-US"/>
        </w:rPr>
        <w:t>canadensis</w:t>
      </w:r>
      <w:r w:rsidR="00BB4772" w:rsidRPr="001B68A4">
        <w:rPr>
          <w:rFonts w:ascii="Times New Roman" w:eastAsia="Times New Roman" w:hAnsi="Times New Roman" w:cs="Times New Roman"/>
          <w:sz w:val="24"/>
          <w:szCs w:val="24"/>
          <w:lang w:val="en-US"/>
        </w:rPr>
        <w:t xml:space="preserve">, </w:t>
      </w:r>
      <w:proofErr w:type="spellStart"/>
      <w:r w:rsidR="00BB4772" w:rsidRPr="001B68A4">
        <w:rPr>
          <w:rFonts w:ascii="Times New Roman" w:eastAsia="Times New Roman" w:hAnsi="Times New Roman" w:cs="Times New Roman"/>
          <w:i/>
          <w:sz w:val="24"/>
          <w:szCs w:val="24"/>
          <w:lang w:val="en-US"/>
        </w:rPr>
        <w:t>Verbascum</w:t>
      </w:r>
      <w:proofErr w:type="spellEnd"/>
      <w:r w:rsidR="00BB4772" w:rsidRPr="001B68A4">
        <w:rPr>
          <w:rFonts w:ascii="Times New Roman" w:eastAsia="Times New Roman" w:hAnsi="Times New Roman" w:cs="Times New Roman"/>
          <w:i/>
          <w:sz w:val="24"/>
          <w:szCs w:val="24"/>
          <w:lang w:val="en-US"/>
        </w:rPr>
        <w:t xml:space="preserve"> </w:t>
      </w:r>
      <w:proofErr w:type="spellStart"/>
      <w:r w:rsidR="00BB4772" w:rsidRPr="001B68A4">
        <w:rPr>
          <w:rFonts w:ascii="Times New Roman" w:eastAsia="Times New Roman" w:hAnsi="Times New Roman" w:cs="Times New Roman"/>
          <w:i/>
          <w:sz w:val="24"/>
          <w:szCs w:val="24"/>
          <w:lang w:val="en-US"/>
        </w:rPr>
        <w:t>t</w:t>
      </w:r>
      <w:r w:rsidR="00E933D8" w:rsidRPr="001B68A4">
        <w:rPr>
          <w:rFonts w:ascii="Times New Roman" w:eastAsia="Times New Roman" w:hAnsi="Times New Roman" w:cs="Times New Roman"/>
          <w:i/>
          <w:sz w:val="24"/>
          <w:szCs w:val="24"/>
          <w:lang w:val="en-US"/>
        </w:rPr>
        <w:t>h</w:t>
      </w:r>
      <w:r w:rsidR="00BB4772" w:rsidRPr="001B68A4">
        <w:rPr>
          <w:rFonts w:ascii="Times New Roman" w:eastAsia="Times New Roman" w:hAnsi="Times New Roman" w:cs="Times New Roman"/>
          <w:i/>
          <w:sz w:val="24"/>
          <w:szCs w:val="24"/>
          <w:lang w:val="en-US"/>
        </w:rPr>
        <w:t>apsus</w:t>
      </w:r>
      <w:proofErr w:type="spellEnd"/>
      <w:r w:rsidR="00BB4772" w:rsidRPr="001B68A4">
        <w:rPr>
          <w:rFonts w:ascii="Times New Roman" w:eastAsia="Times New Roman" w:hAnsi="Times New Roman" w:cs="Times New Roman"/>
          <w:sz w:val="24"/>
          <w:szCs w:val="24"/>
          <w:lang w:val="en-US"/>
        </w:rPr>
        <w:t>, and</w:t>
      </w:r>
      <w:r w:rsidR="00BB4772" w:rsidRPr="001B68A4">
        <w:rPr>
          <w:rFonts w:ascii="Times New Roman" w:eastAsia="Times New Roman" w:hAnsi="Times New Roman" w:cs="Times New Roman"/>
          <w:i/>
          <w:sz w:val="24"/>
          <w:szCs w:val="24"/>
          <w:lang w:val="en-US"/>
        </w:rPr>
        <w:t xml:space="preserve"> Veronica arvensis.</w:t>
      </w:r>
    </w:p>
    <w:p w14:paraId="455833EA" w14:textId="2BF6FFE6" w:rsidR="005B37EF" w:rsidRPr="001B68A4" w:rsidRDefault="00342C63" w:rsidP="00CC4483">
      <w:pPr>
        <w:widowControl w:val="0"/>
        <w:autoSpaceDE w:val="0"/>
        <w:autoSpaceDN w:val="0"/>
        <w:adjustRightInd w:val="0"/>
        <w:spacing w:after="0" w:line="480" w:lineRule="auto"/>
        <w:ind w:firstLine="360"/>
        <w:rPr>
          <w:rFonts w:ascii="Times New Roman" w:eastAsia="Times New Roman" w:hAnsi="Times New Roman" w:cs="Times New Roman"/>
          <w:sz w:val="24"/>
          <w:szCs w:val="24"/>
          <w:lang w:val="en-US"/>
        </w:rPr>
      </w:pPr>
      <w:r w:rsidRPr="001B68A4">
        <w:rPr>
          <w:rFonts w:ascii="Times New Roman" w:eastAsia="Times New Roman" w:hAnsi="Times New Roman" w:cs="Times New Roman"/>
          <w:sz w:val="24"/>
          <w:szCs w:val="24"/>
          <w:lang w:val="en-US"/>
        </w:rPr>
        <w:t>BACE consist</w:t>
      </w:r>
      <w:r w:rsidR="0007245B" w:rsidRPr="001B68A4">
        <w:rPr>
          <w:rFonts w:ascii="Times New Roman" w:eastAsia="Times New Roman" w:hAnsi="Times New Roman" w:cs="Times New Roman"/>
          <w:sz w:val="24"/>
          <w:szCs w:val="24"/>
          <w:lang w:val="en-US"/>
        </w:rPr>
        <w:t>s</w:t>
      </w:r>
      <w:r w:rsidRPr="001B68A4">
        <w:rPr>
          <w:rFonts w:ascii="Times New Roman" w:eastAsia="Times New Roman" w:hAnsi="Times New Roman" w:cs="Times New Roman"/>
          <w:sz w:val="24"/>
          <w:szCs w:val="24"/>
          <w:lang w:val="en-US"/>
        </w:rPr>
        <w:t xml:space="preserve"> of three replicate blocks</w:t>
      </w:r>
      <w:r w:rsidR="0007245B" w:rsidRPr="001B68A4">
        <w:rPr>
          <w:rFonts w:ascii="Times New Roman" w:eastAsia="Times New Roman" w:hAnsi="Times New Roman" w:cs="Times New Roman"/>
          <w:sz w:val="24"/>
          <w:szCs w:val="24"/>
          <w:lang w:val="en-US"/>
        </w:rPr>
        <w:t xml:space="preserve"> </w:t>
      </w:r>
      <w:r w:rsidR="00AA7D86" w:rsidRPr="001B68A4">
        <w:rPr>
          <w:rFonts w:ascii="Times New Roman" w:eastAsia="Times New Roman" w:hAnsi="Times New Roman" w:cs="Times New Roman"/>
          <w:sz w:val="24"/>
          <w:szCs w:val="24"/>
          <w:lang w:val="en-US"/>
        </w:rPr>
        <w:t>with three levels of</w:t>
      </w:r>
      <w:r w:rsidR="0007245B" w:rsidRPr="001B68A4">
        <w:rPr>
          <w:rFonts w:ascii="Times New Roman" w:eastAsia="Times New Roman" w:hAnsi="Times New Roman" w:cs="Times New Roman"/>
          <w:sz w:val="24"/>
          <w:szCs w:val="24"/>
          <w:lang w:val="en-US"/>
        </w:rPr>
        <w:t xml:space="preserve"> precipitation and </w:t>
      </w:r>
      <w:r w:rsidR="00AA7D86" w:rsidRPr="001B68A4">
        <w:rPr>
          <w:rFonts w:ascii="Times New Roman" w:eastAsia="Times New Roman" w:hAnsi="Times New Roman" w:cs="Times New Roman"/>
          <w:sz w:val="24"/>
          <w:szCs w:val="24"/>
          <w:lang w:val="en-US"/>
        </w:rPr>
        <w:t xml:space="preserve">four levels of </w:t>
      </w:r>
      <w:r w:rsidR="0007245B" w:rsidRPr="001B68A4">
        <w:rPr>
          <w:rFonts w:ascii="Times New Roman" w:eastAsia="Times New Roman" w:hAnsi="Times New Roman" w:cs="Times New Roman"/>
          <w:sz w:val="24"/>
          <w:szCs w:val="24"/>
          <w:lang w:val="en-US"/>
        </w:rPr>
        <w:t xml:space="preserve">temperature </w:t>
      </w:r>
      <w:r w:rsidR="00CE05F0" w:rsidRPr="001B68A4">
        <w:rPr>
          <w:rFonts w:ascii="Times New Roman" w:eastAsia="Times New Roman" w:hAnsi="Times New Roman" w:cs="Times New Roman"/>
          <w:sz w:val="24"/>
          <w:szCs w:val="24"/>
          <w:lang w:val="en-US"/>
        </w:rPr>
        <w:t xml:space="preserve">that </w:t>
      </w:r>
      <w:r w:rsidR="0007245B" w:rsidRPr="001B68A4">
        <w:rPr>
          <w:rFonts w:ascii="Times New Roman" w:eastAsia="Times New Roman" w:hAnsi="Times New Roman" w:cs="Times New Roman"/>
          <w:sz w:val="24"/>
          <w:szCs w:val="24"/>
          <w:lang w:val="en-US"/>
        </w:rPr>
        <w:t>are manipulated</w:t>
      </w:r>
      <w:r w:rsidR="00AA7D86" w:rsidRPr="001B68A4">
        <w:rPr>
          <w:rFonts w:ascii="Times New Roman" w:hAnsi="Times New Roman" w:cs="Times New Roman"/>
          <w:sz w:val="24"/>
          <w:szCs w:val="24"/>
          <w:lang w:val="en-US"/>
        </w:rPr>
        <w:t xml:space="preserve"> in a full-factorial, split-plot design </w:t>
      </w:r>
      <w:r w:rsidR="0007245B" w:rsidRPr="001B68A4">
        <w:rPr>
          <w:rFonts w:ascii="Times New Roman" w:hAnsi="Times New Roman" w:cs="Times New Roman"/>
          <w:sz w:val="24"/>
          <w:szCs w:val="24"/>
          <w:lang w:val="en-US"/>
        </w:rPr>
        <w:t>(</w:t>
      </w:r>
      <w:r w:rsidR="00AA7D86" w:rsidRPr="001B68A4">
        <w:rPr>
          <w:rFonts w:ascii="Times New Roman" w:hAnsi="Times New Roman" w:cs="Times New Roman"/>
          <w:sz w:val="24"/>
          <w:szCs w:val="24"/>
          <w:lang w:val="en-US"/>
        </w:rPr>
        <w:t xml:space="preserve">for a total of </w:t>
      </w:r>
      <w:r w:rsidR="0007245B" w:rsidRPr="001B68A4">
        <w:rPr>
          <w:rFonts w:ascii="Times New Roman" w:hAnsi="Times New Roman" w:cs="Times New Roman"/>
          <w:sz w:val="24"/>
          <w:szCs w:val="24"/>
          <w:lang w:val="en-US"/>
        </w:rPr>
        <w:t>36 experimental plots).</w:t>
      </w:r>
      <w:r w:rsidR="00AA7D86" w:rsidRPr="001B68A4">
        <w:rPr>
          <w:rFonts w:ascii="Times New Roman" w:hAnsi="Times New Roman" w:cs="Times New Roman"/>
          <w:sz w:val="24"/>
          <w:szCs w:val="24"/>
          <w:lang w:val="en-US"/>
        </w:rPr>
        <w:t xml:space="preserve"> </w:t>
      </w:r>
      <w:r w:rsidR="00107F20" w:rsidRPr="001B68A4">
        <w:rPr>
          <w:rFonts w:ascii="Times New Roman" w:hAnsi="Times New Roman" w:cs="Times New Roman"/>
          <w:sz w:val="24"/>
          <w:szCs w:val="24"/>
          <w:lang w:val="en-US"/>
        </w:rPr>
        <w:t>The soil around each 2 x 2 m plot had been trenched to 60 cm</w:t>
      </w:r>
      <w:r w:rsidR="003F54F8" w:rsidRPr="001B68A4">
        <w:rPr>
          <w:rFonts w:ascii="Times New Roman" w:hAnsi="Times New Roman" w:cs="Times New Roman"/>
          <w:sz w:val="24"/>
          <w:szCs w:val="24"/>
          <w:lang w:val="en-US"/>
        </w:rPr>
        <w:t xml:space="preserve"> depth</w:t>
      </w:r>
      <w:r w:rsidR="00107F20" w:rsidRPr="001B68A4">
        <w:rPr>
          <w:rFonts w:ascii="Times New Roman" w:hAnsi="Times New Roman" w:cs="Times New Roman"/>
          <w:sz w:val="24"/>
          <w:szCs w:val="24"/>
          <w:lang w:val="en-US"/>
        </w:rPr>
        <w:t xml:space="preserve"> and </w:t>
      </w:r>
      <w:r w:rsidR="003F54F8" w:rsidRPr="001B68A4">
        <w:rPr>
          <w:rFonts w:ascii="Times New Roman" w:hAnsi="Times New Roman" w:cs="Times New Roman"/>
          <w:sz w:val="24"/>
          <w:szCs w:val="24"/>
          <w:lang w:val="en-US"/>
        </w:rPr>
        <w:t xml:space="preserve">plots were </w:t>
      </w:r>
      <w:r w:rsidR="00107F20" w:rsidRPr="001B68A4">
        <w:rPr>
          <w:rFonts w:ascii="Times New Roman" w:hAnsi="Times New Roman" w:cs="Times New Roman"/>
          <w:sz w:val="24"/>
          <w:szCs w:val="24"/>
          <w:lang w:val="en-US"/>
        </w:rPr>
        <w:t xml:space="preserve">lined with polyethylene sheets to prevent the movement of water and nutrients between plots. </w:t>
      </w:r>
      <w:r w:rsidR="00AA7D86" w:rsidRPr="001B68A4">
        <w:rPr>
          <w:rFonts w:ascii="Times New Roman" w:eastAsia="Times New Roman" w:hAnsi="Times New Roman" w:cs="Times New Roman"/>
          <w:sz w:val="24"/>
          <w:szCs w:val="24"/>
          <w:lang w:val="en-US"/>
        </w:rPr>
        <w:t>The</w:t>
      </w:r>
      <w:r w:rsidR="0007245B" w:rsidRPr="001B68A4">
        <w:rPr>
          <w:rFonts w:ascii="Times New Roman" w:eastAsia="Times New Roman" w:hAnsi="Times New Roman" w:cs="Times New Roman"/>
          <w:sz w:val="24"/>
          <w:szCs w:val="24"/>
          <w:lang w:val="en-US"/>
        </w:rPr>
        <w:t xml:space="preserve"> </w:t>
      </w:r>
      <w:r w:rsidR="002948BD" w:rsidRPr="001B68A4">
        <w:rPr>
          <w:rFonts w:ascii="Times New Roman" w:eastAsia="Times New Roman" w:hAnsi="Times New Roman" w:cs="Times New Roman"/>
          <w:sz w:val="24"/>
          <w:szCs w:val="24"/>
          <w:lang w:val="en-US"/>
        </w:rPr>
        <w:t xml:space="preserve">three </w:t>
      </w:r>
      <w:r w:rsidR="005B37EF" w:rsidRPr="001B68A4">
        <w:rPr>
          <w:rFonts w:ascii="Times New Roman" w:eastAsia="Times New Roman" w:hAnsi="Times New Roman" w:cs="Times New Roman"/>
          <w:sz w:val="24"/>
          <w:szCs w:val="24"/>
          <w:lang w:val="en-US"/>
        </w:rPr>
        <w:t xml:space="preserve">precipitation </w:t>
      </w:r>
      <w:r w:rsidR="00A57C67" w:rsidRPr="001B68A4">
        <w:rPr>
          <w:rFonts w:ascii="Times New Roman" w:eastAsia="Times New Roman" w:hAnsi="Times New Roman" w:cs="Times New Roman"/>
          <w:sz w:val="24"/>
          <w:szCs w:val="24"/>
          <w:lang w:val="en-US"/>
        </w:rPr>
        <w:t xml:space="preserve">regimes </w:t>
      </w:r>
      <w:r w:rsidR="005B37EF" w:rsidRPr="001B68A4">
        <w:rPr>
          <w:rFonts w:ascii="Times New Roman" w:eastAsia="Times New Roman" w:hAnsi="Times New Roman" w:cs="Times New Roman"/>
          <w:sz w:val="24"/>
          <w:szCs w:val="24"/>
          <w:lang w:val="en-US"/>
        </w:rPr>
        <w:t xml:space="preserve">per block </w:t>
      </w:r>
      <w:r w:rsidR="00CE05F0" w:rsidRPr="001B68A4">
        <w:rPr>
          <w:rFonts w:ascii="Times New Roman" w:eastAsia="Times New Roman" w:hAnsi="Times New Roman" w:cs="Times New Roman"/>
          <w:sz w:val="24"/>
          <w:szCs w:val="24"/>
          <w:lang w:val="en-US"/>
        </w:rPr>
        <w:t>were</w:t>
      </w:r>
      <w:r w:rsidR="00153499" w:rsidRPr="001B68A4">
        <w:rPr>
          <w:rFonts w:ascii="Times New Roman" w:eastAsia="Times New Roman" w:hAnsi="Times New Roman" w:cs="Times New Roman"/>
          <w:sz w:val="24"/>
          <w:szCs w:val="24"/>
          <w:lang w:val="en-US"/>
        </w:rPr>
        <w:t xml:space="preserve"> </w:t>
      </w:r>
      <w:r w:rsidR="00740C8E" w:rsidRPr="001B68A4">
        <w:rPr>
          <w:rFonts w:ascii="Times New Roman" w:eastAsia="Times New Roman" w:hAnsi="Times New Roman" w:cs="Times New Roman"/>
          <w:sz w:val="24"/>
          <w:szCs w:val="24"/>
          <w:lang w:val="en-US"/>
        </w:rPr>
        <w:t xml:space="preserve">ambient, </w:t>
      </w:r>
      <w:r w:rsidR="002948BD" w:rsidRPr="001B68A4">
        <w:rPr>
          <w:rFonts w:ascii="Times New Roman" w:eastAsia="Times New Roman" w:hAnsi="Times New Roman" w:cs="Times New Roman"/>
          <w:sz w:val="24"/>
          <w:szCs w:val="24"/>
          <w:lang w:val="en-US"/>
        </w:rPr>
        <w:t>-50%</w:t>
      </w:r>
      <w:r w:rsidR="00F20512" w:rsidRPr="001B68A4">
        <w:rPr>
          <w:rFonts w:ascii="Times New Roman" w:eastAsia="Times New Roman" w:hAnsi="Times New Roman" w:cs="Times New Roman"/>
          <w:sz w:val="24"/>
          <w:szCs w:val="24"/>
          <w:lang w:val="en-US"/>
        </w:rPr>
        <w:t xml:space="preserve"> (hereafter “drought”</w:t>
      </w:r>
      <w:r w:rsidR="002948BD" w:rsidRPr="001B68A4">
        <w:rPr>
          <w:rFonts w:ascii="Times New Roman" w:eastAsia="Times New Roman" w:hAnsi="Times New Roman" w:cs="Times New Roman"/>
          <w:sz w:val="24"/>
          <w:szCs w:val="24"/>
          <w:lang w:val="en-US"/>
        </w:rPr>
        <w:t>)</w:t>
      </w:r>
      <w:r w:rsidRPr="001B68A4">
        <w:rPr>
          <w:rFonts w:ascii="Times New Roman" w:eastAsia="Times New Roman" w:hAnsi="Times New Roman" w:cs="Times New Roman"/>
          <w:sz w:val="24"/>
          <w:szCs w:val="24"/>
          <w:lang w:val="en-US"/>
        </w:rPr>
        <w:t>, and</w:t>
      </w:r>
      <w:r w:rsidR="00831781" w:rsidRPr="001B68A4">
        <w:rPr>
          <w:rFonts w:ascii="Times New Roman" w:eastAsia="Times New Roman" w:hAnsi="Times New Roman" w:cs="Times New Roman"/>
          <w:sz w:val="24"/>
          <w:szCs w:val="24"/>
          <w:lang w:val="en-US"/>
        </w:rPr>
        <w:t xml:space="preserve"> </w:t>
      </w:r>
      <w:r w:rsidR="002948BD" w:rsidRPr="001B68A4">
        <w:rPr>
          <w:rFonts w:ascii="Times New Roman" w:eastAsia="Times New Roman" w:hAnsi="Times New Roman" w:cs="Times New Roman"/>
          <w:sz w:val="24"/>
          <w:szCs w:val="24"/>
          <w:lang w:val="en-US"/>
        </w:rPr>
        <w:t>+50%</w:t>
      </w:r>
      <w:r w:rsidR="005B37EF" w:rsidRPr="001B68A4">
        <w:rPr>
          <w:rFonts w:ascii="Times New Roman" w:eastAsia="Times New Roman" w:hAnsi="Times New Roman" w:cs="Times New Roman"/>
          <w:sz w:val="24"/>
          <w:szCs w:val="24"/>
          <w:lang w:val="en-US"/>
        </w:rPr>
        <w:t xml:space="preserve">, </w:t>
      </w:r>
      <w:r w:rsidR="00153499" w:rsidRPr="001B68A4">
        <w:rPr>
          <w:rFonts w:ascii="Times New Roman" w:eastAsia="Times New Roman" w:hAnsi="Times New Roman" w:cs="Times New Roman"/>
          <w:sz w:val="24"/>
          <w:szCs w:val="24"/>
          <w:lang w:val="en-US"/>
        </w:rPr>
        <w:t>and</w:t>
      </w:r>
      <w:r w:rsidR="00CE05F0" w:rsidRPr="001B68A4">
        <w:rPr>
          <w:rFonts w:ascii="Times New Roman" w:hAnsi="Times New Roman" w:cs="Times New Roman"/>
          <w:sz w:val="24"/>
          <w:szCs w:val="24"/>
          <w:lang w:val="en-US"/>
        </w:rPr>
        <w:t xml:space="preserve"> </w:t>
      </w:r>
      <w:r w:rsidR="005B37EF" w:rsidRPr="001B68A4">
        <w:rPr>
          <w:rFonts w:ascii="Times New Roman" w:hAnsi="Times New Roman" w:cs="Times New Roman"/>
          <w:sz w:val="24"/>
          <w:szCs w:val="24"/>
          <w:lang w:val="en-US"/>
        </w:rPr>
        <w:t>were achieved using rainout shelters and a sprinkler system</w:t>
      </w:r>
      <w:r w:rsidR="00CE05F0" w:rsidRPr="001B68A4">
        <w:rPr>
          <w:rFonts w:ascii="Times New Roman" w:hAnsi="Times New Roman" w:cs="Times New Roman"/>
          <w:sz w:val="24"/>
          <w:szCs w:val="24"/>
          <w:lang w:val="en-US"/>
        </w:rPr>
        <w:t>, respectively</w:t>
      </w:r>
      <w:r w:rsidR="005B37EF" w:rsidRPr="001B68A4">
        <w:rPr>
          <w:rFonts w:ascii="Times New Roman" w:hAnsi="Times New Roman" w:cs="Times New Roman"/>
          <w:sz w:val="24"/>
          <w:szCs w:val="24"/>
          <w:lang w:val="en-US"/>
        </w:rPr>
        <w:t>.</w:t>
      </w:r>
      <w:r w:rsidR="005B37EF" w:rsidRPr="001B68A4">
        <w:rPr>
          <w:rFonts w:ascii="Times New Roman" w:eastAsia="Times New Roman" w:hAnsi="Times New Roman" w:cs="Times New Roman"/>
          <w:sz w:val="24"/>
          <w:szCs w:val="24"/>
          <w:lang w:val="en-US"/>
        </w:rPr>
        <w:t xml:space="preserve"> Clear, corrugated polycarbonate slats (</w:t>
      </w:r>
      <w:proofErr w:type="spellStart"/>
      <w:r w:rsidR="005B37EF" w:rsidRPr="001B68A4">
        <w:rPr>
          <w:rFonts w:ascii="Times New Roman" w:eastAsia="Times New Roman" w:hAnsi="Times New Roman" w:cs="Times New Roman"/>
          <w:sz w:val="24"/>
          <w:szCs w:val="24"/>
          <w:lang w:val="en-US"/>
        </w:rPr>
        <w:t>Rooflite</w:t>
      </w:r>
      <w:proofErr w:type="spellEnd"/>
      <w:r w:rsidR="005B37EF" w:rsidRPr="001B68A4">
        <w:rPr>
          <w:rFonts w:ascii="Times New Roman" w:eastAsia="Times New Roman" w:hAnsi="Times New Roman" w:cs="Times New Roman"/>
          <w:sz w:val="24"/>
          <w:szCs w:val="24"/>
          <w:lang w:val="en-US"/>
        </w:rPr>
        <w:t xml:space="preserve">®, </w:t>
      </w:r>
      <w:proofErr w:type="spellStart"/>
      <w:r w:rsidR="005B37EF" w:rsidRPr="001B68A4">
        <w:rPr>
          <w:rFonts w:ascii="Times New Roman" w:eastAsia="Times New Roman" w:hAnsi="Times New Roman" w:cs="Times New Roman"/>
          <w:sz w:val="24"/>
          <w:szCs w:val="24"/>
          <w:lang w:val="en-US"/>
        </w:rPr>
        <w:t>Rimol</w:t>
      </w:r>
      <w:proofErr w:type="spellEnd"/>
      <w:r w:rsidR="005B37EF" w:rsidRPr="001B68A4">
        <w:rPr>
          <w:rFonts w:ascii="Times New Roman" w:eastAsia="Times New Roman" w:hAnsi="Times New Roman" w:cs="Times New Roman"/>
          <w:sz w:val="24"/>
          <w:szCs w:val="24"/>
          <w:lang w:val="en-US"/>
        </w:rPr>
        <w:t xml:space="preserve"> Greenhouse Systems) removed 50% of incoming precipitation in the </w:t>
      </w:r>
      <w:r w:rsidR="00F20512" w:rsidRPr="001B68A4">
        <w:rPr>
          <w:rFonts w:ascii="Times New Roman" w:eastAsia="Times New Roman" w:hAnsi="Times New Roman" w:cs="Times New Roman"/>
          <w:sz w:val="24"/>
          <w:szCs w:val="24"/>
          <w:lang w:val="en-US"/>
        </w:rPr>
        <w:t>drought</w:t>
      </w:r>
      <w:r w:rsidR="00F5436D" w:rsidRPr="001B68A4">
        <w:rPr>
          <w:rFonts w:ascii="Times New Roman" w:eastAsia="Times New Roman" w:hAnsi="Times New Roman" w:cs="Times New Roman"/>
          <w:sz w:val="24"/>
          <w:szCs w:val="24"/>
          <w:lang w:val="en-US"/>
        </w:rPr>
        <w:t xml:space="preserve"> </w:t>
      </w:r>
      <w:r w:rsidR="006A5299" w:rsidRPr="001B68A4">
        <w:rPr>
          <w:rFonts w:ascii="Times New Roman" w:eastAsia="Times New Roman" w:hAnsi="Times New Roman" w:cs="Times New Roman"/>
          <w:sz w:val="24"/>
          <w:szCs w:val="24"/>
          <w:lang w:val="en-US"/>
        </w:rPr>
        <w:t>plots</w:t>
      </w:r>
      <w:r w:rsidR="005B37EF" w:rsidRPr="001B68A4">
        <w:rPr>
          <w:rFonts w:ascii="Times New Roman" w:eastAsia="Times New Roman" w:hAnsi="Times New Roman" w:cs="Times New Roman"/>
          <w:sz w:val="24"/>
          <w:szCs w:val="24"/>
          <w:lang w:val="en-US"/>
        </w:rPr>
        <w:t>.</w:t>
      </w:r>
      <w:r w:rsidR="00B241FD" w:rsidRPr="001B68A4">
        <w:rPr>
          <w:rFonts w:ascii="Times New Roman" w:eastAsia="Times New Roman" w:hAnsi="Times New Roman" w:cs="Times New Roman"/>
          <w:sz w:val="24"/>
          <w:szCs w:val="24"/>
          <w:lang w:val="en-US"/>
        </w:rPr>
        <w:t xml:space="preserve"> </w:t>
      </w:r>
      <w:r w:rsidR="000E3E5D" w:rsidRPr="001B68A4">
        <w:rPr>
          <w:rFonts w:ascii="Times New Roman" w:eastAsia="Times New Roman" w:hAnsi="Times New Roman" w:cs="Times New Roman"/>
          <w:sz w:val="24"/>
          <w:szCs w:val="24"/>
          <w:lang w:val="en-US"/>
        </w:rPr>
        <w:t xml:space="preserve">Such rainout shelters are widely used to study plant responses to water deficits </w:t>
      </w:r>
      <w:r w:rsidR="007E3AE8" w:rsidRPr="007E3AE8">
        <w:rPr>
          <w:rFonts w:ascii="Times New Roman" w:hAnsi="Times New Roman" w:cs="Times New Roman"/>
          <w:sz w:val="24"/>
          <w:szCs w:val="24"/>
        </w:rPr>
        <w:t>(</w:t>
      </w:r>
      <w:proofErr w:type="spellStart"/>
      <w:r w:rsidR="007E3AE8" w:rsidRPr="007E3AE8">
        <w:rPr>
          <w:rFonts w:ascii="Times New Roman" w:hAnsi="Times New Roman" w:cs="Times New Roman"/>
          <w:sz w:val="24"/>
          <w:szCs w:val="24"/>
        </w:rPr>
        <w:t>Kreyling</w:t>
      </w:r>
      <w:proofErr w:type="spellEnd"/>
      <w:r w:rsidR="007E3AE8" w:rsidRPr="007E3AE8">
        <w:rPr>
          <w:rFonts w:ascii="Times New Roman" w:hAnsi="Times New Roman" w:cs="Times New Roman"/>
          <w:sz w:val="24"/>
          <w:szCs w:val="24"/>
        </w:rPr>
        <w:t xml:space="preserve"> </w:t>
      </w:r>
      <w:r w:rsidR="007E3AE8" w:rsidRPr="007E3AE8">
        <w:rPr>
          <w:rFonts w:ascii="Times New Roman" w:hAnsi="Times New Roman" w:cs="Times New Roman"/>
          <w:i/>
          <w:iCs/>
          <w:sz w:val="24"/>
          <w:szCs w:val="24"/>
        </w:rPr>
        <w:t>et al.</w:t>
      </w:r>
      <w:r w:rsidR="007E3AE8" w:rsidRPr="007E3AE8">
        <w:rPr>
          <w:rFonts w:ascii="Times New Roman" w:hAnsi="Times New Roman" w:cs="Times New Roman"/>
          <w:sz w:val="24"/>
          <w:szCs w:val="24"/>
        </w:rPr>
        <w:t xml:space="preserve"> 2017)</w:t>
      </w:r>
      <w:r w:rsidR="000E3E5D" w:rsidRPr="001B68A4">
        <w:rPr>
          <w:rFonts w:ascii="Times New Roman" w:eastAsia="Times New Roman" w:hAnsi="Times New Roman" w:cs="Times New Roman"/>
          <w:sz w:val="24"/>
          <w:szCs w:val="24"/>
          <w:lang w:val="en-US"/>
        </w:rPr>
        <w:t>.</w:t>
      </w:r>
      <w:r w:rsidR="00153499" w:rsidRPr="001B68A4">
        <w:rPr>
          <w:rFonts w:ascii="Times New Roman" w:eastAsia="Times New Roman" w:hAnsi="Times New Roman" w:cs="Times New Roman"/>
          <w:sz w:val="24"/>
          <w:szCs w:val="24"/>
          <w:lang w:val="en-US"/>
        </w:rPr>
        <w:t xml:space="preserve"> </w:t>
      </w:r>
      <w:r w:rsidR="005B37EF" w:rsidRPr="001B68A4">
        <w:rPr>
          <w:rFonts w:ascii="Times New Roman" w:eastAsia="Times New Roman" w:hAnsi="Times New Roman" w:cs="Times New Roman"/>
          <w:sz w:val="24"/>
          <w:szCs w:val="24"/>
          <w:lang w:val="en-US"/>
        </w:rPr>
        <w:t>In this study</w:t>
      </w:r>
      <w:r w:rsidR="00F5436D" w:rsidRPr="001B68A4">
        <w:rPr>
          <w:rFonts w:ascii="Times New Roman" w:eastAsia="Times New Roman" w:hAnsi="Times New Roman" w:cs="Times New Roman"/>
          <w:sz w:val="24"/>
          <w:szCs w:val="24"/>
          <w:lang w:val="en-US"/>
        </w:rPr>
        <w:t>,</w:t>
      </w:r>
      <w:r w:rsidR="005B37EF" w:rsidRPr="001B68A4">
        <w:rPr>
          <w:rFonts w:ascii="Times New Roman" w:eastAsia="Times New Roman" w:hAnsi="Times New Roman" w:cs="Times New Roman"/>
          <w:sz w:val="24"/>
          <w:szCs w:val="24"/>
          <w:lang w:val="en-US"/>
        </w:rPr>
        <w:t xml:space="preserve"> plants </w:t>
      </w:r>
      <w:r w:rsidR="00153499" w:rsidRPr="001B68A4">
        <w:rPr>
          <w:rFonts w:ascii="Times New Roman" w:eastAsia="Times New Roman" w:hAnsi="Times New Roman" w:cs="Times New Roman"/>
          <w:sz w:val="24"/>
          <w:szCs w:val="24"/>
          <w:lang w:val="en-US"/>
        </w:rPr>
        <w:t>subjected</w:t>
      </w:r>
      <w:r w:rsidR="005B37EF" w:rsidRPr="001B68A4">
        <w:rPr>
          <w:rFonts w:ascii="Times New Roman" w:eastAsia="Times New Roman" w:hAnsi="Times New Roman" w:cs="Times New Roman"/>
          <w:sz w:val="24"/>
          <w:szCs w:val="24"/>
          <w:lang w:val="en-US"/>
        </w:rPr>
        <w:t xml:space="preserve"> to </w:t>
      </w:r>
      <w:r w:rsidR="000E3E5D" w:rsidRPr="001B68A4">
        <w:rPr>
          <w:rFonts w:ascii="Times New Roman" w:eastAsia="Times New Roman" w:hAnsi="Times New Roman" w:cs="Times New Roman"/>
          <w:sz w:val="24"/>
          <w:szCs w:val="24"/>
          <w:lang w:val="en-US"/>
        </w:rPr>
        <w:t>the a</w:t>
      </w:r>
      <w:r w:rsidR="005B37EF" w:rsidRPr="001B68A4">
        <w:rPr>
          <w:rFonts w:ascii="Times New Roman" w:eastAsia="Times New Roman" w:hAnsi="Times New Roman" w:cs="Times New Roman"/>
          <w:sz w:val="24"/>
          <w:szCs w:val="24"/>
          <w:lang w:val="en-US"/>
        </w:rPr>
        <w:t xml:space="preserve">mbient and </w:t>
      </w:r>
      <w:r w:rsidR="008E6D49" w:rsidRPr="001B68A4">
        <w:rPr>
          <w:rFonts w:ascii="Times New Roman" w:eastAsia="Times New Roman" w:hAnsi="Times New Roman" w:cs="Times New Roman"/>
          <w:sz w:val="24"/>
          <w:szCs w:val="24"/>
          <w:lang w:val="en-US"/>
        </w:rPr>
        <w:t>drought</w:t>
      </w:r>
      <w:r w:rsidR="00F5436D" w:rsidRPr="001B68A4">
        <w:rPr>
          <w:rFonts w:ascii="Times New Roman" w:eastAsia="Times New Roman" w:hAnsi="Times New Roman" w:cs="Times New Roman"/>
          <w:sz w:val="24"/>
          <w:szCs w:val="24"/>
          <w:lang w:val="en-US"/>
        </w:rPr>
        <w:t xml:space="preserve"> </w:t>
      </w:r>
      <w:r w:rsidR="005B37EF" w:rsidRPr="001B68A4">
        <w:rPr>
          <w:rFonts w:ascii="Times New Roman" w:eastAsia="Times New Roman" w:hAnsi="Times New Roman" w:cs="Times New Roman"/>
          <w:sz w:val="24"/>
          <w:szCs w:val="24"/>
          <w:lang w:val="en-US"/>
        </w:rPr>
        <w:t>treatment</w:t>
      </w:r>
      <w:r w:rsidR="007E1072" w:rsidRPr="001B68A4">
        <w:rPr>
          <w:rFonts w:ascii="Times New Roman" w:eastAsia="Times New Roman" w:hAnsi="Times New Roman" w:cs="Times New Roman"/>
          <w:sz w:val="24"/>
          <w:szCs w:val="24"/>
          <w:lang w:val="en-US"/>
        </w:rPr>
        <w:t xml:space="preserve">s </w:t>
      </w:r>
      <w:r w:rsidR="00153499" w:rsidRPr="001B68A4">
        <w:rPr>
          <w:rFonts w:ascii="Times New Roman" w:eastAsia="Times New Roman" w:hAnsi="Times New Roman" w:cs="Times New Roman"/>
          <w:sz w:val="24"/>
          <w:szCs w:val="24"/>
          <w:lang w:val="en-US"/>
        </w:rPr>
        <w:t>were analyzed</w:t>
      </w:r>
      <w:r w:rsidR="005B37EF" w:rsidRPr="001B68A4">
        <w:rPr>
          <w:rFonts w:ascii="Times New Roman" w:eastAsia="Times New Roman" w:hAnsi="Times New Roman" w:cs="Times New Roman"/>
          <w:sz w:val="24"/>
          <w:szCs w:val="24"/>
          <w:lang w:val="en-US"/>
        </w:rPr>
        <w:t xml:space="preserve">. </w:t>
      </w:r>
    </w:p>
    <w:p w14:paraId="63CC755E" w14:textId="724FD2C0" w:rsidR="000A4C63" w:rsidRPr="001B68A4" w:rsidRDefault="005B37EF" w:rsidP="00CC4483">
      <w:pPr>
        <w:spacing w:after="0" w:line="480" w:lineRule="auto"/>
        <w:ind w:firstLine="360"/>
        <w:rPr>
          <w:rFonts w:ascii="Times New Roman" w:eastAsia="Times New Roman" w:hAnsi="Times New Roman" w:cs="Times New Roman"/>
          <w:sz w:val="24"/>
          <w:szCs w:val="24"/>
          <w:lang w:val="en-US"/>
        </w:rPr>
      </w:pPr>
      <w:r w:rsidRPr="001B68A4">
        <w:rPr>
          <w:rFonts w:ascii="Times New Roman" w:eastAsia="Times New Roman" w:hAnsi="Times New Roman" w:cs="Times New Roman"/>
          <w:sz w:val="24"/>
          <w:szCs w:val="24"/>
          <w:lang w:val="en-US"/>
        </w:rPr>
        <w:t>Within each precipitation treatment</w:t>
      </w:r>
      <w:r w:rsidR="00153499" w:rsidRPr="001B68A4">
        <w:rPr>
          <w:rFonts w:ascii="Times New Roman" w:eastAsia="Times New Roman" w:hAnsi="Times New Roman" w:cs="Times New Roman"/>
          <w:sz w:val="24"/>
          <w:szCs w:val="24"/>
          <w:lang w:val="en-US"/>
        </w:rPr>
        <w:t xml:space="preserve"> group,</w:t>
      </w:r>
      <w:r w:rsidRPr="001B68A4">
        <w:rPr>
          <w:rFonts w:ascii="Times New Roman" w:eastAsia="Times New Roman" w:hAnsi="Times New Roman" w:cs="Times New Roman"/>
          <w:sz w:val="24"/>
          <w:szCs w:val="24"/>
          <w:lang w:val="en-US"/>
        </w:rPr>
        <w:t xml:space="preserve"> there </w:t>
      </w:r>
      <w:r w:rsidR="000E3E5D" w:rsidRPr="001B68A4">
        <w:rPr>
          <w:rFonts w:ascii="Times New Roman" w:eastAsia="Times New Roman" w:hAnsi="Times New Roman" w:cs="Times New Roman"/>
          <w:sz w:val="24"/>
          <w:szCs w:val="24"/>
          <w:lang w:val="en-US"/>
        </w:rPr>
        <w:t xml:space="preserve">were </w:t>
      </w:r>
      <w:r w:rsidR="00153499" w:rsidRPr="001B68A4">
        <w:rPr>
          <w:rFonts w:ascii="Times New Roman" w:eastAsia="Times New Roman" w:hAnsi="Times New Roman" w:cs="Times New Roman"/>
          <w:sz w:val="24"/>
          <w:szCs w:val="24"/>
          <w:lang w:val="en-US"/>
        </w:rPr>
        <w:t xml:space="preserve">four </w:t>
      </w:r>
      <w:r w:rsidR="00037631" w:rsidRPr="001B68A4">
        <w:rPr>
          <w:rFonts w:ascii="Times New Roman" w:eastAsia="Times New Roman" w:hAnsi="Times New Roman" w:cs="Times New Roman"/>
          <w:sz w:val="24"/>
          <w:szCs w:val="24"/>
          <w:lang w:val="en-US"/>
        </w:rPr>
        <w:t>temperature</w:t>
      </w:r>
      <w:r w:rsidR="00153499" w:rsidRPr="001B68A4">
        <w:rPr>
          <w:rFonts w:ascii="Times New Roman" w:eastAsia="Times New Roman" w:hAnsi="Times New Roman" w:cs="Times New Roman"/>
          <w:sz w:val="24"/>
          <w:szCs w:val="24"/>
          <w:lang w:val="en-US"/>
        </w:rPr>
        <w:t xml:space="preserve"> treatment levels</w:t>
      </w:r>
      <w:r w:rsidR="000E3E5D" w:rsidRPr="001B68A4">
        <w:rPr>
          <w:rFonts w:ascii="Times New Roman" w:eastAsia="Times New Roman" w:hAnsi="Times New Roman" w:cs="Times New Roman"/>
          <w:sz w:val="24"/>
          <w:szCs w:val="24"/>
          <w:lang w:val="en-US"/>
        </w:rPr>
        <w:t>,</w:t>
      </w:r>
      <w:r w:rsidR="0007245B" w:rsidRPr="001B68A4">
        <w:rPr>
          <w:rFonts w:ascii="Times New Roman" w:eastAsia="Times New Roman" w:hAnsi="Times New Roman" w:cs="Times New Roman"/>
          <w:sz w:val="24"/>
          <w:szCs w:val="24"/>
          <w:lang w:val="en-US"/>
        </w:rPr>
        <w:t xml:space="preserve"> </w:t>
      </w:r>
      <w:proofErr w:type="spellStart"/>
      <w:r w:rsidR="00F906BD" w:rsidRPr="001B68A4">
        <w:rPr>
          <w:rFonts w:ascii="Times New Roman" w:eastAsia="Times New Roman" w:hAnsi="Times New Roman" w:cs="Times New Roman"/>
          <w:sz w:val="24"/>
          <w:szCs w:val="24"/>
          <w:lang w:val="en-US"/>
        </w:rPr>
        <w:t>u</w:t>
      </w:r>
      <w:r w:rsidR="0007245B" w:rsidRPr="001B68A4">
        <w:rPr>
          <w:rFonts w:ascii="Times New Roman" w:eastAsia="Times New Roman" w:hAnsi="Times New Roman" w:cs="Times New Roman"/>
          <w:sz w:val="24"/>
          <w:szCs w:val="24"/>
          <w:lang w:val="en-US"/>
        </w:rPr>
        <w:t>nwarmed</w:t>
      </w:r>
      <w:proofErr w:type="spellEnd"/>
      <w:r w:rsidR="0007245B" w:rsidRPr="001B68A4">
        <w:rPr>
          <w:rFonts w:ascii="Times New Roman" w:eastAsia="Times New Roman" w:hAnsi="Times New Roman" w:cs="Times New Roman"/>
          <w:sz w:val="24"/>
          <w:szCs w:val="24"/>
          <w:lang w:val="en-US"/>
        </w:rPr>
        <w:t xml:space="preserve"> (</w:t>
      </w:r>
      <w:r w:rsidR="000E3E5D" w:rsidRPr="001B68A4">
        <w:rPr>
          <w:rFonts w:ascii="Times New Roman" w:eastAsia="Times New Roman" w:hAnsi="Times New Roman" w:cs="Times New Roman"/>
          <w:sz w:val="24"/>
          <w:szCs w:val="24"/>
          <w:lang w:val="en-US"/>
        </w:rPr>
        <w:t>a</w:t>
      </w:r>
      <w:r w:rsidR="0007245B" w:rsidRPr="001B68A4">
        <w:rPr>
          <w:rFonts w:ascii="Times New Roman" w:eastAsia="Times New Roman" w:hAnsi="Times New Roman" w:cs="Times New Roman"/>
          <w:sz w:val="24"/>
          <w:szCs w:val="24"/>
          <w:lang w:val="en-US"/>
        </w:rPr>
        <w:t xml:space="preserve">mbient), </w:t>
      </w:r>
      <w:r w:rsidR="00F5436D" w:rsidRPr="001B68A4">
        <w:rPr>
          <w:rFonts w:ascii="Times New Roman" w:eastAsia="Times New Roman" w:hAnsi="Times New Roman" w:cs="Times New Roman"/>
          <w:sz w:val="24"/>
          <w:szCs w:val="24"/>
          <w:lang w:val="en-US"/>
        </w:rPr>
        <w:t xml:space="preserve">and </w:t>
      </w:r>
      <w:r w:rsidR="007E1072" w:rsidRPr="001B68A4">
        <w:rPr>
          <w:rFonts w:ascii="Times New Roman" w:eastAsia="Times New Roman" w:hAnsi="Times New Roman" w:cs="Times New Roman"/>
          <w:sz w:val="24"/>
          <w:szCs w:val="24"/>
          <w:lang w:val="en-US"/>
        </w:rPr>
        <w:t>low (</w:t>
      </w:r>
      <w:r w:rsidR="007E1072" w:rsidRPr="001B68A4">
        <w:rPr>
          <w:rFonts w:ascii="Times New Roman" w:eastAsia="Times New Roman" w:hAnsi="Times New Roman" w:cs="Times New Roman"/>
          <w:color w:val="000000" w:themeColor="text1"/>
          <w:sz w:val="24"/>
          <w:szCs w:val="24"/>
          <w:lang w:val="en-US"/>
        </w:rPr>
        <w:t xml:space="preserve">+~0.8 </w:t>
      </w:r>
      <w:proofErr w:type="spellStart"/>
      <w:r w:rsidR="007E1072" w:rsidRPr="001B68A4">
        <w:rPr>
          <w:rFonts w:ascii="Times New Roman" w:eastAsia="Times New Roman" w:hAnsi="Times New Roman" w:cs="Times New Roman"/>
          <w:color w:val="000000" w:themeColor="text1"/>
          <w:sz w:val="24"/>
          <w:szCs w:val="24"/>
          <w:vertAlign w:val="superscript"/>
          <w:lang w:val="en-US"/>
        </w:rPr>
        <w:t>o</w:t>
      </w:r>
      <w:r w:rsidR="007E1072" w:rsidRPr="001B68A4">
        <w:rPr>
          <w:rFonts w:ascii="Times New Roman" w:eastAsia="Times New Roman" w:hAnsi="Times New Roman" w:cs="Times New Roman"/>
          <w:color w:val="000000" w:themeColor="text1"/>
          <w:sz w:val="24"/>
          <w:szCs w:val="24"/>
          <w:lang w:val="en-US"/>
        </w:rPr>
        <w:t>C</w:t>
      </w:r>
      <w:proofErr w:type="spellEnd"/>
      <w:r w:rsidR="007E1072" w:rsidRPr="001B68A4">
        <w:rPr>
          <w:rFonts w:ascii="Times New Roman" w:eastAsia="Times New Roman" w:hAnsi="Times New Roman" w:cs="Times New Roman"/>
          <w:color w:val="000000" w:themeColor="text1"/>
          <w:sz w:val="24"/>
          <w:szCs w:val="24"/>
          <w:lang w:val="en-US"/>
        </w:rPr>
        <w:t>), medium</w:t>
      </w:r>
      <w:r w:rsidR="007E1072" w:rsidRPr="001B68A4">
        <w:rPr>
          <w:rFonts w:ascii="Times New Roman" w:eastAsia="Times New Roman" w:hAnsi="Times New Roman" w:cs="Times New Roman"/>
          <w:sz w:val="24"/>
          <w:szCs w:val="24"/>
          <w:lang w:val="en-US"/>
        </w:rPr>
        <w:t xml:space="preserve"> </w:t>
      </w:r>
      <w:r w:rsidR="0007245B" w:rsidRPr="001B68A4">
        <w:rPr>
          <w:rFonts w:ascii="Times New Roman" w:eastAsia="Times New Roman" w:hAnsi="Times New Roman" w:cs="Times New Roman"/>
          <w:sz w:val="24"/>
          <w:szCs w:val="24"/>
          <w:lang w:val="en-US"/>
        </w:rPr>
        <w:t>(</w:t>
      </w:r>
      <w:r w:rsidR="007E1072" w:rsidRPr="001B68A4">
        <w:rPr>
          <w:rFonts w:ascii="Times New Roman" w:eastAsia="Times New Roman" w:hAnsi="Times New Roman" w:cs="Times New Roman"/>
          <w:color w:val="000000" w:themeColor="text1"/>
          <w:sz w:val="24"/>
          <w:szCs w:val="24"/>
          <w:lang w:val="en-US"/>
        </w:rPr>
        <w:t>+~2.4</w:t>
      </w:r>
      <w:r w:rsidR="00B41588" w:rsidRPr="001B68A4">
        <w:rPr>
          <w:rFonts w:ascii="Times New Roman" w:eastAsia="Times New Roman" w:hAnsi="Times New Roman" w:cs="Times New Roman"/>
          <w:sz w:val="24"/>
          <w:szCs w:val="24"/>
          <w:lang w:val="en-US"/>
        </w:rPr>
        <w:t xml:space="preserve"> </w:t>
      </w:r>
      <w:proofErr w:type="spellStart"/>
      <w:r w:rsidR="0007245B" w:rsidRPr="001B68A4">
        <w:rPr>
          <w:rFonts w:ascii="Times New Roman" w:eastAsia="Times New Roman" w:hAnsi="Times New Roman" w:cs="Times New Roman"/>
          <w:sz w:val="24"/>
          <w:szCs w:val="24"/>
          <w:vertAlign w:val="superscript"/>
          <w:lang w:val="en-US"/>
        </w:rPr>
        <w:t>o</w:t>
      </w:r>
      <w:r w:rsidR="0007245B" w:rsidRPr="001B68A4">
        <w:rPr>
          <w:rFonts w:ascii="Times New Roman" w:eastAsia="Times New Roman" w:hAnsi="Times New Roman" w:cs="Times New Roman"/>
          <w:sz w:val="24"/>
          <w:szCs w:val="24"/>
          <w:lang w:val="en-US"/>
        </w:rPr>
        <w:t>C</w:t>
      </w:r>
      <w:proofErr w:type="spellEnd"/>
      <w:r w:rsidR="0007245B" w:rsidRPr="001B68A4">
        <w:rPr>
          <w:rFonts w:ascii="Times New Roman" w:eastAsia="Times New Roman" w:hAnsi="Times New Roman" w:cs="Times New Roman"/>
          <w:sz w:val="24"/>
          <w:szCs w:val="24"/>
          <w:lang w:val="en-US"/>
        </w:rPr>
        <w:t xml:space="preserve">), and high (+~4 </w:t>
      </w:r>
      <w:proofErr w:type="spellStart"/>
      <w:r w:rsidR="0007245B" w:rsidRPr="001B68A4">
        <w:rPr>
          <w:rFonts w:ascii="Times New Roman" w:eastAsia="Times New Roman" w:hAnsi="Times New Roman" w:cs="Times New Roman"/>
          <w:sz w:val="24"/>
          <w:szCs w:val="24"/>
          <w:vertAlign w:val="superscript"/>
          <w:lang w:val="en-US"/>
        </w:rPr>
        <w:t>o</w:t>
      </w:r>
      <w:r w:rsidR="0007245B" w:rsidRPr="001B68A4">
        <w:rPr>
          <w:rFonts w:ascii="Times New Roman" w:eastAsia="Times New Roman" w:hAnsi="Times New Roman" w:cs="Times New Roman"/>
          <w:sz w:val="24"/>
          <w:szCs w:val="24"/>
          <w:lang w:val="en-US"/>
        </w:rPr>
        <w:t>C</w:t>
      </w:r>
      <w:proofErr w:type="spellEnd"/>
      <w:r w:rsidR="0007245B" w:rsidRPr="001B68A4">
        <w:rPr>
          <w:rFonts w:ascii="Times New Roman" w:eastAsia="Times New Roman" w:hAnsi="Times New Roman" w:cs="Times New Roman"/>
          <w:sz w:val="24"/>
          <w:szCs w:val="24"/>
          <w:lang w:val="en-US"/>
        </w:rPr>
        <w:t>)</w:t>
      </w:r>
      <w:r w:rsidR="00F5436D" w:rsidRPr="001B68A4">
        <w:rPr>
          <w:rFonts w:ascii="Times New Roman" w:eastAsia="Times New Roman" w:hAnsi="Times New Roman" w:cs="Times New Roman"/>
          <w:sz w:val="24"/>
          <w:szCs w:val="24"/>
          <w:lang w:val="en-US"/>
        </w:rPr>
        <w:t xml:space="preserve"> warming </w:t>
      </w:r>
      <w:r w:rsidR="007E3AE8" w:rsidRPr="007E3AE8">
        <w:rPr>
          <w:rFonts w:ascii="Times New Roman" w:hAnsi="Times New Roman" w:cs="Times New Roman"/>
          <w:sz w:val="24"/>
          <w:szCs w:val="24"/>
        </w:rPr>
        <w:t>(</w:t>
      </w:r>
      <w:proofErr w:type="spellStart"/>
      <w:r w:rsidR="007E3AE8" w:rsidRPr="007E3AE8">
        <w:rPr>
          <w:rFonts w:ascii="Times New Roman" w:hAnsi="Times New Roman" w:cs="Times New Roman"/>
          <w:sz w:val="24"/>
          <w:szCs w:val="24"/>
        </w:rPr>
        <w:t>Suseela</w:t>
      </w:r>
      <w:proofErr w:type="spellEnd"/>
      <w:r w:rsidR="007E3AE8" w:rsidRPr="007E3AE8">
        <w:rPr>
          <w:rFonts w:ascii="Times New Roman" w:hAnsi="Times New Roman" w:cs="Times New Roman"/>
          <w:sz w:val="24"/>
          <w:szCs w:val="24"/>
        </w:rPr>
        <w:t xml:space="preserve"> </w:t>
      </w:r>
      <w:r w:rsidR="007E3AE8" w:rsidRPr="007E3AE8">
        <w:rPr>
          <w:rFonts w:ascii="Times New Roman" w:hAnsi="Times New Roman" w:cs="Times New Roman"/>
          <w:i/>
          <w:iCs/>
          <w:sz w:val="24"/>
          <w:szCs w:val="24"/>
        </w:rPr>
        <w:t>et al.</w:t>
      </w:r>
      <w:r w:rsidR="007E3AE8" w:rsidRPr="007E3AE8">
        <w:rPr>
          <w:rFonts w:ascii="Times New Roman" w:hAnsi="Times New Roman" w:cs="Times New Roman"/>
          <w:sz w:val="24"/>
          <w:szCs w:val="24"/>
        </w:rPr>
        <w:t xml:space="preserve"> 2015)</w:t>
      </w:r>
      <w:r w:rsidR="0007245B" w:rsidRPr="001B68A4">
        <w:rPr>
          <w:rFonts w:ascii="Times New Roman" w:eastAsia="Times New Roman" w:hAnsi="Times New Roman" w:cs="Times New Roman"/>
          <w:sz w:val="24"/>
          <w:szCs w:val="24"/>
          <w:lang w:val="en-US"/>
        </w:rPr>
        <w:t>.</w:t>
      </w:r>
      <w:r w:rsidR="007E1072" w:rsidRPr="001B68A4">
        <w:rPr>
          <w:rFonts w:ascii="Times New Roman" w:eastAsia="Times New Roman" w:hAnsi="Times New Roman" w:cs="Times New Roman"/>
          <w:color w:val="000000" w:themeColor="text1"/>
          <w:sz w:val="24"/>
          <w:szCs w:val="24"/>
          <w:lang w:val="en-US"/>
        </w:rPr>
        <w:t xml:space="preserve"> </w:t>
      </w:r>
      <w:r w:rsidR="0007245B" w:rsidRPr="001B68A4">
        <w:rPr>
          <w:rFonts w:ascii="Times New Roman" w:eastAsia="Times New Roman" w:hAnsi="Times New Roman" w:cs="Times New Roman"/>
          <w:sz w:val="24"/>
          <w:szCs w:val="24"/>
          <w:lang w:val="en-US"/>
        </w:rPr>
        <w:t xml:space="preserve">Each </w:t>
      </w:r>
      <w:r w:rsidR="00037631" w:rsidRPr="001B68A4">
        <w:rPr>
          <w:rFonts w:ascii="Times New Roman" w:eastAsia="Times New Roman" w:hAnsi="Times New Roman" w:cs="Times New Roman"/>
          <w:sz w:val="24"/>
          <w:szCs w:val="24"/>
          <w:lang w:val="en-US"/>
        </w:rPr>
        <w:t>temperature</w:t>
      </w:r>
      <w:r w:rsidR="0007245B" w:rsidRPr="001B68A4">
        <w:rPr>
          <w:rFonts w:ascii="Times New Roman" w:eastAsia="Times New Roman" w:hAnsi="Times New Roman" w:cs="Times New Roman"/>
          <w:sz w:val="24"/>
          <w:szCs w:val="24"/>
          <w:lang w:val="en-US"/>
        </w:rPr>
        <w:t xml:space="preserve"> treatment was </w:t>
      </w:r>
      <w:r w:rsidR="00643542" w:rsidRPr="001B68A4">
        <w:rPr>
          <w:rFonts w:ascii="Times New Roman" w:eastAsia="Times New Roman" w:hAnsi="Times New Roman" w:cs="Times New Roman"/>
          <w:sz w:val="24"/>
          <w:szCs w:val="24"/>
          <w:lang w:val="en-US"/>
        </w:rPr>
        <w:t xml:space="preserve">applied to a </w:t>
      </w:r>
      <w:r w:rsidR="00342C63" w:rsidRPr="001B68A4">
        <w:rPr>
          <w:rFonts w:ascii="Times New Roman" w:eastAsia="Times New Roman" w:hAnsi="Times New Roman" w:cs="Times New Roman"/>
          <w:sz w:val="24"/>
          <w:szCs w:val="24"/>
          <w:lang w:val="en-US"/>
        </w:rPr>
        <w:t xml:space="preserve">2 m </w:t>
      </w:r>
      <w:r w:rsidR="00643542" w:rsidRPr="001B68A4">
        <w:rPr>
          <w:rFonts w:ascii="Times New Roman" w:eastAsia="Times New Roman" w:hAnsi="Times New Roman" w:cs="Times New Roman"/>
          <w:sz w:val="24"/>
          <w:szCs w:val="24"/>
          <w:lang w:val="en-US"/>
        </w:rPr>
        <w:t>x</w:t>
      </w:r>
      <w:r w:rsidR="00342C63" w:rsidRPr="001B68A4">
        <w:rPr>
          <w:rFonts w:ascii="Times New Roman" w:eastAsia="Times New Roman" w:hAnsi="Times New Roman" w:cs="Times New Roman"/>
          <w:sz w:val="24"/>
          <w:szCs w:val="24"/>
          <w:lang w:val="en-US"/>
        </w:rPr>
        <w:t xml:space="preserve"> 2 m</w:t>
      </w:r>
      <w:r w:rsidR="00643542" w:rsidRPr="001B68A4">
        <w:rPr>
          <w:rFonts w:ascii="Times New Roman" w:eastAsia="Times New Roman" w:hAnsi="Times New Roman" w:cs="Times New Roman"/>
          <w:sz w:val="24"/>
          <w:szCs w:val="24"/>
          <w:lang w:val="en-US"/>
        </w:rPr>
        <w:t xml:space="preserve"> plot</w:t>
      </w:r>
      <w:r w:rsidR="00342C63" w:rsidRPr="001B68A4">
        <w:rPr>
          <w:rFonts w:ascii="Times New Roman" w:eastAsia="Times New Roman" w:hAnsi="Times New Roman" w:cs="Times New Roman"/>
          <w:sz w:val="24"/>
          <w:szCs w:val="24"/>
          <w:lang w:val="en-US"/>
        </w:rPr>
        <w:t xml:space="preserve"> </w:t>
      </w:r>
      <w:r w:rsidR="0007245B" w:rsidRPr="001B68A4">
        <w:rPr>
          <w:rFonts w:ascii="Times New Roman" w:eastAsia="Times New Roman" w:hAnsi="Times New Roman" w:cs="Times New Roman"/>
          <w:sz w:val="24"/>
          <w:szCs w:val="24"/>
          <w:lang w:val="en-US"/>
        </w:rPr>
        <w:t xml:space="preserve">and all four treatments were repeated in each precipitation </w:t>
      </w:r>
      <w:r w:rsidR="00C96D81" w:rsidRPr="001B68A4">
        <w:rPr>
          <w:rFonts w:ascii="Times New Roman" w:eastAsia="Times New Roman" w:hAnsi="Times New Roman" w:cs="Times New Roman"/>
          <w:sz w:val="24"/>
          <w:szCs w:val="24"/>
          <w:lang w:val="en-US"/>
        </w:rPr>
        <w:t>regime</w:t>
      </w:r>
      <w:r w:rsidR="00342C63" w:rsidRPr="001B68A4">
        <w:rPr>
          <w:rFonts w:ascii="Times New Roman" w:eastAsia="Times New Roman" w:hAnsi="Times New Roman" w:cs="Times New Roman"/>
          <w:sz w:val="24"/>
          <w:szCs w:val="24"/>
          <w:lang w:val="en-US"/>
        </w:rPr>
        <w:t>. Infrared heaters of</w:t>
      </w:r>
      <w:r w:rsidR="00831781" w:rsidRPr="001B68A4">
        <w:rPr>
          <w:rFonts w:ascii="Times New Roman" w:eastAsia="Times New Roman" w:hAnsi="Times New Roman" w:cs="Times New Roman"/>
          <w:sz w:val="24"/>
          <w:szCs w:val="24"/>
          <w:lang w:val="en-US"/>
        </w:rPr>
        <w:t xml:space="preserve"> </w:t>
      </w:r>
      <w:r w:rsidR="00342C63" w:rsidRPr="001B68A4">
        <w:rPr>
          <w:rFonts w:ascii="Times New Roman" w:eastAsia="Times New Roman" w:hAnsi="Times New Roman" w:cs="Times New Roman"/>
          <w:sz w:val="24"/>
          <w:szCs w:val="24"/>
          <w:lang w:val="en-US"/>
        </w:rPr>
        <w:t>different wattages were installed 1 m above the</w:t>
      </w:r>
      <w:r w:rsidR="00831781" w:rsidRPr="001B68A4">
        <w:rPr>
          <w:rFonts w:ascii="Times New Roman" w:eastAsia="Times New Roman" w:hAnsi="Times New Roman" w:cs="Times New Roman"/>
          <w:sz w:val="24"/>
          <w:szCs w:val="24"/>
          <w:lang w:val="en-US"/>
        </w:rPr>
        <w:t xml:space="preserve"> </w:t>
      </w:r>
      <w:r w:rsidR="00342C63" w:rsidRPr="001B68A4">
        <w:rPr>
          <w:rFonts w:ascii="Times New Roman" w:eastAsia="Times New Roman" w:hAnsi="Times New Roman" w:cs="Times New Roman"/>
          <w:sz w:val="24"/>
          <w:szCs w:val="24"/>
          <w:lang w:val="en-US"/>
        </w:rPr>
        <w:t>ground at each plot corner of the low (200 W),</w:t>
      </w:r>
      <w:r w:rsidR="00831781" w:rsidRPr="001B68A4">
        <w:rPr>
          <w:rFonts w:ascii="Times New Roman" w:eastAsia="Times New Roman" w:hAnsi="Times New Roman" w:cs="Times New Roman"/>
          <w:sz w:val="24"/>
          <w:szCs w:val="24"/>
          <w:lang w:val="en-US"/>
        </w:rPr>
        <w:t xml:space="preserve"> </w:t>
      </w:r>
      <w:r w:rsidR="00342C63" w:rsidRPr="001B68A4">
        <w:rPr>
          <w:rFonts w:ascii="Times New Roman" w:eastAsia="Times New Roman" w:hAnsi="Times New Roman" w:cs="Times New Roman"/>
          <w:sz w:val="24"/>
          <w:szCs w:val="24"/>
          <w:lang w:val="en-US"/>
        </w:rPr>
        <w:t>medium (600 W), and high (1000 W) warming</w:t>
      </w:r>
      <w:r w:rsidR="00831781" w:rsidRPr="001B68A4">
        <w:rPr>
          <w:rFonts w:ascii="Times New Roman" w:eastAsia="Times New Roman" w:hAnsi="Times New Roman" w:cs="Times New Roman"/>
          <w:sz w:val="24"/>
          <w:szCs w:val="24"/>
          <w:lang w:val="en-US"/>
        </w:rPr>
        <w:t xml:space="preserve"> </w:t>
      </w:r>
      <w:r w:rsidR="00342C63" w:rsidRPr="001B68A4">
        <w:rPr>
          <w:rFonts w:ascii="Times New Roman" w:eastAsia="Times New Roman" w:hAnsi="Times New Roman" w:cs="Times New Roman"/>
          <w:sz w:val="24"/>
          <w:szCs w:val="24"/>
          <w:lang w:val="en-US"/>
        </w:rPr>
        <w:t xml:space="preserve">treatments </w:t>
      </w:r>
      <w:r w:rsidR="00F5436D" w:rsidRPr="001B68A4">
        <w:rPr>
          <w:rFonts w:ascii="Times New Roman" w:eastAsia="Times New Roman" w:hAnsi="Times New Roman" w:cs="Times New Roman"/>
          <w:sz w:val="24"/>
          <w:szCs w:val="24"/>
          <w:lang w:val="en-US"/>
        </w:rPr>
        <w:t xml:space="preserve">and faced towards the center of the plots at a 45° downward angle </w:t>
      </w:r>
      <w:r w:rsidR="00342C63" w:rsidRPr="001B68A4">
        <w:rPr>
          <w:rFonts w:ascii="Times New Roman" w:eastAsia="Times New Roman" w:hAnsi="Times New Roman" w:cs="Times New Roman"/>
          <w:sz w:val="24"/>
          <w:szCs w:val="24"/>
          <w:lang w:val="en-US"/>
        </w:rPr>
        <w:t xml:space="preserve">to </w:t>
      </w:r>
      <w:r w:rsidR="00F5436D" w:rsidRPr="001B68A4">
        <w:rPr>
          <w:rFonts w:ascii="Times New Roman" w:eastAsia="Times New Roman" w:hAnsi="Times New Roman" w:cs="Times New Roman"/>
          <w:sz w:val="24"/>
          <w:szCs w:val="24"/>
          <w:lang w:val="en-US"/>
        </w:rPr>
        <w:t xml:space="preserve">provide relatively </w:t>
      </w:r>
      <w:r w:rsidR="00342C63" w:rsidRPr="001B68A4">
        <w:rPr>
          <w:rFonts w:ascii="Times New Roman" w:eastAsia="Times New Roman" w:hAnsi="Times New Roman" w:cs="Times New Roman"/>
          <w:sz w:val="24"/>
          <w:szCs w:val="24"/>
          <w:lang w:val="en-US"/>
        </w:rPr>
        <w:t>uniform warming. Infrared radiometers measured</w:t>
      </w:r>
      <w:r w:rsidR="00831781" w:rsidRPr="001B68A4">
        <w:rPr>
          <w:rFonts w:ascii="Times New Roman" w:eastAsia="Times New Roman" w:hAnsi="Times New Roman" w:cs="Times New Roman"/>
          <w:sz w:val="24"/>
          <w:szCs w:val="24"/>
          <w:lang w:val="en-US"/>
        </w:rPr>
        <w:t xml:space="preserve"> </w:t>
      </w:r>
      <w:r w:rsidR="00342C63" w:rsidRPr="001B68A4">
        <w:rPr>
          <w:rFonts w:ascii="Times New Roman" w:eastAsia="Times New Roman" w:hAnsi="Times New Roman" w:cs="Times New Roman"/>
          <w:sz w:val="24"/>
          <w:szCs w:val="24"/>
          <w:lang w:val="en-US"/>
        </w:rPr>
        <w:t xml:space="preserve">canopy </w:t>
      </w:r>
      <w:r w:rsidR="00342C63" w:rsidRPr="001B68A4">
        <w:rPr>
          <w:rFonts w:ascii="Times New Roman" w:eastAsia="Times New Roman" w:hAnsi="Times New Roman" w:cs="Times New Roman"/>
          <w:sz w:val="24"/>
          <w:szCs w:val="24"/>
          <w:lang w:val="en-US"/>
        </w:rPr>
        <w:lastRenderedPageBreak/>
        <w:t xml:space="preserve">temperatures in the </w:t>
      </w:r>
      <w:proofErr w:type="spellStart"/>
      <w:r w:rsidR="00342C63" w:rsidRPr="001B68A4">
        <w:rPr>
          <w:rFonts w:ascii="Times New Roman" w:eastAsia="Times New Roman" w:hAnsi="Times New Roman" w:cs="Times New Roman"/>
          <w:sz w:val="24"/>
          <w:szCs w:val="24"/>
          <w:lang w:val="en-US"/>
        </w:rPr>
        <w:t>unwarmed</w:t>
      </w:r>
      <w:proofErr w:type="spellEnd"/>
      <w:r w:rsidR="00342C63" w:rsidRPr="001B68A4">
        <w:rPr>
          <w:rFonts w:ascii="Times New Roman" w:eastAsia="Times New Roman" w:hAnsi="Times New Roman" w:cs="Times New Roman"/>
          <w:sz w:val="24"/>
          <w:szCs w:val="24"/>
          <w:lang w:val="en-US"/>
        </w:rPr>
        <w:t xml:space="preserve"> and high</w:t>
      </w:r>
      <w:r w:rsidR="00831781" w:rsidRPr="001B68A4">
        <w:rPr>
          <w:rFonts w:ascii="Times New Roman" w:eastAsia="Times New Roman" w:hAnsi="Times New Roman" w:cs="Times New Roman"/>
          <w:sz w:val="24"/>
          <w:szCs w:val="24"/>
          <w:lang w:val="en-US"/>
        </w:rPr>
        <w:t xml:space="preserve"> </w:t>
      </w:r>
      <w:r w:rsidR="00342C63" w:rsidRPr="001B68A4">
        <w:rPr>
          <w:rFonts w:ascii="Times New Roman" w:eastAsia="Times New Roman" w:hAnsi="Times New Roman" w:cs="Times New Roman"/>
          <w:sz w:val="24"/>
          <w:szCs w:val="24"/>
          <w:lang w:val="en-US"/>
        </w:rPr>
        <w:t>warming plots, and a control system (LabView</w:t>
      </w:r>
      <w:r w:rsidR="00831781" w:rsidRPr="001B68A4">
        <w:rPr>
          <w:rFonts w:ascii="Times New Roman" w:eastAsia="Times New Roman" w:hAnsi="Times New Roman" w:cs="Times New Roman"/>
          <w:sz w:val="24"/>
          <w:szCs w:val="24"/>
          <w:lang w:val="en-US"/>
        </w:rPr>
        <w:t xml:space="preserve"> </w:t>
      </w:r>
      <w:r w:rsidR="00342C63" w:rsidRPr="001B68A4">
        <w:rPr>
          <w:rFonts w:ascii="Times New Roman" w:eastAsia="Times New Roman" w:hAnsi="Times New Roman" w:cs="Times New Roman"/>
          <w:sz w:val="24"/>
          <w:szCs w:val="24"/>
          <w:lang w:val="en-US"/>
        </w:rPr>
        <w:t>National Instr</w:t>
      </w:r>
      <w:r w:rsidR="00831781" w:rsidRPr="001B68A4">
        <w:rPr>
          <w:rFonts w:ascii="Times New Roman" w:eastAsia="Times New Roman" w:hAnsi="Times New Roman" w:cs="Times New Roman"/>
          <w:sz w:val="24"/>
          <w:szCs w:val="24"/>
          <w:lang w:val="en-US"/>
        </w:rPr>
        <w:t>uments, Austin, Texas, USA) pro</w:t>
      </w:r>
      <w:r w:rsidR="00342C63" w:rsidRPr="001B68A4">
        <w:rPr>
          <w:rFonts w:ascii="Times New Roman" w:eastAsia="Times New Roman" w:hAnsi="Times New Roman" w:cs="Times New Roman"/>
          <w:sz w:val="24"/>
          <w:szCs w:val="24"/>
          <w:lang w:val="en-US"/>
        </w:rPr>
        <w:t>vided active feedback control to maintain the</w:t>
      </w:r>
      <w:r w:rsidR="00831781" w:rsidRPr="001B68A4">
        <w:rPr>
          <w:rFonts w:ascii="Times New Roman" w:eastAsia="Times New Roman" w:hAnsi="Times New Roman" w:cs="Times New Roman"/>
          <w:sz w:val="24"/>
          <w:szCs w:val="24"/>
          <w:lang w:val="en-US"/>
        </w:rPr>
        <w:t xml:space="preserve"> </w:t>
      </w:r>
      <w:r w:rsidR="00342C63" w:rsidRPr="001B68A4">
        <w:rPr>
          <w:rFonts w:ascii="Times New Roman" w:eastAsia="Times New Roman" w:hAnsi="Times New Roman" w:cs="Times New Roman"/>
          <w:sz w:val="24"/>
          <w:szCs w:val="24"/>
          <w:lang w:val="en-US"/>
        </w:rPr>
        <w:t xml:space="preserve">target temperatures of the </w:t>
      </w:r>
      <w:r w:rsidR="007C3B60" w:rsidRPr="001B68A4">
        <w:rPr>
          <w:rFonts w:ascii="Times New Roman" w:eastAsia="Times New Roman" w:hAnsi="Times New Roman" w:cs="Times New Roman"/>
          <w:sz w:val="24"/>
          <w:szCs w:val="24"/>
          <w:lang w:val="en-US"/>
        </w:rPr>
        <w:t xml:space="preserve">other </w:t>
      </w:r>
      <w:r w:rsidR="00342C63" w:rsidRPr="001B68A4">
        <w:rPr>
          <w:rFonts w:ascii="Times New Roman" w:eastAsia="Times New Roman" w:hAnsi="Times New Roman" w:cs="Times New Roman"/>
          <w:sz w:val="24"/>
          <w:szCs w:val="24"/>
          <w:lang w:val="en-US"/>
        </w:rPr>
        <w:t>warming treatment</w:t>
      </w:r>
      <w:r w:rsidR="00AF3A89" w:rsidRPr="001B68A4">
        <w:rPr>
          <w:rFonts w:ascii="Times New Roman" w:eastAsia="Times New Roman" w:hAnsi="Times New Roman" w:cs="Times New Roman"/>
          <w:sz w:val="24"/>
          <w:szCs w:val="24"/>
          <w:lang w:val="en-US"/>
        </w:rPr>
        <w:t xml:space="preserve"> plot</w:t>
      </w:r>
      <w:r w:rsidR="00342C63" w:rsidRPr="001B68A4">
        <w:rPr>
          <w:rFonts w:ascii="Times New Roman" w:eastAsia="Times New Roman" w:hAnsi="Times New Roman" w:cs="Times New Roman"/>
          <w:sz w:val="24"/>
          <w:szCs w:val="24"/>
          <w:lang w:val="en-US"/>
        </w:rPr>
        <w:t>s.</w:t>
      </w:r>
      <w:r w:rsidR="00C24E1E" w:rsidRPr="001B68A4">
        <w:rPr>
          <w:rFonts w:ascii="Times New Roman" w:eastAsia="Times New Roman" w:hAnsi="Times New Roman" w:cs="Times New Roman"/>
          <w:sz w:val="24"/>
          <w:szCs w:val="24"/>
          <w:lang w:val="en-US"/>
        </w:rPr>
        <w:t xml:space="preserve"> </w:t>
      </w:r>
      <w:r w:rsidR="0007245B" w:rsidRPr="001B68A4">
        <w:rPr>
          <w:rFonts w:ascii="Times New Roman" w:eastAsia="Times New Roman" w:hAnsi="Times New Roman" w:cs="Times New Roman"/>
          <w:sz w:val="24"/>
          <w:szCs w:val="24"/>
          <w:lang w:val="en-US"/>
        </w:rPr>
        <w:t xml:space="preserve">Further details of the treatments </w:t>
      </w:r>
      <w:r w:rsidR="00B107CF">
        <w:rPr>
          <w:rFonts w:ascii="Times New Roman" w:eastAsia="Times New Roman" w:hAnsi="Times New Roman" w:cs="Times New Roman"/>
          <w:sz w:val="24"/>
          <w:szCs w:val="24"/>
          <w:lang w:val="en-US"/>
        </w:rPr>
        <w:t xml:space="preserve">and their consequences </w:t>
      </w:r>
      <w:r w:rsidR="0007245B" w:rsidRPr="001B68A4">
        <w:rPr>
          <w:rFonts w:ascii="Times New Roman" w:eastAsia="Times New Roman" w:hAnsi="Times New Roman" w:cs="Times New Roman"/>
          <w:sz w:val="24"/>
          <w:szCs w:val="24"/>
          <w:lang w:val="en-US"/>
        </w:rPr>
        <w:t xml:space="preserve">can be found in </w:t>
      </w:r>
      <w:proofErr w:type="spellStart"/>
      <w:r w:rsidR="00A60154" w:rsidRPr="001B68A4">
        <w:rPr>
          <w:rFonts w:ascii="Times New Roman" w:eastAsia="Times New Roman" w:hAnsi="Times New Roman" w:cs="Times New Roman"/>
          <w:sz w:val="24"/>
          <w:szCs w:val="24"/>
          <w:lang w:val="en-US"/>
        </w:rPr>
        <w:t>Suseela</w:t>
      </w:r>
      <w:proofErr w:type="spellEnd"/>
      <w:r w:rsidR="00AA7D86" w:rsidRPr="001B68A4">
        <w:rPr>
          <w:rFonts w:ascii="Times New Roman" w:eastAsia="Times New Roman" w:hAnsi="Times New Roman" w:cs="Times New Roman"/>
          <w:sz w:val="24"/>
          <w:szCs w:val="24"/>
          <w:lang w:val="en-US"/>
        </w:rPr>
        <w:t xml:space="preserve"> </w:t>
      </w:r>
      <w:r w:rsidR="00AA7D86" w:rsidRPr="000A0DC1">
        <w:rPr>
          <w:rFonts w:ascii="Times New Roman" w:eastAsia="Times New Roman" w:hAnsi="Times New Roman" w:cs="Times New Roman"/>
          <w:i/>
          <w:sz w:val="24"/>
          <w:szCs w:val="24"/>
          <w:lang w:val="en-US"/>
        </w:rPr>
        <w:t>et al.</w:t>
      </w:r>
      <w:r w:rsidR="00AA7D86" w:rsidRPr="001B68A4">
        <w:rPr>
          <w:rFonts w:ascii="Times New Roman" w:eastAsia="Times New Roman" w:hAnsi="Times New Roman" w:cs="Times New Roman"/>
          <w:sz w:val="24"/>
          <w:szCs w:val="24"/>
          <w:lang w:val="en-US"/>
        </w:rPr>
        <w:t xml:space="preserve"> </w:t>
      </w:r>
      <w:r w:rsidR="00031A0F" w:rsidRPr="001B68A4">
        <w:rPr>
          <w:rFonts w:ascii="Times New Roman" w:eastAsia="Times New Roman" w:hAnsi="Times New Roman" w:cs="Times New Roman"/>
          <w:noProof/>
          <w:sz w:val="24"/>
          <w:szCs w:val="24"/>
          <w:lang w:val="en-US"/>
        </w:rPr>
        <w:t>(2012)</w:t>
      </w:r>
      <w:r w:rsidR="00AA7D86" w:rsidRPr="001B68A4">
        <w:rPr>
          <w:rFonts w:ascii="Times New Roman" w:eastAsia="Times New Roman" w:hAnsi="Times New Roman" w:cs="Times New Roman"/>
          <w:sz w:val="24"/>
          <w:szCs w:val="24"/>
          <w:lang w:val="en-US"/>
        </w:rPr>
        <w:t xml:space="preserve">, </w:t>
      </w:r>
      <w:proofErr w:type="spellStart"/>
      <w:r w:rsidR="0007245B" w:rsidRPr="001B68A4">
        <w:rPr>
          <w:rFonts w:ascii="Times New Roman" w:eastAsia="Times New Roman" w:hAnsi="Times New Roman" w:cs="Times New Roman"/>
          <w:sz w:val="24"/>
          <w:szCs w:val="24"/>
          <w:lang w:val="en-US"/>
        </w:rPr>
        <w:t>Hoeppner</w:t>
      </w:r>
      <w:proofErr w:type="spellEnd"/>
      <w:r w:rsidR="0007245B" w:rsidRPr="001B68A4">
        <w:rPr>
          <w:rFonts w:ascii="Times New Roman" w:eastAsia="Times New Roman" w:hAnsi="Times New Roman" w:cs="Times New Roman"/>
          <w:sz w:val="24"/>
          <w:szCs w:val="24"/>
          <w:lang w:val="en-US"/>
        </w:rPr>
        <w:t xml:space="preserve"> and Dukes </w:t>
      </w:r>
      <w:r w:rsidR="00031A0F" w:rsidRPr="001B68A4">
        <w:rPr>
          <w:rFonts w:ascii="Times New Roman" w:eastAsia="Times New Roman" w:hAnsi="Times New Roman" w:cs="Times New Roman"/>
          <w:noProof/>
          <w:sz w:val="24"/>
          <w:szCs w:val="24"/>
          <w:lang w:val="en-US"/>
        </w:rPr>
        <w:t>(2012)</w:t>
      </w:r>
      <w:r w:rsidR="00AA7D86" w:rsidRPr="001B68A4">
        <w:rPr>
          <w:rFonts w:ascii="Times New Roman" w:eastAsia="Times New Roman" w:hAnsi="Times New Roman" w:cs="Times New Roman"/>
          <w:sz w:val="24"/>
          <w:szCs w:val="24"/>
          <w:lang w:val="en-US"/>
        </w:rPr>
        <w:t>,</w:t>
      </w:r>
      <w:r w:rsidR="0007245B" w:rsidRPr="001B68A4">
        <w:rPr>
          <w:rFonts w:ascii="Times New Roman" w:eastAsia="Times New Roman" w:hAnsi="Times New Roman" w:cs="Times New Roman"/>
          <w:sz w:val="24"/>
          <w:szCs w:val="24"/>
          <w:lang w:val="en-US"/>
        </w:rPr>
        <w:t xml:space="preserve"> and Auyeung </w:t>
      </w:r>
      <w:r w:rsidR="0007245B" w:rsidRPr="000A0DC1">
        <w:rPr>
          <w:rFonts w:ascii="Times New Roman" w:eastAsia="Times New Roman" w:hAnsi="Times New Roman" w:cs="Times New Roman"/>
          <w:i/>
          <w:sz w:val="24"/>
          <w:szCs w:val="24"/>
          <w:lang w:val="en-US"/>
        </w:rPr>
        <w:t>et al.</w:t>
      </w:r>
      <w:r w:rsidR="0007245B" w:rsidRPr="001B68A4">
        <w:rPr>
          <w:rFonts w:ascii="Times New Roman" w:eastAsia="Times New Roman" w:hAnsi="Times New Roman" w:cs="Times New Roman"/>
          <w:sz w:val="24"/>
          <w:szCs w:val="24"/>
          <w:lang w:val="en-US"/>
        </w:rPr>
        <w:t xml:space="preserve"> </w:t>
      </w:r>
      <w:r w:rsidR="00031A0F" w:rsidRPr="001B68A4">
        <w:rPr>
          <w:rFonts w:ascii="Times New Roman" w:eastAsia="Times New Roman" w:hAnsi="Times New Roman" w:cs="Times New Roman"/>
          <w:noProof/>
          <w:sz w:val="24"/>
          <w:szCs w:val="24"/>
          <w:lang w:val="en-US"/>
        </w:rPr>
        <w:t>(2013)</w:t>
      </w:r>
      <w:r w:rsidR="0007245B" w:rsidRPr="001B68A4">
        <w:rPr>
          <w:rFonts w:ascii="Times New Roman" w:eastAsia="Times New Roman" w:hAnsi="Times New Roman" w:cs="Times New Roman"/>
          <w:sz w:val="24"/>
          <w:szCs w:val="24"/>
          <w:lang w:val="en-US"/>
        </w:rPr>
        <w:t>.</w:t>
      </w:r>
    </w:p>
    <w:p w14:paraId="6F815F8C" w14:textId="77777777" w:rsidR="00D90D02" w:rsidRDefault="00D90D02" w:rsidP="00CC4483">
      <w:pPr>
        <w:spacing w:after="0" w:line="480" w:lineRule="auto"/>
        <w:rPr>
          <w:rFonts w:ascii="Times New Roman" w:hAnsi="Times New Roman" w:cs="Times New Roman"/>
          <w:i/>
          <w:sz w:val="24"/>
          <w:szCs w:val="24"/>
          <w:lang w:val="en-US"/>
        </w:rPr>
      </w:pPr>
    </w:p>
    <w:p w14:paraId="35BF7D6D" w14:textId="4E7AE019" w:rsidR="00AA7D86" w:rsidRPr="00AC6107" w:rsidRDefault="00AC3E7F" w:rsidP="00CC4483">
      <w:pPr>
        <w:spacing w:after="0" w:line="480" w:lineRule="auto"/>
        <w:rPr>
          <w:rFonts w:ascii="Times New Roman" w:hAnsi="Times New Roman" w:cs="Times New Roman"/>
          <w:i/>
          <w:sz w:val="24"/>
          <w:szCs w:val="24"/>
          <w:lang w:val="en-US"/>
        </w:rPr>
      </w:pPr>
      <w:r w:rsidRPr="00AC6107">
        <w:rPr>
          <w:rFonts w:ascii="Times New Roman" w:hAnsi="Times New Roman" w:cs="Times New Roman"/>
          <w:i/>
          <w:sz w:val="24"/>
          <w:szCs w:val="24"/>
          <w:lang w:val="en-US"/>
        </w:rPr>
        <w:t>P</w:t>
      </w:r>
      <w:r w:rsidR="00AA7D86" w:rsidRPr="00AC6107">
        <w:rPr>
          <w:rFonts w:ascii="Times New Roman" w:hAnsi="Times New Roman" w:cs="Times New Roman"/>
          <w:i/>
          <w:sz w:val="24"/>
          <w:szCs w:val="24"/>
          <w:lang w:val="en-US"/>
        </w:rPr>
        <w:t xml:space="preserve">lant </w:t>
      </w:r>
      <w:r w:rsidR="000A4C63" w:rsidRPr="00AC6107">
        <w:rPr>
          <w:rFonts w:ascii="Times New Roman" w:hAnsi="Times New Roman" w:cs="Times New Roman"/>
          <w:i/>
          <w:sz w:val="24"/>
          <w:szCs w:val="24"/>
          <w:lang w:val="en-US"/>
        </w:rPr>
        <w:t>s</w:t>
      </w:r>
      <w:r w:rsidR="00AA7D86" w:rsidRPr="00AC6107">
        <w:rPr>
          <w:rFonts w:ascii="Times New Roman" w:hAnsi="Times New Roman" w:cs="Times New Roman"/>
          <w:i/>
          <w:sz w:val="24"/>
          <w:szCs w:val="24"/>
          <w:lang w:val="en-US"/>
        </w:rPr>
        <w:t>pecies</w:t>
      </w:r>
    </w:p>
    <w:p w14:paraId="0E3B961E" w14:textId="65FF3672" w:rsidR="006D64AB" w:rsidRPr="001B68A4" w:rsidRDefault="0079143B" w:rsidP="00CC4483">
      <w:pPr>
        <w:spacing w:after="0" w:line="480" w:lineRule="auto"/>
        <w:rPr>
          <w:rFonts w:ascii="Times New Roman" w:hAnsi="Times New Roman" w:cs="Times New Roman"/>
          <w:sz w:val="24"/>
          <w:szCs w:val="24"/>
          <w:lang w:val="en-US"/>
        </w:rPr>
      </w:pPr>
      <w:proofErr w:type="spellStart"/>
      <w:r w:rsidRPr="001B68A4">
        <w:rPr>
          <w:rFonts w:ascii="Times New Roman" w:hAnsi="Times New Roman" w:cs="Times New Roman"/>
          <w:i/>
          <w:sz w:val="24"/>
          <w:szCs w:val="24"/>
          <w:lang w:val="en-US"/>
        </w:rPr>
        <w:t>P</w:t>
      </w:r>
      <w:r w:rsidR="00930CB7" w:rsidRPr="001B68A4">
        <w:rPr>
          <w:rFonts w:ascii="Times New Roman" w:hAnsi="Times New Roman" w:cs="Times New Roman"/>
          <w:i/>
          <w:sz w:val="24"/>
          <w:szCs w:val="24"/>
          <w:lang w:val="en-US"/>
        </w:rPr>
        <w:t>lantago</w:t>
      </w:r>
      <w:proofErr w:type="spellEnd"/>
      <w:r w:rsidRPr="001B68A4">
        <w:rPr>
          <w:rFonts w:ascii="Times New Roman" w:hAnsi="Times New Roman" w:cs="Times New Roman"/>
          <w:i/>
          <w:sz w:val="24"/>
          <w:szCs w:val="24"/>
          <w:lang w:val="en-US"/>
        </w:rPr>
        <w:t xml:space="preserve"> </w:t>
      </w:r>
      <w:proofErr w:type="spellStart"/>
      <w:r w:rsidRPr="001B68A4">
        <w:rPr>
          <w:rFonts w:ascii="Times New Roman" w:hAnsi="Times New Roman" w:cs="Times New Roman"/>
          <w:i/>
          <w:sz w:val="24"/>
          <w:szCs w:val="24"/>
          <w:lang w:val="en-US"/>
        </w:rPr>
        <w:t>lanceolata</w:t>
      </w:r>
      <w:proofErr w:type="spellEnd"/>
      <w:r w:rsidRPr="001B68A4">
        <w:rPr>
          <w:rFonts w:ascii="Times New Roman" w:hAnsi="Times New Roman" w:cs="Times New Roman"/>
          <w:sz w:val="24"/>
          <w:szCs w:val="24"/>
          <w:lang w:val="en-US"/>
        </w:rPr>
        <w:t xml:space="preserve"> </w:t>
      </w:r>
      <w:r w:rsidR="00A15893" w:rsidRPr="001B68A4">
        <w:rPr>
          <w:rFonts w:ascii="Times New Roman" w:hAnsi="Times New Roman" w:cs="Times New Roman"/>
          <w:sz w:val="24"/>
          <w:szCs w:val="24"/>
          <w:lang w:val="en-US"/>
        </w:rPr>
        <w:t>was introduced into North America over 200 years ago</w:t>
      </w:r>
      <w:r w:rsidR="00E11D82" w:rsidRPr="001B68A4">
        <w:rPr>
          <w:rFonts w:ascii="Times New Roman" w:hAnsi="Times New Roman" w:cs="Times New Roman"/>
          <w:sz w:val="24"/>
          <w:szCs w:val="24"/>
          <w:lang w:val="en-US"/>
        </w:rPr>
        <w:t xml:space="preserve"> </w:t>
      </w:r>
      <w:r w:rsidR="00A15893" w:rsidRPr="001B68A4">
        <w:rPr>
          <w:rFonts w:ascii="Times New Roman" w:hAnsi="Times New Roman" w:cs="Times New Roman"/>
          <w:color w:val="000000"/>
          <w:sz w:val="24"/>
          <w:szCs w:val="24"/>
          <w:lang w:val="en-US"/>
        </w:rPr>
        <w:t xml:space="preserve">and is now </w:t>
      </w:r>
      <w:r w:rsidRPr="001B68A4">
        <w:rPr>
          <w:rFonts w:ascii="Times New Roman" w:hAnsi="Times New Roman" w:cs="Times New Roman"/>
          <w:sz w:val="24"/>
          <w:szCs w:val="24"/>
          <w:lang w:val="en-US"/>
        </w:rPr>
        <w:t xml:space="preserve">common </w:t>
      </w:r>
      <w:r w:rsidR="001630EA" w:rsidRPr="001B68A4">
        <w:rPr>
          <w:rFonts w:ascii="Times New Roman" w:hAnsi="Times New Roman" w:cs="Times New Roman"/>
          <w:sz w:val="24"/>
          <w:szCs w:val="24"/>
          <w:lang w:val="en-US"/>
        </w:rPr>
        <w:t xml:space="preserve">in lawns and gardens, in </w:t>
      </w:r>
      <w:r w:rsidRPr="001B68A4">
        <w:rPr>
          <w:rFonts w:ascii="Times New Roman" w:hAnsi="Times New Roman" w:cs="Times New Roman"/>
          <w:sz w:val="24"/>
          <w:szCs w:val="24"/>
          <w:lang w:val="en-US"/>
        </w:rPr>
        <w:t>agricultural fields, and in hay</w:t>
      </w:r>
      <w:r w:rsidR="001630EA" w:rsidRPr="001B68A4">
        <w:rPr>
          <w:rFonts w:ascii="Times New Roman" w:hAnsi="Times New Roman" w:cs="Times New Roman"/>
          <w:sz w:val="24"/>
          <w:szCs w:val="24"/>
          <w:lang w:val="en-US"/>
        </w:rPr>
        <w:t>fields</w:t>
      </w:r>
      <w:r w:rsidRPr="001B68A4">
        <w:rPr>
          <w:rFonts w:ascii="Times New Roman" w:hAnsi="Times New Roman" w:cs="Times New Roman"/>
          <w:sz w:val="24"/>
          <w:szCs w:val="24"/>
          <w:lang w:val="en-US"/>
        </w:rPr>
        <w:t xml:space="preserve">. </w:t>
      </w:r>
      <w:r w:rsidR="00884F3A" w:rsidRPr="001B68A4">
        <w:rPr>
          <w:rFonts w:ascii="Times New Roman" w:hAnsi="Times New Roman" w:cs="Times New Roman"/>
          <w:sz w:val="24"/>
          <w:szCs w:val="24"/>
          <w:lang w:val="en-US"/>
        </w:rPr>
        <w:t>Although exotic, it is fed upon by several herbivore species</w:t>
      </w:r>
      <w:r w:rsidR="00E11D82" w:rsidRPr="001B68A4">
        <w:rPr>
          <w:rFonts w:ascii="Times New Roman" w:hAnsi="Times New Roman" w:cs="Times New Roman"/>
          <w:sz w:val="24"/>
          <w:szCs w:val="24"/>
          <w:lang w:val="en-US"/>
        </w:rPr>
        <w:t xml:space="preserve"> </w:t>
      </w:r>
      <w:r w:rsidR="00085226" w:rsidRPr="001B68A4">
        <w:rPr>
          <w:rFonts w:ascii="Times New Roman" w:hAnsi="Times New Roman" w:cs="Times New Roman"/>
          <w:sz w:val="24"/>
          <w:szCs w:val="24"/>
          <w:lang w:val="en-US"/>
        </w:rPr>
        <w:t xml:space="preserve">native to North America </w:t>
      </w:r>
      <w:r w:rsidR="007E3AE8" w:rsidRPr="007E3AE8">
        <w:rPr>
          <w:rFonts w:ascii="Times New Roman" w:hAnsi="Times New Roman" w:cs="Times New Roman"/>
          <w:sz w:val="24"/>
          <w:szCs w:val="24"/>
        </w:rPr>
        <w:t xml:space="preserve">(Bowers 1983; Thomas </w:t>
      </w:r>
      <w:r w:rsidR="007E3AE8" w:rsidRPr="007E3AE8">
        <w:rPr>
          <w:rFonts w:ascii="Times New Roman" w:hAnsi="Times New Roman" w:cs="Times New Roman"/>
          <w:i/>
          <w:iCs/>
          <w:sz w:val="24"/>
          <w:szCs w:val="24"/>
        </w:rPr>
        <w:t>et al.</w:t>
      </w:r>
      <w:r w:rsidR="007E3AE8" w:rsidRPr="007E3AE8">
        <w:rPr>
          <w:rFonts w:ascii="Times New Roman" w:hAnsi="Times New Roman" w:cs="Times New Roman"/>
          <w:sz w:val="24"/>
          <w:szCs w:val="24"/>
        </w:rPr>
        <w:t xml:space="preserve"> 1987)</w:t>
      </w:r>
      <w:r w:rsidR="00884F3A" w:rsidRPr="001B68A4">
        <w:rPr>
          <w:rFonts w:ascii="Times New Roman" w:hAnsi="Times New Roman" w:cs="Times New Roman"/>
          <w:sz w:val="24"/>
          <w:szCs w:val="24"/>
          <w:lang w:val="en-US"/>
        </w:rPr>
        <w:t xml:space="preserve">. </w:t>
      </w:r>
      <w:proofErr w:type="spellStart"/>
      <w:r w:rsidR="007E1072" w:rsidRPr="001B68A4">
        <w:rPr>
          <w:rFonts w:ascii="Times New Roman" w:hAnsi="Times New Roman" w:cs="Times New Roman"/>
          <w:i/>
          <w:sz w:val="24"/>
          <w:szCs w:val="24"/>
          <w:lang w:val="en-US"/>
        </w:rPr>
        <w:t>Plantago</w:t>
      </w:r>
      <w:proofErr w:type="spellEnd"/>
      <w:r w:rsidR="007E1072" w:rsidRPr="001B68A4">
        <w:rPr>
          <w:rFonts w:ascii="Times New Roman" w:hAnsi="Times New Roman" w:cs="Times New Roman"/>
          <w:i/>
          <w:sz w:val="24"/>
          <w:szCs w:val="24"/>
          <w:lang w:val="en-US"/>
        </w:rPr>
        <w:t xml:space="preserve"> </w:t>
      </w:r>
      <w:proofErr w:type="spellStart"/>
      <w:r w:rsidR="003D3164" w:rsidRPr="001B68A4">
        <w:rPr>
          <w:rFonts w:ascii="Times New Roman" w:hAnsi="Times New Roman" w:cs="Times New Roman"/>
          <w:i/>
          <w:sz w:val="24"/>
          <w:szCs w:val="24"/>
          <w:lang w:val="en-US"/>
        </w:rPr>
        <w:t>lanceolata</w:t>
      </w:r>
      <w:proofErr w:type="spellEnd"/>
      <w:r w:rsidR="003D3164" w:rsidRPr="001B68A4">
        <w:rPr>
          <w:rFonts w:ascii="Times New Roman" w:hAnsi="Times New Roman" w:cs="Times New Roman"/>
          <w:sz w:val="24"/>
          <w:szCs w:val="24"/>
          <w:lang w:val="en-US"/>
        </w:rPr>
        <w:t xml:space="preserve"> grows naturally at BACE </w:t>
      </w:r>
      <w:r w:rsidR="007E1072" w:rsidRPr="001B68A4">
        <w:rPr>
          <w:rFonts w:ascii="Times New Roman" w:hAnsi="Times New Roman" w:cs="Times New Roman"/>
          <w:sz w:val="24"/>
          <w:szCs w:val="24"/>
          <w:lang w:val="en-US"/>
        </w:rPr>
        <w:t xml:space="preserve">and in the surrounding landscape </w:t>
      </w:r>
      <w:r w:rsidR="003D3164" w:rsidRPr="001B68A4">
        <w:rPr>
          <w:rFonts w:ascii="Times New Roman" w:hAnsi="Times New Roman" w:cs="Times New Roman"/>
          <w:sz w:val="24"/>
          <w:szCs w:val="24"/>
          <w:lang w:val="en-US"/>
        </w:rPr>
        <w:t xml:space="preserve">and the population includes both seedlings and </w:t>
      </w:r>
      <w:r w:rsidR="007C7788" w:rsidRPr="001B68A4">
        <w:rPr>
          <w:rFonts w:ascii="Times New Roman" w:hAnsi="Times New Roman" w:cs="Times New Roman"/>
          <w:sz w:val="24"/>
          <w:szCs w:val="24"/>
          <w:lang w:val="en-US"/>
        </w:rPr>
        <w:t xml:space="preserve">older vegetative clones. </w:t>
      </w:r>
      <w:r w:rsidR="00CC3487">
        <w:rPr>
          <w:rFonts w:ascii="Times New Roman" w:hAnsi="Times New Roman" w:cs="Times New Roman"/>
          <w:sz w:val="24"/>
          <w:szCs w:val="24"/>
          <w:lang w:val="en-US"/>
        </w:rPr>
        <w:t xml:space="preserve">We only sampled from vegetative clones to avoid confounding the effects </w:t>
      </w:r>
      <w:ins w:id="26" w:author="Colin Orians" w:date="2018-10-29T11:16:00Z">
        <w:r w:rsidR="00243208">
          <w:rPr>
            <w:rFonts w:ascii="Times New Roman" w:hAnsi="Times New Roman" w:cs="Times New Roman"/>
            <w:sz w:val="24"/>
            <w:szCs w:val="24"/>
            <w:lang w:val="en-US"/>
          </w:rPr>
          <w:t xml:space="preserve">of drought and precipitation with </w:t>
        </w:r>
      </w:ins>
      <w:del w:id="27" w:author="Colin Orians" w:date="2018-10-29T11:16:00Z">
        <w:r w:rsidR="00CC3487" w:rsidDel="00243208">
          <w:rPr>
            <w:rFonts w:ascii="Times New Roman" w:hAnsi="Times New Roman" w:cs="Times New Roman"/>
            <w:sz w:val="24"/>
            <w:szCs w:val="24"/>
            <w:lang w:val="en-US"/>
          </w:rPr>
          <w:delText xml:space="preserve">of </w:delText>
        </w:r>
      </w:del>
      <w:ins w:id="28" w:author="Colin Orians" w:date="2018-10-29T11:16:00Z">
        <w:r w:rsidR="00243208">
          <w:rPr>
            <w:rFonts w:ascii="Times New Roman" w:hAnsi="Times New Roman" w:cs="Times New Roman"/>
            <w:sz w:val="24"/>
            <w:szCs w:val="24"/>
            <w:lang w:val="en-US"/>
          </w:rPr>
          <w:t xml:space="preserve">that of </w:t>
        </w:r>
      </w:ins>
      <w:r w:rsidR="00CC3487">
        <w:rPr>
          <w:rFonts w:ascii="Times New Roman" w:hAnsi="Times New Roman" w:cs="Times New Roman"/>
          <w:sz w:val="24"/>
          <w:szCs w:val="24"/>
          <w:lang w:val="en-US"/>
        </w:rPr>
        <w:t>plant ontogeny</w:t>
      </w:r>
      <w:r w:rsidR="007C7788" w:rsidRPr="001B68A4">
        <w:rPr>
          <w:rFonts w:ascii="Times New Roman" w:hAnsi="Times New Roman" w:cs="Times New Roman"/>
          <w:sz w:val="24"/>
          <w:szCs w:val="24"/>
          <w:lang w:val="en-US"/>
        </w:rPr>
        <w:t xml:space="preserve">. </w:t>
      </w:r>
      <w:proofErr w:type="spellStart"/>
      <w:r w:rsidR="004F249A" w:rsidRPr="001B68A4">
        <w:rPr>
          <w:rFonts w:ascii="Times New Roman" w:hAnsi="Times New Roman" w:cs="Times New Roman"/>
          <w:sz w:val="24"/>
          <w:szCs w:val="24"/>
          <w:lang w:val="en-US"/>
        </w:rPr>
        <w:t>A</w:t>
      </w:r>
      <w:r w:rsidR="004F249A" w:rsidRPr="001B68A4">
        <w:rPr>
          <w:rFonts w:ascii="Times New Roman" w:hAnsi="Times New Roman" w:cs="Times New Roman"/>
          <w:color w:val="000000"/>
          <w:sz w:val="24"/>
          <w:szCs w:val="24"/>
          <w:lang w:val="en-US"/>
        </w:rPr>
        <w:t>ucubin</w:t>
      </w:r>
      <w:proofErr w:type="spellEnd"/>
      <w:r w:rsidR="004F249A" w:rsidRPr="001B68A4">
        <w:rPr>
          <w:rFonts w:ascii="Times New Roman" w:hAnsi="Times New Roman" w:cs="Times New Roman"/>
          <w:color w:val="000000"/>
          <w:sz w:val="24"/>
          <w:szCs w:val="24"/>
          <w:lang w:val="en-US"/>
        </w:rPr>
        <w:t xml:space="preserve"> </w:t>
      </w:r>
      <w:r w:rsidR="004F249A" w:rsidRPr="001B68A4">
        <w:rPr>
          <w:rFonts w:ascii="Times New Roman" w:hAnsi="Times New Roman" w:cs="Times New Roman"/>
          <w:sz w:val="24"/>
          <w:szCs w:val="24"/>
          <w:lang w:val="en-US"/>
        </w:rPr>
        <w:t xml:space="preserve">and </w:t>
      </w:r>
      <w:proofErr w:type="spellStart"/>
      <w:r w:rsidR="004F249A" w:rsidRPr="001B68A4">
        <w:rPr>
          <w:rFonts w:ascii="Times New Roman" w:hAnsi="Times New Roman" w:cs="Times New Roman"/>
          <w:sz w:val="24"/>
          <w:szCs w:val="24"/>
          <w:lang w:val="en-US"/>
        </w:rPr>
        <w:t>catalpol</w:t>
      </w:r>
      <w:proofErr w:type="spellEnd"/>
      <w:r w:rsidR="004F249A" w:rsidRPr="001B68A4">
        <w:rPr>
          <w:rFonts w:ascii="Times New Roman" w:hAnsi="Times New Roman" w:cs="Times New Roman"/>
          <w:sz w:val="24"/>
          <w:szCs w:val="24"/>
          <w:lang w:val="en-US"/>
        </w:rPr>
        <w:t xml:space="preserve">, the </w:t>
      </w:r>
      <w:r w:rsidR="00743D7A" w:rsidRPr="001B68A4">
        <w:rPr>
          <w:rFonts w:ascii="Times New Roman" w:hAnsi="Times New Roman" w:cs="Times New Roman"/>
          <w:sz w:val="24"/>
          <w:szCs w:val="24"/>
          <w:lang w:val="en-US"/>
        </w:rPr>
        <w:t>characteristic</w:t>
      </w:r>
      <w:r w:rsidR="004F249A" w:rsidRPr="001B68A4">
        <w:rPr>
          <w:rFonts w:ascii="Times New Roman" w:hAnsi="Times New Roman" w:cs="Times New Roman"/>
          <w:sz w:val="24"/>
          <w:szCs w:val="24"/>
          <w:lang w:val="en-US"/>
        </w:rPr>
        <w:t xml:space="preserve"> secondary metabolites </w:t>
      </w:r>
      <w:r w:rsidR="006D64AB" w:rsidRPr="001B68A4">
        <w:rPr>
          <w:rFonts w:ascii="Times New Roman" w:hAnsi="Times New Roman" w:cs="Times New Roman"/>
          <w:sz w:val="24"/>
          <w:szCs w:val="24"/>
          <w:lang w:val="en-US"/>
        </w:rPr>
        <w:t xml:space="preserve">in </w:t>
      </w:r>
      <w:r w:rsidR="006D64AB" w:rsidRPr="001B68A4">
        <w:rPr>
          <w:rFonts w:ascii="Times New Roman" w:hAnsi="Times New Roman" w:cs="Times New Roman"/>
          <w:i/>
          <w:sz w:val="24"/>
          <w:szCs w:val="24"/>
          <w:lang w:val="en-US"/>
        </w:rPr>
        <w:t xml:space="preserve">P. </w:t>
      </w:r>
      <w:proofErr w:type="spellStart"/>
      <w:r w:rsidR="006D64AB" w:rsidRPr="001B68A4">
        <w:rPr>
          <w:rFonts w:ascii="Times New Roman" w:hAnsi="Times New Roman" w:cs="Times New Roman"/>
          <w:i/>
          <w:sz w:val="24"/>
          <w:szCs w:val="24"/>
          <w:lang w:val="en-US"/>
        </w:rPr>
        <w:t>lanceolata</w:t>
      </w:r>
      <w:proofErr w:type="spellEnd"/>
      <w:r w:rsidR="006D64AB" w:rsidRPr="001B68A4">
        <w:rPr>
          <w:rFonts w:ascii="Times New Roman" w:hAnsi="Times New Roman" w:cs="Times New Roman"/>
          <w:sz w:val="24"/>
          <w:szCs w:val="24"/>
          <w:lang w:val="en-US"/>
        </w:rPr>
        <w:t xml:space="preserve"> </w:t>
      </w:r>
      <w:r w:rsidR="007E3AE8">
        <w:rPr>
          <w:rFonts w:ascii="Times New Roman" w:hAnsi="Times New Roman" w:cs="Times New Roman"/>
          <w:sz w:val="24"/>
          <w:szCs w:val="24"/>
        </w:rPr>
        <w:t xml:space="preserve">(Bowers </w:t>
      </w:r>
      <w:proofErr w:type="spellStart"/>
      <w:r w:rsidR="007E3AE8">
        <w:rPr>
          <w:rFonts w:ascii="Times New Roman" w:hAnsi="Times New Roman" w:cs="Times New Roman"/>
          <w:sz w:val="24"/>
          <w:szCs w:val="24"/>
        </w:rPr>
        <w:t>and</w:t>
      </w:r>
      <w:proofErr w:type="spellEnd"/>
      <w:r w:rsidR="007E3AE8">
        <w:rPr>
          <w:rFonts w:ascii="Times New Roman" w:hAnsi="Times New Roman" w:cs="Times New Roman"/>
          <w:sz w:val="24"/>
          <w:szCs w:val="24"/>
        </w:rPr>
        <w:t xml:space="preserve"> </w:t>
      </w:r>
      <w:proofErr w:type="spellStart"/>
      <w:r w:rsidR="007E3AE8">
        <w:rPr>
          <w:rFonts w:ascii="Times New Roman" w:hAnsi="Times New Roman" w:cs="Times New Roman"/>
          <w:sz w:val="24"/>
          <w:szCs w:val="24"/>
        </w:rPr>
        <w:t>Stamp</w:t>
      </w:r>
      <w:proofErr w:type="spellEnd"/>
      <w:r w:rsidR="007E3AE8">
        <w:rPr>
          <w:rFonts w:ascii="Times New Roman" w:hAnsi="Times New Roman" w:cs="Times New Roman"/>
          <w:sz w:val="24"/>
          <w:szCs w:val="24"/>
        </w:rPr>
        <w:t xml:space="preserve"> 1992, 1993)</w:t>
      </w:r>
      <w:r w:rsidR="004F249A" w:rsidRPr="001B68A4">
        <w:rPr>
          <w:rFonts w:ascii="Times New Roman" w:hAnsi="Times New Roman" w:cs="Times New Roman"/>
          <w:sz w:val="24"/>
          <w:szCs w:val="24"/>
          <w:lang w:val="en-US"/>
        </w:rPr>
        <w:t xml:space="preserve">, </w:t>
      </w:r>
      <w:r w:rsidR="006D64AB" w:rsidRPr="001B68A4">
        <w:rPr>
          <w:rFonts w:ascii="Times New Roman" w:hAnsi="Times New Roman" w:cs="Times New Roman"/>
          <w:sz w:val="24"/>
          <w:szCs w:val="24"/>
          <w:lang w:val="en-US"/>
        </w:rPr>
        <w:t>typically deter generalist herbivores</w:t>
      </w:r>
      <w:r w:rsidR="004F249A" w:rsidRPr="001B68A4">
        <w:rPr>
          <w:rFonts w:ascii="Times New Roman" w:hAnsi="Times New Roman" w:cs="Times New Roman"/>
          <w:sz w:val="24"/>
          <w:szCs w:val="24"/>
          <w:lang w:val="en-US"/>
        </w:rPr>
        <w:t>,</w:t>
      </w:r>
      <w:r w:rsidR="006D64AB" w:rsidRPr="001B68A4">
        <w:rPr>
          <w:rFonts w:ascii="Times New Roman" w:hAnsi="Times New Roman" w:cs="Times New Roman"/>
          <w:sz w:val="24"/>
          <w:szCs w:val="24"/>
          <w:lang w:val="en-US"/>
        </w:rPr>
        <w:t xml:space="preserve"> but attract specialist herbivores and even aid in their defense against predators </w:t>
      </w:r>
      <w:r w:rsidR="00930CB7" w:rsidRPr="001B68A4">
        <w:rPr>
          <w:rFonts w:ascii="Times New Roman" w:hAnsi="Times New Roman" w:cs="Times New Roman"/>
          <w:sz w:val="24"/>
          <w:szCs w:val="24"/>
          <w:lang w:val="en-US"/>
        </w:rPr>
        <w:t xml:space="preserve">upon sequestration </w:t>
      </w:r>
      <w:r w:rsidR="007E3AE8" w:rsidRPr="007E3AE8">
        <w:rPr>
          <w:rFonts w:ascii="Times New Roman" w:hAnsi="Times New Roman" w:cs="Times New Roman"/>
          <w:sz w:val="24"/>
          <w:szCs w:val="24"/>
        </w:rPr>
        <w:t xml:space="preserve">(Bowers 1983; </w:t>
      </w:r>
      <w:proofErr w:type="spellStart"/>
      <w:r w:rsidR="007E3AE8" w:rsidRPr="007E3AE8">
        <w:rPr>
          <w:rFonts w:ascii="Times New Roman" w:hAnsi="Times New Roman" w:cs="Times New Roman"/>
          <w:sz w:val="24"/>
          <w:szCs w:val="24"/>
        </w:rPr>
        <w:t>Theodoratus</w:t>
      </w:r>
      <w:proofErr w:type="spellEnd"/>
      <w:r w:rsidR="007E3AE8" w:rsidRPr="007E3AE8">
        <w:rPr>
          <w:rFonts w:ascii="Times New Roman" w:hAnsi="Times New Roman" w:cs="Times New Roman"/>
          <w:sz w:val="24"/>
          <w:szCs w:val="24"/>
        </w:rPr>
        <w:t xml:space="preserve"> </w:t>
      </w:r>
      <w:proofErr w:type="spellStart"/>
      <w:r w:rsidR="007E3AE8" w:rsidRPr="007E3AE8">
        <w:rPr>
          <w:rFonts w:ascii="Times New Roman" w:hAnsi="Times New Roman" w:cs="Times New Roman"/>
          <w:sz w:val="24"/>
          <w:szCs w:val="24"/>
        </w:rPr>
        <w:t>and</w:t>
      </w:r>
      <w:proofErr w:type="spellEnd"/>
      <w:r w:rsidR="007E3AE8" w:rsidRPr="007E3AE8">
        <w:rPr>
          <w:rFonts w:ascii="Times New Roman" w:hAnsi="Times New Roman" w:cs="Times New Roman"/>
          <w:sz w:val="24"/>
          <w:szCs w:val="24"/>
        </w:rPr>
        <w:t xml:space="preserve"> Bowers 1999; Dobler </w:t>
      </w:r>
      <w:r w:rsidR="007E3AE8" w:rsidRPr="007E3AE8">
        <w:rPr>
          <w:rFonts w:ascii="Times New Roman" w:hAnsi="Times New Roman" w:cs="Times New Roman"/>
          <w:i/>
          <w:iCs/>
          <w:sz w:val="24"/>
          <w:szCs w:val="24"/>
        </w:rPr>
        <w:t>et al.</w:t>
      </w:r>
      <w:r w:rsidR="007E3AE8" w:rsidRPr="007E3AE8">
        <w:rPr>
          <w:rFonts w:ascii="Times New Roman" w:hAnsi="Times New Roman" w:cs="Times New Roman"/>
          <w:sz w:val="24"/>
          <w:szCs w:val="24"/>
        </w:rPr>
        <w:t xml:space="preserve"> 2011)</w:t>
      </w:r>
      <w:r w:rsidR="006D64AB" w:rsidRPr="001B68A4">
        <w:rPr>
          <w:rFonts w:ascii="Times New Roman" w:hAnsi="Times New Roman" w:cs="Times New Roman"/>
          <w:sz w:val="24"/>
          <w:szCs w:val="24"/>
          <w:lang w:val="en-US"/>
        </w:rPr>
        <w:t>.</w:t>
      </w:r>
    </w:p>
    <w:p w14:paraId="7C8E6200" w14:textId="77777777" w:rsidR="00D90D02" w:rsidRDefault="00D90D02" w:rsidP="00CC4483">
      <w:pPr>
        <w:spacing w:after="0" w:line="480" w:lineRule="auto"/>
        <w:rPr>
          <w:rFonts w:ascii="Times New Roman" w:hAnsi="Times New Roman" w:cs="Times New Roman"/>
          <w:i/>
          <w:sz w:val="24"/>
          <w:szCs w:val="24"/>
          <w:lang w:val="en-US"/>
        </w:rPr>
      </w:pPr>
    </w:p>
    <w:p w14:paraId="1EFAB65F" w14:textId="5AF40EB9" w:rsidR="008135D6" w:rsidRPr="00AC6107" w:rsidRDefault="008135D6" w:rsidP="00CC4483">
      <w:pPr>
        <w:spacing w:after="0" w:line="480" w:lineRule="auto"/>
        <w:rPr>
          <w:rFonts w:ascii="Times New Roman" w:hAnsi="Times New Roman" w:cs="Times New Roman"/>
          <w:i/>
          <w:sz w:val="24"/>
          <w:szCs w:val="24"/>
          <w:lang w:val="en-US"/>
        </w:rPr>
      </w:pPr>
      <w:r w:rsidRPr="00AC6107">
        <w:rPr>
          <w:rFonts w:ascii="Times New Roman" w:hAnsi="Times New Roman" w:cs="Times New Roman"/>
          <w:i/>
          <w:sz w:val="24"/>
          <w:szCs w:val="24"/>
          <w:lang w:val="en-US"/>
        </w:rPr>
        <w:t xml:space="preserve">Water availability </w:t>
      </w:r>
    </w:p>
    <w:p w14:paraId="13331A34" w14:textId="559DB5F6" w:rsidR="008135D6" w:rsidRPr="001B68A4" w:rsidRDefault="008135D6" w:rsidP="00CC4483">
      <w:pPr>
        <w:widowControl w:val="0"/>
        <w:autoSpaceDE w:val="0"/>
        <w:autoSpaceDN w:val="0"/>
        <w:adjustRightInd w:val="0"/>
        <w:spacing w:after="0" w:line="480" w:lineRule="auto"/>
        <w:rPr>
          <w:rFonts w:ascii="Times New Roman" w:hAnsi="Times New Roman" w:cs="Times New Roman"/>
          <w:sz w:val="24"/>
          <w:szCs w:val="24"/>
          <w:lang w:val="en-US"/>
        </w:rPr>
      </w:pPr>
      <w:r w:rsidRPr="001B68A4">
        <w:rPr>
          <w:rFonts w:ascii="Times New Roman" w:hAnsi="Times New Roman" w:cs="Times New Roman"/>
          <w:sz w:val="24"/>
          <w:szCs w:val="24"/>
          <w:lang w:val="en-US"/>
        </w:rPr>
        <w:t xml:space="preserve">Soil moisture </w:t>
      </w:r>
      <w:r w:rsidR="00A226FA" w:rsidRPr="001B68A4">
        <w:rPr>
          <w:rFonts w:ascii="Times New Roman" w:hAnsi="Times New Roman" w:cs="Times New Roman"/>
          <w:sz w:val="24"/>
          <w:szCs w:val="24"/>
          <w:lang w:val="en-US"/>
        </w:rPr>
        <w:t>was determined volumetrically (v</w:t>
      </w:r>
      <w:r w:rsidRPr="001B68A4">
        <w:rPr>
          <w:rFonts w:ascii="Times New Roman" w:hAnsi="Times New Roman" w:cs="Times New Roman"/>
          <w:sz w:val="24"/>
          <w:szCs w:val="24"/>
          <w:lang w:val="en-US"/>
        </w:rPr>
        <w:t>/</w:t>
      </w:r>
      <w:r w:rsidR="00A226FA" w:rsidRPr="001B68A4">
        <w:rPr>
          <w:rFonts w:ascii="Times New Roman" w:hAnsi="Times New Roman" w:cs="Times New Roman"/>
          <w:sz w:val="24"/>
          <w:szCs w:val="24"/>
          <w:lang w:val="en-US"/>
        </w:rPr>
        <w:t>v</w:t>
      </w:r>
      <w:r w:rsidRPr="001B68A4">
        <w:rPr>
          <w:rFonts w:ascii="Times New Roman" w:hAnsi="Times New Roman" w:cs="Times New Roman"/>
          <w:sz w:val="24"/>
          <w:szCs w:val="24"/>
          <w:lang w:val="en-US"/>
        </w:rPr>
        <w:t xml:space="preserve">) using </w:t>
      </w:r>
      <w:r w:rsidR="00930CB7" w:rsidRPr="001B68A4">
        <w:rPr>
          <w:rFonts w:ascii="Times New Roman" w:hAnsi="Times New Roman" w:cs="Times New Roman"/>
          <w:sz w:val="24"/>
          <w:szCs w:val="24"/>
          <w:lang w:val="en-US"/>
        </w:rPr>
        <w:t xml:space="preserve">time domain </w:t>
      </w:r>
      <w:proofErr w:type="spellStart"/>
      <w:r w:rsidR="00930CB7" w:rsidRPr="001B68A4">
        <w:rPr>
          <w:rFonts w:ascii="Times New Roman" w:hAnsi="Times New Roman" w:cs="Times New Roman"/>
          <w:sz w:val="24"/>
          <w:szCs w:val="24"/>
          <w:lang w:val="en-US"/>
        </w:rPr>
        <w:t>reflectrometry</w:t>
      </w:r>
      <w:proofErr w:type="spellEnd"/>
      <w:r w:rsidR="00CE125C" w:rsidRPr="001B68A4">
        <w:rPr>
          <w:rFonts w:ascii="Times New Roman" w:hAnsi="Times New Roman" w:cs="Times New Roman"/>
          <w:sz w:val="24"/>
          <w:szCs w:val="24"/>
          <w:lang w:val="en-US"/>
        </w:rPr>
        <w:t xml:space="preserve"> (TDR)</w:t>
      </w:r>
      <w:r w:rsidR="00D5251C" w:rsidRPr="001B68A4">
        <w:rPr>
          <w:rFonts w:ascii="Times New Roman" w:hAnsi="Times New Roman" w:cs="Times New Roman"/>
          <w:sz w:val="24"/>
          <w:szCs w:val="24"/>
          <w:lang w:val="en-US"/>
        </w:rPr>
        <w:t xml:space="preserve"> </w:t>
      </w:r>
      <w:r w:rsidRPr="001B68A4">
        <w:rPr>
          <w:rFonts w:ascii="Times New Roman" w:hAnsi="Times New Roman" w:cs="Times New Roman"/>
          <w:sz w:val="24"/>
          <w:szCs w:val="24"/>
          <w:lang w:val="en-US"/>
        </w:rPr>
        <w:t xml:space="preserve">sensors </w:t>
      </w:r>
      <w:r w:rsidR="000F333C" w:rsidRPr="001B68A4">
        <w:rPr>
          <w:rFonts w:ascii="Times New Roman" w:hAnsi="Times New Roman" w:cs="Times New Roman"/>
          <w:sz w:val="24"/>
          <w:szCs w:val="24"/>
          <w:lang w:val="en-US"/>
        </w:rPr>
        <w:t>placed in the upper 10</w:t>
      </w:r>
      <w:r w:rsidR="00A226FA" w:rsidRPr="001B68A4">
        <w:rPr>
          <w:rFonts w:ascii="Times New Roman" w:hAnsi="Times New Roman" w:cs="Times New Roman"/>
          <w:sz w:val="24"/>
          <w:szCs w:val="24"/>
          <w:lang w:val="en-US"/>
        </w:rPr>
        <w:t xml:space="preserve"> </w:t>
      </w:r>
      <w:r w:rsidR="000F333C" w:rsidRPr="001B68A4">
        <w:rPr>
          <w:rFonts w:ascii="Times New Roman" w:hAnsi="Times New Roman" w:cs="Times New Roman"/>
          <w:sz w:val="24"/>
          <w:szCs w:val="24"/>
          <w:lang w:val="en-US"/>
        </w:rPr>
        <w:t>cm</w:t>
      </w:r>
      <w:r w:rsidR="00A670AF" w:rsidRPr="001B68A4">
        <w:rPr>
          <w:rFonts w:ascii="Times New Roman" w:hAnsi="Times New Roman" w:cs="Times New Roman"/>
          <w:sz w:val="24"/>
          <w:szCs w:val="24"/>
          <w:lang w:val="en-US"/>
        </w:rPr>
        <w:t xml:space="preserve"> of soil</w:t>
      </w:r>
      <w:r w:rsidR="000F333C" w:rsidRPr="001B68A4">
        <w:rPr>
          <w:rFonts w:ascii="Times New Roman" w:hAnsi="Times New Roman" w:cs="Times New Roman"/>
          <w:sz w:val="24"/>
          <w:szCs w:val="24"/>
          <w:lang w:val="en-US"/>
        </w:rPr>
        <w:t xml:space="preserve"> </w:t>
      </w:r>
      <w:r w:rsidRPr="001B68A4">
        <w:rPr>
          <w:rFonts w:ascii="Times New Roman" w:hAnsi="Times New Roman" w:cs="Times New Roman"/>
          <w:sz w:val="24"/>
          <w:szCs w:val="24"/>
          <w:lang w:val="en-US"/>
        </w:rPr>
        <w:t xml:space="preserve">(see </w:t>
      </w:r>
      <w:proofErr w:type="spellStart"/>
      <w:r w:rsidR="009D36F2" w:rsidRPr="00157ED7">
        <w:rPr>
          <w:rFonts w:ascii="Times New Roman" w:hAnsi="Times New Roman" w:cs="Times New Roman"/>
          <w:sz w:val="24"/>
          <w:szCs w:val="24"/>
        </w:rPr>
        <w:t>Auyeung</w:t>
      </w:r>
      <w:proofErr w:type="spellEnd"/>
      <w:r w:rsidR="009D36F2" w:rsidRPr="00157ED7">
        <w:rPr>
          <w:rFonts w:ascii="Times New Roman" w:hAnsi="Times New Roman" w:cs="Times New Roman"/>
          <w:sz w:val="24"/>
          <w:szCs w:val="24"/>
        </w:rPr>
        <w:t xml:space="preserve"> </w:t>
      </w:r>
      <w:r w:rsidR="009D36F2" w:rsidRPr="00157ED7">
        <w:rPr>
          <w:rFonts w:ascii="Times New Roman" w:hAnsi="Times New Roman" w:cs="Times New Roman"/>
          <w:i/>
          <w:iCs/>
          <w:sz w:val="24"/>
          <w:szCs w:val="24"/>
        </w:rPr>
        <w:t>et al.</w:t>
      </w:r>
      <w:r w:rsidR="009D36F2" w:rsidRPr="00157ED7">
        <w:rPr>
          <w:rFonts w:ascii="Times New Roman" w:hAnsi="Times New Roman" w:cs="Times New Roman"/>
          <w:sz w:val="24"/>
          <w:szCs w:val="24"/>
        </w:rPr>
        <w:t>, 2013)</w:t>
      </w:r>
      <w:r w:rsidRPr="001B68A4">
        <w:rPr>
          <w:rFonts w:ascii="Times New Roman" w:hAnsi="Times New Roman" w:cs="Times New Roman"/>
          <w:sz w:val="24"/>
          <w:szCs w:val="24"/>
          <w:lang w:val="en-US"/>
        </w:rPr>
        <w:t xml:space="preserve">. </w:t>
      </w:r>
      <w:r w:rsidR="00CE125C" w:rsidRPr="001B68A4">
        <w:rPr>
          <w:rFonts w:ascii="Times New Roman" w:hAnsi="Times New Roman" w:cs="Times New Roman"/>
          <w:sz w:val="24"/>
          <w:szCs w:val="24"/>
          <w:lang w:val="en-US"/>
        </w:rPr>
        <w:t xml:space="preserve">TDR sensors were permanently installed </w:t>
      </w:r>
      <w:r w:rsidR="008E6411" w:rsidRPr="001B68A4">
        <w:rPr>
          <w:rFonts w:ascii="Times New Roman" w:hAnsi="Times New Roman" w:cs="Times New Roman"/>
          <w:sz w:val="24"/>
          <w:szCs w:val="24"/>
          <w:lang w:val="en-US"/>
        </w:rPr>
        <w:t>(at both 10 and 30</w:t>
      </w:r>
      <w:r w:rsidR="00D33668" w:rsidRPr="001B68A4">
        <w:rPr>
          <w:rFonts w:ascii="Times New Roman" w:hAnsi="Times New Roman" w:cs="Times New Roman"/>
          <w:sz w:val="24"/>
          <w:szCs w:val="24"/>
          <w:lang w:val="en-US"/>
        </w:rPr>
        <w:t xml:space="preserve"> </w:t>
      </w:r>
      <w:r w:rsidR="008E6411" w:rsidRPr="001B68A4">
        <w:rPr>
          <w:rFonts w:ascii="Times New Roman" w:hAnsi="Times New Roman" w:cs="Times New Roman"/>
          <w:sz w:val="24"/>
          <w:szCs w:val="24"/>
          <w:lang w:val="en-US"/>
        </w:rPr>
        <w:t>cm</w:t>
      </w:r>
      <w:r w:rsidR="00D33668" w:rsidRPr="001B68A4">
        <w:rPr>
          <w:rFonts w:ascii="Times New Roman" w:hAnsi="Times New Roman" w:cs="Times New Roman"/>
          <w:sz w:val="24"/>
          <w:szCs w:val="24"/>
          <w:lang w:val="en-US"/>
        </w:rPr>
        <w:t xml:space="preserve"> soil depth</w:t>
      </w:r>
      <w:r w:rsidR="008E6411" w:rsidRPr="001B68A4">
        <w:rPr>
          <w:rFonts w:ascii="Times New Roman" w:hAnsi="Times New Roman" w:cs="Times New Roman"/>
          <w:sz w:val="24"/>
          <w:szCs w:val="24"/>
          <w:lang w:val="en-US"/>
        </w:rPr>
        <w:t xml:space="preserve">) </w:t>
      </w:r>
      <w:r w:rsidR="00CE125C" w:rsidRPr="001B68A4">
        <w:rPr>
          <w:rFonts w:ascii="Times New Roman" w:hAnsi="Times New Roman" w:cs="Times New Roman"/>
          <w:sz w:val="24"/>
          <w:szCs w:val="24"/>
          <w:lang w:val="en-US"/>
        </w:rPr>
        <w:t xml:space="preserve">to provide integrated measures of volumetric soil moisture. Measurements were taken weekly during the growing season using a portable TDR-100 (Campbell Scientific, Logan, UT, USA).  We report soil moisture </w:t>
      </w:r>
      <w:r w:rsidR="008E6411" w:rsidRPr="001B68A4">
        <w:rPr>
          <w:rFonts w:ascii="Times New Roman" w:hAnsi="Times New Roman" w:cs="Times New Roman"/>
          <w:sz w:val="24"/>
          <w:szCs w:val="24"/>
          <w:lang w:val="en-US"/>
        </w:rPr>
        <w:t>at 10</w:t>
      </w:r>
      <w:r w:rsidR="00D33668" w:rsidRPr="001B68A4">
        <w:rPr>
          <w:rFonts w:ascii="Times New Roman" w:hAnsi="Times New Roman" w:cs="Times New Roman"/>
          <w:sz w:val="24"/>
          <w:szCs w:val="24"/>
          <w:lang w:val="en-US"/>
        </w:rPr>
        <w:t xml:space="preserve"> </w:t>
      </w:r>
      <w:r w:rsidR="008E6411" w:rsidRPr="001B68A4">
        <w:rPr>
          <w:rFonts w:ascii="Times New Roman" w:hAnsi="Times New Roman" w:cs="Times New Roman"/>
          <w:sz w:val="24"/>
          <w:szCs w:val="24"/>
          <w:lang w:val="en-US"/>
        </w:rPr>
        <w:t xml:space="preserve">cm </w:t>
      </w:r>
      <w:r w:rsidR="00CE125C" w:rsidRPr="001B68A4">
        <w:rPr>
          <w:rFonts w:ascii="Times New Roman" w:hAnsi="Times New Roman" w:cs="Times New Roman"/>
          <w:sz w:val="24"/>
          <w:szCs w:val="24"/>
          <w:lang w:val="en-US"/>
        </w:rPr>
        <w:t xml:space="preserve">2 </w:t>
      </w:r>
      <w:r w:rsidR="00CE125C" w:rsidRPr="001B68A4">
        <w:rPr>
          <w:rFonts w:ascii="Times New Roman" w:hAnsi="Times New Roman" w:cs="Times New Roman"/>
          <w:sz w:val="24"/>
          <w:szCs w:val="24"/>
          <w:lang w:val="en-US"/>
        </w:rPr>
        <w:lastRenderedPageBreak/>
        <w:t xml:space="preserve">days before harvest. </w:t>
      </w:r>
    </w:p>
    <w:p w14:paraId="573E9147" w14:textId="77777777" w:rsidR="00D90D02" w:rsidRDefault="00D90D02" w:rsidP="00CC4483">
      <w:pPr>
        <w:spacing w:after="0" w:line="480" w:lineRule="auto"/>
        <w:rPr>
          <w:rFonts w:ascii="Times New Roman" w:hAnsi="Times New Roman" w:cs="Times New Roman"/>
          <w:i/>
          <w:sz w:val="24"/>
          <w:szCs w:val="24"/>
          <w:lang w:val="en-US"/>
        </w:rPr>
      </w:pPr>
    </w:p>
    <w:p w14:paraId="2A80FF81" w14:textId="5FE5C1C5" w:rsidR="00A226FA" w:rsidRPr="00AC6107" w:rsidRDefault="00A226FA" w:rsidP="00CC4483">
      <w:pPr>
        <w:spacing w:after="0" w:line="480" w:lineRule="auto"/>
        <w:rPr>
          <w:rFonts w:ascii="Times New Roman" w:hAnsi="Times New Roman" w:cs="Times New Roman"/>
          <w:i/>
          <w:sz w:val="24"/>
          <w:szCs w:val="24"/>
          <w:lang w:val="en-US"/>
        </w:rPr>
      </w:pPr>
      <w:r w:rsidRPr="00AC6107">
        <w:rPr>
          <w:rFonts w:ascii="Times New Roman" w:hAnsi="Times New Roman" w:cs="Times New Roman"/>
          <w:i/>
          <w:sz w:val="24"/>
          <w:szCs w:val="24"/>
          <w:lang w:val="en-US"/>
        </w:rPr>
        <w:t>Plant harvest and determination of morphological and chemical plant traits</w:t>
      </w:r>
    </w:p>
    <w:p w14:paraId="31D6BDB3" w14:textId="3D372CF6" w:rsidR="00592C96" w:rsidRPr="001B68A4" w:rsidRDefault="00592C96" w:rsidP="00CC4483">
      <w:pPr>
        <w:spacing w:after="0" w:line="480" w:lineRule="auto"/>
        <w:rPr>
          <w:rFonts w:ascii="Times New Roman" w:hAnsi="Times New Roman" w:cs="Times New Roman"/>
          <w:sz w:val="24"/>
          <w:szCs w:val="24"/>
          <w:lang w:val="en-US"/>
        </w:rPr>
      </w:pPr>
      <w:r w:rsidRPr="001B68A4">
        <w:rPr>
          <w:rFonts w:ascii="Times New Roman" w:hAnsi="Times New Roman" w:cs="Times New Roman"/>
          <w:sz w:val="24"/>
          <w:szCs w:val="24"/>
          <w:lang w:val="en-US"/>
        </w:rPr>
        <w:t>Plants were sampled on 1 June 2016</w:t>
      </w:r>
      <w:r w:rsidR="009159E3" w:rsidRPr="001B68A4">
        <w:rPr>
          <w:rFonts w:ascii="Times New Roman" w:hAnsi="Times New Roman" w:cs="Times New Roman"/>
          <w:sz w:val="24"/>
          <w:szCs w:val="24"/>
          <w:lang w:val="en-US"/>
        </w:rPr>
        <w:t xml:space="preserve">. </w:t>
      </w:r>
      <w:r w:rsidR="00CC3487">
        <w:rPr>
          <w:rFonts w:ascii="Times New Roman" w:hAnsi="Times New Roman" w:cs="Times New Roman"/>
          <w:sz w:val="24"/>
          <w:szCs w:val="24"/>
          <w:lang w:val="en-US"/>
        </w:rPr>
        <w:t xml:space="preserve">[This date was chosen so that these data would inform our future experiments examining the consequences of any chemical changes to the performance of </w:t>
      </w:r>
      <w:r w:rsidR="00793CDF" w:rsidRPr="001B68A4">
        <w:rPr>
          <w:rFonts w:ascii="Times New Roman" w:eastAsia="Times New Roman" w:hAnsi="Times New Roman" w:cs="Times New Roman"/>
          <w:sz w:val="24"/>
          <w:szCs w:val="24"/>
          <w:lang w:val="en-US"/>
        </w:rPr>
        <w:t xml:space="preserve">the </w:t>
      </w:r>
      <w:r w:rsidR="00793CDF" w:rsidRPr="001B68A4">
        <w:rPr>
          <w:rFonts w:ascii="Times New Roman" w:hAnsi="Times New Roman" w:cs="Times New Roman"/>
          <w:sz w:val="24"/>
          <w:szCs w:val="24"/>
          <w:lang w:val="en-US"/>
        </w:rPr>
        <w:t xml:space="preserve">Baltimore checkerspot butterfly (BCB; </w:t>
      </w:r>
      <w:proofErr w:type="spellStart"/>
      <w:r w:rsidR="00793CDF" w:rsidRPr="001B68A4">
        <w:rPr>
          <w:rFonts w:ascii="Times New Roman" w:hAnsi="Times New Roman" w:cs="Times New Roman"/>
          <w:i/>
          <w:sz w:val="24"/>
          <w:szCs w:val="24"/>
          <w:lang w:val="en-US"/>
        </w:rPr>
        <w:t>Euphydryas</w:t>
      </w:r>
      <w:proofErr w:type="spellEnd"/>
      <w:r w:rsidR="00793CDF" w:rsidRPr="001B68A4">
        <w:rPr>
          <w:rFonts w:ascii="Times New Roman" w:hAnsi="Times New Roman" w:cs="Times New Roman"/>
          <w:i/>
          <w:sz w:val="24"/>
          <w:szCs w:val="24"/>
          <w:lang w:val="en-US"/>
        </w:rPr>
        <w:t xml:space="preserve"> phaeton</w:t>
      </w:r>
      <w:r w:rsidR="00793CDF" w:rsidRPr="001B68A4">
        <w:rPr>
          <w:rFonts w:ascii="Times New Roman" w:hAnsi="Times New Roman" w:cs="Times New Roman"/>
          <w:sz w:val="24"/>
          <w:szCs w:val="24"/>
          <w:lang w:val="en-US"/>
        </w:rPr>
        <w:t xml:space="preserve">; Lepidoptera: </w:t>
      </w:r>
      <w:proofErr w:type="spellStart"/>
      <w:r w:rsidR="00793CDF" w:rsidRPr="001B68A4">
        <w:rPr>
          <w:rFonts w:ascii="Times New Roman" w:hAnsi="Times New Roman" w:cs="Times New Roman"/>
          <w:sz w:val="24"/>
          <w:szCs w:val="24"/>
          <w:lang w:val="en-US"/>
        </w:rPr>
        <w:t>Nymphalidae</w:t>
      </w:r>
      <w:proofErr w:type="spellEnd"/>
      <w:r w:rsidR="00793CDF" w:rsidRPr="001B68A4">
        <w:rPr>
          <w:rFonts w:ascii="Times New Roman" w:hAnsi="Times New Roman" w:cs="Times New Roman"/>
          <w:sz w:val="24"/>
          <w:szCs w:val="24"/>
          <w:lang w:val="en-US"/>
        </w:rPr>
        <w:t>)</w:t>
      </w:r>
      <w:r w:rsidR="007C3B60" w:rsidRPr="001B68A4">
        <w:rPr>
          <w:rFonts w:ascii="Times New Roman" w:hAnsi="Times New Roman" w:cs="Times New Roman"/>
          <w:sz w:val="24"/>
          <w:szCs w:val="24"/>
          <w:lang w:val="en-US"/>
        </w:rPr>
        <w:t xml:space="preserve">, which feed on </w:t>
      </w:r>
      <w:r w:rsidR="007C3B60" w:rsidRPr="001B68A4">
        <w:rPr>
          <w:rFonts w:ascii="Times New Roman" w:hAnsi="Times New Roman" w:cs="Times New Roman"/>
          <w:i/>
          <w:sz w:val="24"/>
          <w:szCs w:val="24"/>
          <w:lang w:val="en-US"/>
        </w:rPr>
        <w:t xml:space="preserve">P. </w:t>
      </w:r>
      <w:proofErr w:type="spellStart"/>
      <w:r w:rsidR="007C3B60" w:rsidRPr="001B68A4">
        <w:rPr>
          <w:rFonts w:ascii="Times New Roman" w:hAnsi="Times New Roman" w:cs="Times New Roman"/>
          <w:i/>
          <w:sz w:val="24"/>
          <w:szCs w:val="24"/>
          <w:lang w:val="en-US"/>
        </w:rPr>
        <w:t>lanceolata</w:t>
      </w:r>
      <w:proofErr w:type="spellEnd"/>
      <w:r w:rsidR="007C3B60" w:rsidRPr="001B68A4">
        <w:rPr>
          <w:rFonts w:ascii="Times New Roman" w:hAnsi="Times New Roman" w:cs="Times New Roman"/>
          <w:sz w:val="24"/>
          <w:szCs w:val="24"/>
          <w:lang w:val="en-US"/>
        </w:rPr>
        <w:t xml:space="preserve"> in Massachusetts.</w:t>
      </w:r>
      <w:r w:rsidR="00CC3487">
        <w:rPr>
          <w:rFonts w:ascii="Times New Roman" w:hAnsi="Times New Roman" w:cs="Times New Roman"/>
          <w:sz w:val="24"/>
          <w:szCs w:val="24"/>
          <w:lang w:val="en-US"/>
        </w:rPr>
        <w:t>]</w:t>
      </w:r>
      <w:r w:rsidR="007C3B60" w:rsidRPr="001B68A4">
        <w:rPr>
          <w:rFonts w:ascii="Times New Roman" w:hAnsi="Times New Roman" w:cs="Times New Roman"/>
          <w:sz w:val="24"/>
          <w:szCs w:val="24"/>
          <w:lang w:val="en-US"/>
        </w:rPr>
        <w:t xml:space="preserve"> </w:t>
      </w:r>
      <w:r w:rsidR="004D2D3A" w:rsidRPr="001B68A4">
        <w:rPr>
          <w:rFonts w:ascii="Times New Roman" w:hAnsi="Times New Roman" w:cs="Times New Roman"/>
          <w:sz w:val="24"/>
          <w:szCs w:val="24"/>
          <w:lang w:val="en-US"/>
        </w:rPr>
        <w:t>It is important</w:t>
      </w:r>
      <w:r w:rsidR="00205CBA" w:rsidRPr="001B68A4">
        <w:rPr>
          <w:rFonts w:ascii="Times New Roman" w:hAnsi="Times New Roman" w:cs="Times New Roman"/>
          <w:sz w:val="24"/>
          <w:szCs w:val="24"/>
          <w:lang w:val="en-US"/>
        </w:rPr>
        <w:t xml:space="preserve"> to note that </w:t>
      </w:r>
      <w:r w:rsidR="00CC3487">
        <w:rPr>
          <w:rFonts w:ascii="Times New Roman" w:hAnsi="Times New Roman" w:cs="Times New Roman"/>
          <w:sz w:val="24"/>
          <w:szCs w:val="24"/>
          <w:lang w:val="en-US"/>
        </w:rPr>
        <w:t>all</w:t>
      </w:r>
      <w:r w:rsidR="00F747BF" w:rsidRPr="001B68A4">
        <w:rPr>
          <w:rFonts w:ascii="Times New Roman" w:hAnsi="Times New Roman" w:cs="Times New Roman"/>
          <w:sz w:val="24"/>
          <w:szCs w:val="24"/>
          <w:lang w:val="en-US"/>
        </w:rPr>
        <w:t xml:space="preserve"> </w:t>
      </w:r>
      <w:r w:rsidR="0016019A" w:rsidRPr="001B68A4">
        <w:rPr>
          <w:rFonts w:ascii="Times New Roman" w:hAnsi="Times New Roman" w:cs="Times New Roman"/>
          <w:sz w:val="24"/>
          <w:szCs w:val="24"/>
          <w:lang w:val="en-US"/>
        </w:rPr>
        <w:t xml:space="preserve">sampled </w:t>
      </w:r>
      <w:r w:rsidR="00F747BF" w:rsidRPr="001B68A4">
        <w:rPr>
          <w:rFonts w:ascii="Times New Roman" w:hAnsi="Times New Roman" w:cs="Times New Roman"/>
          <w:sz w:val="24"/>
          <w:szCs w:val="24"/>
          <w:lang w:val="en-US"/>
        </w:rPr>
        <w:t xml:space="preserve">plants </w:t>
      </w:r>
      <w:r w:rsidR="00CC3487">
        <w:rPr>
          <w:rFonts w:ascii="Times New Roman" w:hAnsi="Times New Roman" w:cs="Times New Roman"/>
          <w:sz w:val="24"/>
          <w:szCs w:val="24"/>
          <w:lang w:val="en-US"/>
        </w:rPr>
        <w:t xml:space="preserve">were free of herbivores.  We also selected plants that </w:t>
      </w:r>
      <w:r w:rsidR="00F747BF" w:rsidRPr="001B68A4">
        <w:rPr>
          <w:rFonts w:ascii="Times New Roman" w:hAnsi="Times New Roman" w:cs="Times New Roman"/>
          <w:sz w:val="24"/>
          <w:szCs w:val="24"/>
          <w:lang w:val="en-US"/>
        </w:rPr>
        <w:t xml:space="preserve">had no close </w:t>
      </w:r>
      <w:r w:rsidR="00836A0E" w:rsidRPr="001B68A4">
        <w:rPr>
          <w:rFonts w:ascii="Times New Roman" w:hAnsi="Times New Roman" w:cs="Times New Roman"/>
          <w:sz w:val="24"/>
          <w:szCs w:val="24"/>
          <w:lang w:val="en-US"/>
        </w:rPr>
        <w:t xml:space="preserve">plant </w:t>
      </w:r>
      <w:r w:rsidR="00F747BF" w:rsidRPr="001B68A4">
        <w:rPr>
          <w:rFonts w:ascii="Times New Roman" w:hAnsi="Times New Roman" w:cs="Times New Roman"/>
          <w:sz w:val="24"/>
          <w:szCs w:val="24"/>
          <w:lang w:val="en-US"/>
        </w:rPr>
        <w:t>neighbors</w:t>
      </w:r>
      <w:r w:rsidR="00CC3487">
        <w:rPr>
          <w:rFonts w:ascii="Times New Roman" w:hAnsi="Times New Roman" w:cs="Times New Roman"/>
          <w:sz w:val="24"/>
          <w:szCs w:val="24"/>
          <w:lang w:val="en-US"/>
        </w:rPr>
        <w:t>. This was done to ensure that</w:t>
      </w:r>
      <w:r w:rsidR="00F747BF" w:rsidRPr="001B68A4">
        <w:rPr>
          <w:rFonts w:ascii="Times New Roman" w:hAnsi="Times New Roman" w:cs="Times New Roman"/>
          <w:sz w:val="24"/>
          <w:szCs w:val="24"/>
          <w:lang w:val="en-US"/>
        </w:rPr>
        <w:t xml:space="preserve"> any </w:t>
      </w:r>
      <w:r w:rsidR="0016019A" w:rsidRPr="001B68A4">
        <w:rPr>
          <w:rFonts w:ascii="Times New Roman" w:hAnsi="Times New Roman" w:cs="Times New Roman"/>
          <w:sz w:val="24"/>
          <w:szCs w:val="24"/>
          <w:lang w:val="en-US"/>
        </w:rPr>
        <w:t xml:space="preserve">potential </w:t>
      </w:r>
      <w:r w:rsidR="00F747BF" w:rsidRPr="001B68A4">
        <w:rPr>
          <w:rFonts w:ascii="Times New Roman" w:hAnsi="Times New Roman" w:cs="Times New Roman"/>
          <w:sz w:val="24"/>
          <w:szCs w:val="24"/>
          <w:lang w:val="en-US"/>
        </w:rPr>
        <w:t>effects of shading</w:t>
      </w:r>
      <w:r w:rsidR="00CC3487">
        <w:rPr>
          <w:rFonts w:ascii="Times New Roman" w:hAnsi="Times New Roman" w:cs="Times New Roman"/>
          <w:sz w:val="24"/>
          <w:szCs w:val="24"/>
          <w:lang w:val="en-US"/>
        </w:rPr>
        <w:t xml:space="preserve"> would be minimized,</w:t>
      </w:r>
      <w:r w:rsidR="004D2D3A" w:rsidRPr="001B68A4">
        <w:rPr>
          <w:rFonts w:ascii="Times New Roman" w:hAnsi="Times New Roman" w:cs="Times New Roman"/>
          <w:sz w:val="24"/>
          <w:szCs w:val="24"/>
          <w:lang w:val="en-US"/>
        </w:rPr>
        <w:t xml:space="preserve"> and to ensure that clonal individuals were only sampled once</w:t>
      </w:r>
      <w:r w:rsidR="0003026F" w:rsidRPr="001B68A4">
        <w:rPr>
          <w:rFonts w:ascii="Times New Roman" w:hAnsi="Times New Roman" w:cs="Times New Roman"/>
          <w:sz w:val="24"/>
          <w:szCs w:val="24"/>
          <w:lang w:val="en-US"/>
        </w:rPr>
        <w:t>.</w:t>
      </w:r>
      <w:r w:rsidR="00F747BF" w:rsidRPr="001B68A4">
        <w:rPr>
          <w:rFonts w:ascii="Times New Roman" w:hAnsi="Times New Roman" w:cs="Times New Roman"/>
          <w:sz w:val="24"/>
          <w:szCs w:val="24"/>
          <w:lang w:val="en-US"/>
        </w:rPr>
        <w:t xml:space="preserve"> With the exception of the ambient precipitation by low warming treatment (n=4), there were six plants per treatment.</w:t>
      </w:r>
      <w:r w:rsidR="00CC3487">
        <w:rPr>
          <w:rFonts w:ascii="Times New Roman" w:hAnsi="Times New Roman" w:cs="Times New Roman"/>
          <w:sz w:val="24"/>
          <w:szCs w:val="24"/>
          <w:lang w:val="en-US"/>
        </w:rPr>
        <w:t xml:space="preserve"> The lower sample size in the ambient by warming treatment was due to the limited number of plants in that treatment.</w:t>
      </w:r>
    </w:p>
    <w:p w14:paraId="16383A98" w14:textId="6DC7AF35" w:rsidR="00CF286C" w:rsidRPr="001B68A4" w:rsidRDefault="007E12D3" w:rsidP="00CC4483">
      <w:pPr>
        <w:spacing w:after="0" w:line="480" w:lineRule="auto"/>
        <w:ind w:firstLine="360"/>
        <w:rPr>
          <w:rFonts w:ascii="Times New Roman" w:hAnsi="Times New Roman" w:cs="Times New Roman"/>
          <w:sz w:val="24"/>
          <w:szCs w:val="24"/>
          <w:lang w:val="en-US"/>
        </w:rPr>
      </w:pPr>
      <w:r w:rsidRPr="00AC6107">
        <w:rPr>
          <w:rFonts w:ascii="Times New Roman" w:hAnsi="Times New Roman" w:cs="Times New Roman"/>
          <w:i/>
          <w:sz w:val="24"/>
          <w:szCs w:val="24"/>
          <w:lang w:val="en-US"/>
        </w:rPr>
        <w:t xml:space="preserve">Plant </w:t>
      </w:r>
      <w:r w:rsidR="00592C96" w:rsidRPr="00AC6107">
        <w:rPr>
          <w:rFonts w:ascii="Times New Roman" w:hAnsi="Times New Roman" w:cs="Times New Roman"/>
          <w:i/>
          <w:sz w:val="24"/>
          <w:szCs w:val="24"/>
          <w:lang w:val="en-US"/>
        </w:rPr>
        <w:t>s</w:t>
      </w:r>
      <w:r w:rsidRPr="00AC6107">
        <w:rPr>
          <w:rFonts w:ascii="Times New Roman" w:hAnsi="Times New Roman" w:cs="Times New Roman"/>
          <w:i/>
          <w:sz w:val="24"/>
          <w:szCs w:val="24"/>
          <w:lang w:val="en-US"/>
        </w:rPr>
        <w:t>ize</w:t>
      </w:r>
      <w:r w:rsidR="005B37EF" w:rsidRPr="00AC6107">
        <w:rPr>
          <w:rFonts w:ascii="Times New Roman" w:hAnsi="Times New Roman" w:cs="Times New Roman"/>
          <w:i/>
          <w:sz w:val="24"/>
          <w:szCs w:val="24"/>
          <w:lang w:val="en-US"/>
        </w:rPr>
        <w:t xml:space="preserve"> and leaf</w:t>
      </w:r>
      <w:r w:rsidR="00BD2C35" w:rsidRPr="00AC6107">
        <w:rPr>
          <w:rFonts w:ascii="Times New Roman" w:hAnsi="Times New Roman" w:cs="Times New Roman"/>
          <w:i/>
          <w:sz w:val="24"/>
          <w:szCs w:val="24"/>
          <w:lang w:val="en-US"/>
        </w:rPr>
        <w:t xml:space="preserve"> harvest</w:t>
      </w:r>
      <w:r w:rsidRPr="00AC6107">
        <w:rPr>
          <w:rFonts w:ascii="Times New Roman" w:hAnsi="Times New Roman" w:cs="Times New Roman"/>
          <w:i/>
          <w:sz w:val="24"/>
          <w:szCs w:val="24"/>
          <w:lang w:val="en-US"/>
        </w:rPr>
        <w:t>.</w:t>
      </w:r>
      <w:r w:rsidRPr="001B68A4">
        <w:rPr>
          <w:rFonts w:ascii="Times New Roman" w:hAnsi="Times New Roman" w:cs="Times New Roman"/>
          <w:b/>
          <w:i/>
          <w:sz w:val="24"/>
          <w:szCs w:val="24"/>
          <w:lang w:val="en-US"/>
        </w:rPr>
        <w:t xml:space="preserve"> </w:t>
      </w:r>
      <w:r w:rsidR="00523F44" w:rsidRPr="001B68A4">
        <w:rPr>
          <w:rFonts w:ascii="Times New Roman" w:hAnsi="Times New Roman" w:cs="Times New Roman"/>
          <w:sz w:val="24"/>
          <w:szCs w:val="24"/>
          <w:lang w:val="en-US"/>
        </w:rPr>
        <w:t xml:space="preserve">For each plant, </w:t>
      </w:r>
      <w:r w:rsidR="00592C96" w:rsidRPr="001B68A4">
        <w:rPr>
          <w:rFonts w:ascii="Times New Roman" w:hAnsi="Times New Roman" w:cs="Times New Roman"/>
          <w:sz w:val="24"/>
          <w:szCs w:val="24"/>
          <w:lang w:val="en-US"/>
        </w:rPr>
        <w:t xml:space="preserve">we measured the total number of leaves and the length of the </w:t>
      </w:r>
      <w:r w:rsidR="0003026F" w:rsidRPr="001B68A4">
        <w:rPr>
          <w:rFonts w:ascii="Times New Roman" w:hAnsi="Times New Roman" w:cs="Times New Roman"/>
          <w:sz w:val="24"/>
          <w:szCs w:val="24"/>
          <w:lang w:val="en-US"/>
        </w:rPr>
        <w:t>longest</w:t>
      </w:r>
      <w:r w:rsidR="00592C96" w:rsidRPr="001B68A4">
        <w:rPr>
          <w:rFonts w:ascii="Times New Roman" w:hAnsi="Times New Roman" w:cs="Times New Roman"/>
          <w:sz w:val="24"/>
          <w:szCs w:val="24"/>
          <w:lang w:val="en-US"/>
        </w:rPr>
        <w:t xml:space="preserve"> </w:t>
      </w:r>
      <w:r w:rsidR="0003026F" w:rsidRPr="001B68A4">
        <w:rPr>
          <w:rFonts w:ascii="Times New Roman" w:hAnsi="Times New Roman" w:cs="Times New Roman"/>
          <w:sz w:val="24"/>
          <w:szCs w:val="24"/>
          <w:lang w:val="en-US"/>
        </w:rPr>
        <w:t>leaf</w:t>
      </w:r>
      <w:r w:rsidR="00592C96" w:rsidRPr="001B68A4">
        <w:rPr>
          <w:rFonts w:ascii="Times New Roman" w:hAnsi="Times New Roman" w:cs="Times New Roman"/>
          <w:sz w:val="24"/>
          <w:szCs w:val="24"/>
          <w:lang w:val="en-US"/>
        </w:rPr>
        <w:t xml:space="preserve">. </w:t>
      </w:r>
      <w:r w:rsidR="005B37EF" w:rsidRPr="001B68A4">
        <w:rPr>
          <w:rFonts w:ascii="Times New Roman" w:hAnsi="Times New Roman" w:cs="Times New Roman"/>
          <w:sz w:val="24"/>
          <w:szCs w:val="24"/>
          <w:lang w:val="en-US"/>
        </w:rPr>
        <w:t xml:space="preserve">To </w:t>
      </w:r>
      <w:r w:rsidR="00BD2C35" w:rsidRPr="001B68A4">
        <w:rPr>
          <w:rFonts w:ascii="Times New Roman" w:hAnsi="Times New Roman" w:cs="Times New Roman"/>
          <w:sz w:val="24"/>
          <w:szCs w:val="24"/>
          <w:lang w:val="en-US"/>
        </w:rPr>
        <w:t>determine</w:t>
      </w:r>
      <w:r w:rsidR="005B37EF" w:rsidRPr="001B68A4">
        <w:rPr>
          <w:rFonts w:ascii="Times New Roman" w:hAnsi="Times New Roman" w:cs="Times New Roman"/>
          <w:sz w:val="24"/>
          <w:szCs w:val="24"/>
          <w:lang w:val="en-US"/>
        </w:rPr>
        <w:t xml:space="preserve"> </w:t>
      </w:r>
      <w:r w:rsidR="00117D44" w:rsidRPr="001B68A4">
        <w:rPr>
          <w:rFonts w:ascii="Times New Roman" w:hAnsi="Times New Roman" w:cs="Times New Roman"/>
          <w:sz w:val="24"/>
          <w:szCs w:val="24"/>
          <w:lang w:val="en-US"/>
        </w:rPr>
        <w:t xml:space="preserve">effects of the long-term drought and </w:t>
      </w:r>
      <w:r w:rsidR="00BD2C35" w:rsidRPr="001B68A4">
        <w:rPr>
          <w:rFonts w:ascii="Times New Roman" w:hAnsi="Times New Roman" w:cs="Times New Roman"/>
          <w:sz w:val="24"/>
          <w:szCs w:val="24"/>
          <w:lang w:val="en-US"/>
        </w:rPr>
        <w:t>warming</w:t>
      </w:r>
      <w:r w:rsidR="00117D44" w:rsidRPr="001B68A4">
        <w:rPr>
          <w:rFonts w:ascii="Times New Roman" w:hAnsi="Times New Roman" w:cs="Times New Roman"/>
          <w:sz w:val="24"/>
          <w:szCs w:val="24"/>
          <w:lang w:val="en-US"/>
        </w:rPr>
        <w:t xml:space="preserve"> treatments on </w:t>
      </w:r>
      <w:r w:rsidR="005B37EF" w:rsidRPr="001B68A4">
        <w:rPr>
          <w:rFonts w:ascii="Times New Roman" w:hAnsi="Times New Roman" w:cs="Times New Roman"/>
          <w:sz w:val="24"/>
          <w:szCs w:val="24"/>
          <w:lang w:val="en-US"/>
        </w:rPr>
        <w:t>leaf chemistry</w:t>
      </w:r>
      <w:r w:rsidR="00BD2C35" w:rsidRPr="001B68A4">
        <w:rPr>
          <w:rFonts w:ascii="Times New Roman" w:hAnsi="Times New Roman" w:cs="Times New Roman"/>
          <w:sz w:val="24"/>
          <w:szCs w:val="24"/>
          <w:lang w:val="en-US"/>
        </w:rPr>
        <w:t>,</w:t>
      </w:r>
      <w:r w:rsidR="005B37EF" w:rsidRPr="001B68A4">
        <w:rPr>
          <w:rFonts w:ascii="Times New Roman" w:hAnsi="Times New Roman" w:cs="Times New Roman"/>
          <w:sz w:val="24"/>
          <w:szCs w:val="24"/>
          <w:lang w:val="en-US"/>
        </w:rPr>
        <w:t xml:space="preserve"> we </w:t>
      </w:r>
      <w:r w:rsidR="00EA2CB5" w:rsidRPr="001B68A4">
        <w:rPr>
          <w:rFonts w:ascii="Times New Roman" w:hAnsi="Times New Roman" w:cs="Times New Roman"/>
          <w:sz w:val="24"/>
          <w:szCs w:val="24"/>
          <w:lang w:val="en-US"/>
        </w:rPr>
        <w:t xml:space="preserve">collected leaves from each plant between </w:t>
      </w:r>
      <w:r w:rsidR="00942CB2">
        <w:rPr>
          <w:rFonts w:ascii="Times New Roman" w:hAnsi="Times New Roman" w:cs="Times New Roman"/>
          <w:sz w:val="24"/>
          <w:szCs w:val="24"/>
          <w:lang w:val="en-US"/>
        </w:rPr>
        <w:t>08:30 and 0</w:t>
      </w:r>
      <w:r w:rsidR="00EA2CB5" w:rsidRPr="001B68A4">
        <w:rPr>
          <w:rFonts w:ascii="Times New Roman" w:hAnsi="Times New Roman" w:cs="Times New Roman"/>
          <w:sz w:val="24"/>
          <w:szCs w:val="24"/>
          <w:lang w:val="en-US"/>
        </w:rPr>
        <w:t xml:space="preserve">9:30. We </w:t>
      </w:r>
      <w:r w:rsidR="005B37EF" w:rsidRPr="001B68A4">
        <w:rPr>
          <w:rFonts w:ascii="Times New Roman" w:hAnsi="Times New Roman" w:cs="Times New Roman"/>
          <w:sz w:val="24"/>
          <w:szCs w:val="24"/>
          <w:lang w:val="en-US"/>
        </w:rPr>
        <w:t>sampled the three youngest fully expande</w:t>
      </w:r>
      <w:r w:rsidR="0019709E" w:rsidRPr="001B68A4">
        <w:rPr>
          <w:rFonts w:ascii="Times New Roman" w:hAnsi="Times New Roman" w:cs="Times New Roman"/>
          <w:sz w:val="24"/>
          <w:szCs w:val="24"/>
          <w:lang w:val="en-US"/>
        </w:rPr>
        <w:t>d leaves o</w:t>
      </w:r>
      <w:r w:rsidR="00117D44" w:rsidRPr="001B68A4">
        <w:rPr>
          <w:rFonts w:ascii="Times New Roman" w:hAnsi="Times New Roman" w:cs="Times New Roman"/>
          <w:sz w:val="24"/>
          <w:szCs w:val="24"/>
          <w:lang w:val="en-US"/>
        </w:rPr>
        <w:t>f</w:t>
      </w:r>
      <w:r w:rsidR="0019709E" w:rsidRPr="001B68A4">
        <w:rPr>
          <w:rFonts w:ascii="Times New Roman" w:hAnsi="Times New Roman" w:cs="Times New Roman"/>
          <w:sz w:val="24"/>
          <w:szCs w:val="24"/>
          <w:lang w:val="en-US"/>
        </w:rPr>
        <w:t xml:space="preserve"> each plant</w:t>
      </w:r>
      <w:r w:rsidR="006C1A77" w:rsidRPr="001B68A4">
        <w:rPr>
          <w:rFonts w:ascii="Times New Roman" w:hAnsi="Times New Roman" w:cs="Times New Roman"/>
          <w:sz w:val="24"/>
          <w:szCs w:val="24"/>
          <w:lang w:val="en-US"/>
        </w:rPr>
        <w:t>,</w:t>
      </w:r>
      <w:r w:rsidR="0019709E" w:rsidRPr="001B68A4">
        <w:rPr>
          <w:rFonts w:ascii="Times New Roman" w:hAnsi="Times New Roman" w:cs="Times New Roman"/>
          <w:sz w:val="24"/>
          <w:szCs w:val="24"/>
          <w:lang w:val="en-US"/>
        </w:rPr>
        <w:t xml:space="preserve"> to control</w:t>
      </w:r>
      <w:r w:rsidR="00F747BF" w:rsidRPr="001B68A4">
        <w:rPr>
          <w:rFonts w:ascii="Times New Roman" w:hAnsi="Times New Roman" w:cs="Times New Roman"/>
          <w:sz w:val="24"/>
          <w:szCs w:val="24"/>
          <w:lang w:val="en-US"/>
        </w:rPr>
        <w:t xml:space="preserve"> </w:t>
      </w:r>
      <w:r w:rsidR="0019709E" w:rsidRPr="001B68A4">
        <w:rPr>
          <w:rFonts w:ascii="Times New Roman" w:hAnsi="Times New Roman" w:cs="Times New Roman"/>
          <w:sz w:val="24"/>
          <w:szCs w:val="24"/>
          <w:lang w:val="en-US"/>
        </w:rPr>
        <w:t xml:space="preserve">for the effects of leaf ontogeny on chemistry </w:t>
      </w:r>
      <w:r w:rsidR="007E3AE8">
        <w:rPr>
          <w:rFonts w:ascii="Times New Roman" w:hAnsi="Times New Roman" w:cs="Times New Roman"/>
          <w:sz w:val="24"/>
          <w:szCs w:val="24"/>
        </w:rPr>
        <w:t xml:space="preserve">(Quintero </w:t>
      </w:r>
      <w:proofErr w:type="spellStart"/>
      <w:r w:rsidR="007E3AE8">
        <w:rPr>
          <w:rFonts w:ascii="Times New Roman" w:hAnsi="Times New Roman" w:cs="Times New Roman"/>
          <w:sz w:val="24"/>
          <w:szCs w:val="24"/>
        </w:rPr>
        <w:t>and</w:t>
      </w:r>
      <w:proofErr w:type="spellEnd"/>
      <w:r w:rsidR="007E3AE8">
        <w:rPr>
          <w:rFonts w:ascii="Times New Roman" w:hAnsi="Times New Roman" w:cs="Times New Roman"/>
          <w:sz w:val="24"/>
          <w:szCs w:val="24"/>
        </w:rPr>
        <w:t xml:space="preserve"> Bowers 2012)</w:t>
      </w:r>
      <w:r w:rsidR="00EA2CB5" w:rsidRPr="001B68A4">
        <w:rPr>
          <w:rFonts w:ascii="Times New Roman" w:hAnsi="Times New Roman" w:cs="Times New Roman"/>
          <w:noProof/>
          <w:sz w:val="24"/>
          <w:szCs w:val="24"/>
          <w:lang w:val="en-US"/>
        </w:rPr>
        <w:t xml:space="preserve"> and to ensure sufficient material for chemical analyses</w:t>
      </w:r>
      <w:r w:rsidR="0019709E" w:rsidRPr="001B68A4">
        <w:rPr>
          <w:rFonts w:ascii="Times New Roman" w:hAnsi="Times New Roman" w:cs="Times New Roman"/>
          <w:sz w:val="24"/>
          <w:szCs w:val="24"/>
          <w:lang w:val="en-US"/>
        </w:rPr>
        <w:t>.</w:t>
      </w:r>
      <w:r w:rsidR="00B241FD" w:rsidRPr="001B68A4">
        <w:rPr>
          <w:rFonts w:ascii="Times New Roman" w:hAnsi="Times New Roman" w:cs="Times New Roman"/>
          <w:sz w:val="24"/>
          <w:szCs w:val="24"/>
          <w:lang w:val="en-US"/>
        </w:rPr>
        <w:t xml:space="preserve"> </w:t>
      </w:r>
      <w:r w:rsidR="00EA2CB5" w:rsidRPr="001B68A4">
        <w:rPr>
          <w:rFonts w:ascii="Times New Roman" w:hAnsi="Times New Roman" w:cs="Times New Roman"/>
          <w:sz w:val="24"/>
          <w:szCs w:val="24"/>
          <w:lang w:val="en-US"/>
        </w:rPr>
        <w:t xml:space="preserve">The three leaves were placed </w:t>
      </w:r>
      <w:r w:rsidR="00E7541D" w:rsidRPr="001B68A4">
        <w:rPr>
          <w:rFonts w:ascii="Times New Roman" w:hAnsi="Times New Roman" w:cs="Times New Roman"/>
          <w:sz w:val="24"/>
          <w:szCs w:val="24"/>
          <w:lang w:val="en-US"/>
        </w:rPr>
        <w:t xml:space="preserve">into </w:t>
      </w:r>
      <w:r w:rsidR="00DF6074" w:rsidRPr="001B68A4">
        <w:rPr>
          <w:rFonts w:ascii="Times New Roman" w:hAnsi="Times New Roman" w:cs="Times New Roman"/>
          <w:sz w:val="24"/>
          <w:szCs w:val="24"/>
          <w:lang w:val="en-US"/>
        </w:rPr>
        <w:t>F</w:t>
      </w:r>
      <w:r w:rsidR="00E7541D" w:rsidRPr="001B68A4">
        <w:rPr>
          <w:rFonts w:ascii="Times New Roman" w:hAnsi="Times New Roman" w:cs="Times New Roman"/>
          <w:sz w:val="24"/>
          <w:szCs w:val="24"/>
          <w:lang w:val="en-US"/>
        </w:rPr>
        <w:t xml:space="preserve">alcon tubes and </w:t>
      </w:r>
      <w:r w:rsidR="00A736B8">
        <w:rPr>
          <w:rFonts w:ascii="Times New Roman" w:hAnsi="Times New Roman" w:cs="Times New Roman"/>
          <w:sz w:val="24"/>
          <w:szCs w:val="24"/>
          <w:lang w:val="en-US"/>
        </w:rPr>
        <w:t xml:space="preserve">immediately placed </w:t>
      </w:r>
      <w:r w:rsidR="00E7541D" w:rsidRPr="001B68A4">
        <w:rPr>
          <w:rFonts w:ascii="Times New Roman" w:hAnsi="Times New Roman" w:cs="Times New Roman"/>
          <w:sz w:val="24"/>
          <w:szCs w:val="24"/>
          <w:lang w:val="en-US"/>
        </w:rPr>
        <w:t>in a cooler filled with dry ice</w:t>
      </w:r>
      <w:r w:rsidR="00A736B8">
        <w:rPr>
          <w:rFonts w:ascii="Times New Roman" w:hAnsi="Times New Roman" w:cs="Times New Roman"/>
          <w:sz w:val="24"/>
          <w:szCs w:val="24"/>
          <w:lang w:val="en-US"/>
        </w:rPr>
        <w:t xml:space="preserve"> to stop any enzymatic </w:t>
      </w:r>
      <w:r w:rsidR="00942CB2">
        <w:rPr>
          <w:rFonts w:ascii="Times New Roman" w:hAnsi="Times New Roman" w:cs="Times New Roman"/>
          <w:sz w:val="24"/>
          <w:szCs w:val="24"/>
          <w:lang w:val="en-US"/>
        </w:rPr>
        <w:t>degradation</w:t>
      </w:r>
      <w:r w:rsidR="00E7541D" w:rsidRPr="001B68A4">
        <w:rPr>
          <w:rFonts w:ascii="Times New Roman" w:hAnsi="Times New Roman" w:cs="Times New Roman"/>
          <w:sz w:val="24"/>
          <w:szCs w:val="24"/>
          <w:lang w:val="en-US"/>
        </w:rPr>
        <w:t xml:space="preserve">. Samples were then lyophilized and ground in a KLECO ball mill (Garcia Machine, Visalia, CA, USA). </w:t>
      </w:r>
      <w:r w:rsidR="00A736B8">
        <w:rPr>
          <w:rFonts w:ascii="Times New Roman" w:hAnsi="Times New Roman" w:cs="Times New Roman"/>
          <w:sz w:val="24"/>
          <w:szCs w:val="24"/>
          <w:lang w:val="en-US"/>
        </w:rPr>
        <w:t>Dried</w:t>
      </w:r>
      <w:r w:rsidR="00A736B8" w:rsidRPr="001B68A4">
        <w:rPr>
          <w:rFonts w:ascii="Times New Roman" w:hAnsi="Times New Roman" w:cs="Times New Roman"/>
          <w:sz w:val="24"/>
          <w:szCs w:val="24"/>
          <w:lang w:val="en-US"/>
        </w:rPr>
        <w:t xml:space="preserve"> </w:t>
      </w:r>
      <w:r w:rsidR="00E7541D" w:rsidRPr="001B68A4">
        <w:rPr>
          <w:rFonts w:ascii="Times New Roman" w:hAnsi="Times New Roman" w:cs="Times New Roman"/>
          <w:sz w:val="24"/>
          <w:szCs w:val="24"/>
          <w:lang w:val="en-US"/>
        </w:rPr>
        <w:t xml:space="preserve">samples were stored in sealed </w:t>
      </w:r>
      <w:r w:rsidR="00DF6074" w:rsidRPr="001B68A4">
        <w:rPr>
          <w:rFonts w:ascii="Times New Roman" w:hAnsi="Times New Roman" w:cs="Times New Roman"/>
          <w:sz w:val="24"/>
          <w:szCs w:val="24"/>
          <w:lang w:val="en-US"/>
        </w:rPr>
        <w:t>E</w:t>
      </w:r>
      <w:r w:rsidR="00E7541D" w:rsidRPr="001B68A4">
        <w:rPr>
          <w:rFonts w:ascii="Times New Roman" w:hAnsi="Times New Roman" w:cs="Times New Roman"/>
          <w:sz w:val="24"/>
          <w:szCs w:val="24"/>
          <w:lang w:val="en-US"/>
        </w:rPr>
        <w:t xml:space="preserve">ppendorf tubes </w:t>
      </w:r>
      <w:r w:rsidR="001F31E8">
        <w:rPr>
          <w:rFonts w:ascii="Times New Roman" w:hAnsi="Times New Roman" w:cs="Times New Roman"/>
          <w:sz w:val="24"/>
          <w:szCs w:val="24"/>
          <w:lang w:val="en-US"/>
        </w:rPr>
        <w:t xml:space="preserve">in </w:t>
      </w:r>
      <w:proofErr w:type="spellStart"/>
      <w:r w:rsidR="001F31E8">
        <w:rPr>
          <w:rFonts w:ascii="Times New Roman" w:hAnsi="Times New Roman" w:cs="Times New Roman"/>
          <w:sz w:val="24"/>
          <w:szCs w:val="24"/>
          <w:lang w:val="en-US"/>
        </w:rPr>
        <w:t>dessicated</w:t>
      </w:r>
      <w:proofErr w:type="spellEnd"/>
      <w:r w:rsidR="001F31E8">
        <w:rPr>
          <w:rFonts w:ascii="Times New Roman" w:hAnsi="Times New Roman" w:cs="Times New Roman"/>
          <w:sz w:val="24"/>
          <w:szCs w:val="24"/>
          <w:lang w:val="en-US"/>
        </w:rPr>
        <w:t xml:space="preserve"> chambers </w:t>
      </w:r>
      <w:r w:rsidR="00ED015F" w:rsidRPr="001B68A4">
        <w:rPr>
          <w:rFonts w:ascii="Times New Roman" w:hAnsi="Times New Roman" w:cs="Times New Roman"/>
          <w:sz w:val="24"/>
          <w:szCs w:val="24"/>
          <w:lang w:val="en-US"/>
        </w:rPr>
        <w:t>until</w:t>
      </w:r>
      <w:r w:rsidR="00E7541D" w:rsidRPr="001B68A4">
        <w:rPr>
          <w:rFonts w:ascii="Times New Roman" w:hAnsi="Times New Roman" w:cs="Times New Roman"/>
          <w:sz w:val="24"/>
          <w:szCs w:val="24"/>
          <w:lang w:val="en-US"/>
        </w:rPr>
        <w:t xml:space="preserve"> chemical analyses.</w:t>
      </w:r>
    </w:p>
    <w:p w14:paraId="062CA666" w14:textId="77777777" w:rsidR="00E7541D" w:rsidRPr="001B68A4" w:rsidRDefault="00E7541D" w:rsidP="00CC4483">
      <w:pPr>
        <w:spacing w:after="0" w:line="480" w:lineRule="auto"/>
        <w:ind w:firstLine="360"/>
        <w:rPr>
          <w:rFonts w:ascii="Times New Roman" w:hAnsi="Times New Roman" w:cs="Times New Roman"/>
          <w:sz w:val="24"/>
          <w:szCs w:val="24"/>
          <w:lang w:val="en-US"/>
        </w:rPr>
      </w:pPr>
      <w:r w:rsidRPr="00AC6107">
        <w:rPr>
          <w:rFonts w:ascii="Times New Roman" w:hAnsi="Times New Roman" w:cs="Times New Roman"/>
          <w:i/>
          <w:sz w:val="24"/>
          <w:szCs w:val="24"/>
          <w:lang w:val="en-US"/>
        </w:rPr>
        <w:t xml:space="preserve">Carbon and </w:t>
      </w:r>
      <w:r w:rsidR="000D453F" w:rsidRPr="00AC6107">
        <w:rPr>
          <w:rFonts w:ascii="Times New Roman" w:hAnsi="Times New Roman" w:cs="Times New Roman"/>
          <w:i/>
          <w:sz w:val="24"/>
          <w:szCs w:val="24"/>
          <w:lang w:val="en-US"/>
        </w:rPr>
        <w:t>n</w:t>
      </w:r>
      <w:r w:rsidRPr="00AC6107">
        <w:rPr>
          <w:rFonts w:ascii="Times New Roman" w:hAnsi="Times New Roman" w:cs="Times New Roman"/>
          <w:i/>
          <w:sz w:val="24"/>
          <w:szCs w:val="24"/>
          <w:lang w:val="en-US"/>
        </w:rPr>
        <w:t>itrogen.</w:t>
      </w:r>
      <w:r w:rsidRPr="001B68A4">
        <w:rPr>
          <w:rFonts w:ascii="Times New Roman" w:hAnsi="Times New Roman" w:cs="Times New Roman"/>
          <w:b/>
          <w:i/>
          <w:sz w:val="24"/>
          <w:szCs w:val="24"/>
          <w:lang w:val="en-US"/>
        </w:rPr>
        <w:t xml:space="preserve"> </w:t>
      </w:r>
      <w:r w:rsidRPr="001B68A4">
        <w:rPr>
          <w:rFonts w:ascii="Times New Roman" w:hAnsi="Times New Roman" w:cs="Times New Roman"/>
          <w:sz w:val="24"/>
          <w:szCs w:val="24"/>
          <w:lang w:val="en-US"/>
        </w:rPr>
        <w:t>We determined foliar %C and %N by dry combustion with a CHN analyzer at Tufts University. In brief, 5</w:t>
      </w:r>
      <w:r w:rsidR="002F136C" w:rsidRPr="001B68A4">
        <w:rPr>
          <w:rFonts w:ascii="Times New Roman" w:hAnsi="Times New Roman" w:cs="Times New Roman"/>
          <w:sz w:val="24"/>
          <w:szCs w:val="24"/>
          <w:lang w:val="en-US"/>
        </w:rPr>
        <w:t xml:space="preserve"> </w:t>
      </w:r>
      <w:r w:rsidRPr="001B68A4">
        <w:rPr>
          <w:rFonts w:ascii="Times New Roman" w:hAnsi="Times New Roman" w:cs="Times New Roman"/>
          <w:sz w:val="24"/>
          <w:szCs w:val="24"/>
          <w:lang w:val="en-US"/>
        </w:rPr>
        <w:t>±</w:t>
      </w:r>
      <w:r w:rsidR="002F136C" w:rsidRPr="001B68A4">
        <w:rPr>
          <w:rFonts w:ascii="Times New Roman" w:hAnsi="Times New Roman" w:cs="Times New Roman"/>
          <w:sz w:val="24"/>
          <w:szCs w:val="24"/>
          <w:lang w:val="en-US"/>
        </w:rPr>
        <w:t xml:space="preserve"> </w:t>
      </w:r>
      <w:r w:rsidRPr="001B68A4">
        <w:rPr>
          <w:rFonts w:ascii="Times New Roman" w:hAnsi="Times New Roman" w:cs="Times New Roman"/>
          <w:sz w:val="24"/>
          <w:szCs w:val="24"/>
          <w:lang w:val="en-US"/>
        </w:rPr>
        <w:t xml:space="preserve">0.5 mg leaf powder </w:t>
      </w:r>
      <w:r w:rsidR="00463CA4" w:rsidRPr="001B68A4">
        <w:rPr>
          <w:rFonts w:ascii="Times New Roman" w:hAnsi="Times New Roman" w:cs="Times New Roman"/>
          <w:sz w:val="24"/>
          <w:szCs w:val="24"/>
          <w:lang w:val="en-US"/>
        </w:rPr>
        <w:t xml:space="preserve">per sample </w:t>
      </w:r>
      <w:r w:rsidRPr="001B68A4">
        <w:rPr>
          <w:rFonts w:ascii="Times New Roman" w:hAnsi="Times New Roman" w:cs="Times New Roman"/>
          <w:sz w:val="24"/>
          <w:szCs w:val="24"/>
          <w:lang w:val="en-US"/>
        </w:rPr>
        <w:t>w</w:t>
      </w:r>
      <w:r w:rsidR="00DF6074" w:rsidRPr="001B68A4">
        <w:rPr>
          <w:rFonts w:ascii="Times New Roman" w:hAnsi="Times New Roman" w:cs="Times New Roman"/>
          <w:sz w:val="24"/>
          <w:szCs w:val="24"/>
          <w:lang w:val="en-US"/>
        </w:rPr>
        <w:t>ere</w:t>
      </w:r>
      <w:r w:rsidRPr="001B68A4">
        <w:rPr>
          <w:rFonts w:ascii="Times New Roman" w:hAnsi="Times New Roman" w:cs="Times New Roman"/>
          <w:sz w:val="24"/>
          <w:szCs w:val="24"/>
          <w:lang w:val="en-US"/>
        </w:rPr>
        <w:t xml:space="preserve"> analyzed using </w:t>
      </w:r>
      <w:r w:rsidR="000213AF" w:rsidRPr="001B68A4">
        <w:rPr>
          <w:rFonts w:ascii="Times New Roman" w:hAnsi="Times New Roman" w:cs="Times New Roman"/>
          <w:sz w:val="24"/>
          <w:szCs w:val="24"/>
          <w:lang w:val="en-US"/>
        </w:rPr>
        <w:t xml:space="preserve">a </w:t>
      </w:r>
      <w:proofErr w:type="spellStart"/>
      <w:r w:rsidRPr="001B68A4">
        <w:rPr>
          <w:rFonts w:ascii="Times New Roman" w:hAnsi="Times New Roman" w:cs="Times New Roman"/>
          <w:sz w:val="24"/>
          <w:szCs w:val="24"/>
          <w:lang w:val="en-US"/>
        </w:rPr>
        <w:t>vario</w:t>
      </w:r>
      <w:proofErr w:type="spellEnd"/>
      <w:r w:rsidRPr="001B68A4">
        <w:rPr>
          <w:rFonts w:ascii="Times New Roman" w:hAnsi="Times New Roman" w:cs="Times New Roman"/>
          <w:sz w:val="24"/>
          <w:szCs w:val="24"/>
          <w:lang w:val="en-US"/>
        </w:rPr>
        <w:t xml:space="preserve"> </w:t>
      </w:r>
      <w:r w:rsidR="000213AF" w:rsidRPr="001B68A4">
        <w:rPr>
          <w:rFonts w:ascii="Times New Roman" w:hAnsi="Times New Roman" w:cs="Times New Roman"/>
          <w:sz w:val="24"/>
          <w:szCs w:val="24"/>
          <w:lang w:val="en-US"/>
        </w:rPr>
        <w:t xml:space="preserve">MICRO </w:t>
      </w:r>
      <w:r w:rsidRPr="001B68A4">
        <w:rPr>
          <w:rFonts w:ascii="Times New Roman" w:hAnsi="Times New Roman" w:cs="Times New Roman"/>
          <w:sz w:val="24"/>
          <w:szCs w:val="24"/>
          <w:lang w:val="en-US"/>
        </w:rPr>
        <w:t>cube (</w:t>
      </w:r>
      <w:proofErr w:type="spellStart"/>
      <w:r w:rsidRPr="001B68A4">
        <w:rPr>
          <w:rFonts w:ascii="Times New Roman" w:hAnsi="Times New Roman" w:cs="Times New Roman"/>
          <w:sz w:val="24"/>
          <w:szCs w:val="24"/>
          <w:lang w:val="en-US"/>
        </w:rPr>
        <w:t>Elementar</w:t>
      </w:r>
      <w:proofErr w:type="spellEnd"/>
      <w:r w:rsidRPr="001B68A4">
        <w:rPr>
          <w:rFonts w:ascii="Times New Roman" w:hAnsi="Times New Roman" w:cs="Times New Roman"/>
          <w:sz w:val="24"/>
          <w:szCs w:val="24"/>
          <w:lang w:val="en-US"/>
        </w:rPr>
        <w:t xml:space="preserve"> Americas, Mt. Laurel, NJ, USA).</w:t>
      </w:r>
    </w:p>
    <w:p w14:paraId="79F84DF9" w14:textId="77777777" w:rsidR="0009333E" w:rsidRPr="001B68A4" w:rsidRDefault="006D66FB" w:rsidP="00CC4483">
      <w:pPr>
        <w:spacing w:after="0" w:line="480" w:lineRule="auto"/>
        <w:ind w:firstLine="360"/>
        <w:rPr>
          <w:rFonts w:ascii="Times New Roman" w:hAnsi="Times New Roman" w:cs="Times New Roman"/>
          <w:sz w:val="24"/>
          <w:szCs w:val="24"/>
          <w:lang w:val="en-US"/>
        </w:rPr>
      </w:pPr>
      <w:r w:rsidRPr="00AC6107">
        <w:rPr>
          <w:rFonts w:ascii="Times New Roman" w:hAnsi="Times New Roman" w:cs="Times New Roman"/>
          <w:i/>
          <w:sz w:val="24"/>
          <w:szCs w:val="24"/>
          <w:lang w:val="en-US"/>
        </w:rPr>
        <w:lastRenderedPageBreak/>
        <w:t>Metabolite profiling of primary and secondary leaf metabolites</w:t>
      </w:r>
      <w:r w:rsidR="007E12D3" w:rsidRPr="00AC6107">
        <w:rPr>
          <w:rFonts w:ascii="Times New Roman" w:hAnsi="Times New Roman" w:cs="Times New Roman"/>
          <w:i/>
          <w:sz w:val="24"/>
          <w:szCs w:val="24"/>
          <w:lang w:val="en-US"/>
        </w:rPr>
        <w:t>.</w:t>
      </w:r>
      <w:r w:rsidR="007E12D3" w:rsidRPr="001B68A4">
        <w:rPr>
          <w:rFonts w:ascii="Times New Roman" w:hAnsi="Times New Roman" w:cs="Times New Roman"/>
          <w:b/>
          <w:i/>
          <w:sz w:val="24"/>
          <w:szCs w:val="24"/>
          <w:lang w:val="en-US"/>
        </w:rPr>
        <w:t xml:space="preserve"> </w:t>
      </w:r>
      <w:r w:rsidR="000213AF" w:rsidRPr="001B68A4">
        <w:rPr>
          <w:rFonts w:ascii="Times New Roman" w:hAnsi="Times New Roman" w:cs="Times New Roman"/>
          <w:sz w:val="24"/>
          <w:szCs w:val="24"/>
          <w:lang w:val="en-US"/>
        </w:rPr>
        <w:t>P</w:t>
      </w:r>
      <w:r w:rsidR="00B40E9D" w:rsidRPr="001B68A4">
        <w:rPr>
          <w:rFonts w:ascii="Times New Roman" w:hAnsi="Times New Roman" w:cs="Times New Roman"/>
          <w:sz w:val="24"/>
          <w:szCs w:val="24"/>
          <w:lang w:val="en-US"/>
        </w:rPr>
        <w:t>olar</w:t>
      </w:r>
      <w:r w:rsidR="006C25DC" w:rsidRPr="001B68A4">
        <w:rPr>
          <w:rFonts w:ascii="Times New Roman" w:hAnsi="Times New Roman" w:cs="Times New Roman"/>
          <w:sz w:val="24"/>
          <w:szCs w:val="24"/>
          <w:lang w:val="en-US"/>
        </w:rPr>
        <w:t xml:space="preserve"> </w:t>
      </w:r>
      <w:r w:rsidR="00877E37" w:rsidRPr="001B68A4">
        <w:rPr>
          <w:rFonts w:ascii="Times New Roman" w:hAnsi="Times New Roman" w:cs="Times New Roman"/>
          <w:sz w:val="24"/>
          <w:szCs w:val="24"/>
          <w:lang w:val="en-US"/>
        </w:rPr>
        <w:t xml:space="preserve">leaf </w:t>
      </w:r>
      <w:r w:rsidR="006C25DC" w:rsidRPr="001B68A4">
        <w:rPr>
          <w:rFonts w:ascii="Times New Roman" w:hAnsi="Times New Roman" w:cs="Times New Roman"/>
          <w:sz w:val="24"/>
          <w:szCs w:val="24"/>
          <w:lang w:val="en-US"/>
        </w:rPr>
        <w:t>metabolites</w:t>
      </w:r>
      <w:r w:rsidR="000213AF" w:rsidRPr="001B68A4">
        <w:rPr>
          <w:rFonts w:ascii="Times New Roman" w:hAnsi="Times New Roman" w:cs="Times New Roman"/>
          <w:sz w:val="24"/>
          <w:szCs w:val="24"/>
          <w:lang w:val="en-US"/>
        </w:rPr>
        <w:t xml:space="preserve"> were analyzed by</w:t>
      </w:r>
      <w:r w:rsidR="00F022C8" w:rsidRPr="001B68A4">
        <w:rPr>
          <w:rFonts w:ascii="Times New Roman" w:hAnsi="Times New Roman" w:cs="Times New Roman"/>
          <w:sz w:val="24"/>
          <w:szCs w:val="24"/>
          <w:lang w:val="en-US"/>
        </w:rPr>
        <w:t xml:space="preserve"> targeted metabolite profiling</w:t>
      </w:r>
      <w:r w:rsidR="0009333E" w:rsidRPr="001B68A4">
        <w:rPr>
          <w:rFonts w:ascii="Times New Roman" w:hAnsi="Times New Roman" w:cs="Times New Roman"/>
          <w:sz w:val="24"/>
          <w:szCs w:val="24"/>
          <w:lang w:val="en-US"/>
        </w:rPr>
        <w:t xml:space="preserve"> </w:t>
      </w:r>
      <w:r w:rsidR="00005AEB" w:rsidRPr="001B68A4">
        <w:rPr>
          <w:rFonts w:ascii="Times New Roman" w:hAnsi="Times New Roman" w:cs="Times New Roman"/>
          <w:sz w:val="24"/>
          <w:szCs w:val="24"/>
          <w:lang w:val="en-US"/>
        </w:rPr>
        <w:t>using</w:t>
      </w:r>
      <w:r w:rsidR="0009333E" w:rsidRPr="001B68A4">
        <w:rPr>
          <w:rFonts w:ascii="Times New Roman" w:hAnsi="Times New Roman" w:cs="Times New Roman"/>
          <w:sz w:val="24"/>
          <w:szCs w:val="24"/>
          <w:lang w:val="en-US"/>
        </w:rPr>
        <w:t xml:space="preserve"> two analytical platforms.</w:t>
      </w:r>
      <w:r w:rsidR="00A257FA" w:rsidRPr="001B68A4">
        <w:rPr>
          <w:rFonts w:ascii="Times New Roman" w:hAnsi="Times New Roman" w:cs="Times New Roman"/>
          <w:sz w:val="24"/>
          <w:szCs w:val="24"/>
          <w:lang w:val="en-US"/>
        </w:rPr>
        <w:t xml:space="preserve"> On both platforms, blanks (without biological material) as well as </w:t>
      </w:r>
      <w:r w:rsidR="00085226" w:rsidRPr="001B68A4">
        <w:rPr>
          <w:rFonts w:ascii="Times New Roman" w:hAnsi="Times New Roman" w:cs="Times New Roman"/>
          <w:sz w:val="24"/>
          <w:szCs w:val="24"/>
          <w:lang w:val="en-US"/>
        </w:rPr>
        <w:t xml:space="preserve">several </w:t>
      </w:r>
      <w:r w:rsidR="00A257FA" w:rsidRPr="001B68A4">
        <w:rPr>
          <w:rFonts w:ascii="Times New Roman" w:hAnsi="Times New Roman" w:cs="Times New Roman"/>
          <w:sz w:val="24"/>
          <w:szCs w:val="24"/>
          <w:lang w:val="en-US"/>
        </w:rPr>
        <w:t xml:space="preserve">reference </w:t>
      </w:r>
      <w:r w:rsidR="00675F2D" w:rsidRPr="001B68A4">
        <w:rPr>
          <w:rFonts w:ascii="Times New Roman" w:hAnsi="Times New Roman" w:cs="Times New Roman"/>
          <w:sz w:val="24"/>
          <w:szCs w:val="24"/>
          <w:lang w:val="en-US"/>
        </w:rPr>
        <w:t>standards</w:t>
      </w:r>
      <w:r w:rsidR="00A257FA" w:rsidRPr="001B68A4">
        <w:rPr>
          <w:rFonts w:ascii="Times New Roman" w:hAnsi="Times New Roman" w:cs="Times New Roman"/>
          <w:sz w:val="24"/>
          <w:szCs w:val="24"/>
          <w:lang w:val="en-US"/>
        </w:rPr>
        <w:t xml:space="preserve"> (from Sigma-Aldrich, </w:t>
      </w:r>
      <w:proofErr w:type="spellStart"/>
      <w:r w:rsidR="00A257FA" w:rsidRPr="001B68A4">
        <w:rPr>
          <w:rFonts w:ascii="Times New Roman" w:hAnsi="Times New Roman" w:cs="Times New Roman"/>
          <w:sz w:val="24"/>
          <w:szCs w:val="24"/>
          <w:lang w:val="en-US"/>
        </w:rPr>
        <w:t>Steinheim</w:t>
      </w:r>
      <w:proofErr w:type="spellEnd"/>
      <w:r w:rsidR="00A257FA" w:rsidRPr="001B68A4">
        <w:rPr>
          <w:rFonts w:ascii="Times New Roman" w:hAnsi="Times New Roman" w:cs="Times New Roman"/>
          <w:sz w:val="24"/>
          <w:szCs w:val="24"/>
          <w:lang w:val="en-US"/>
        </w:rPr>
        <w:t xml:space="preserve">, Germany; AppliChem, Darmstadt, Germany; Merck, Darmstadt, Germany; Roth, Karlsruhe, Germany; </w:t>
      </w:r>
      <w:proofErr w:type="spellStart"/>
      <w:r w:rsidR="00A257FA" w:rsidRPr="001B68A4">
        <w:rPr>
          <w:rFonts w:ascii="Times New Roman" w:hAnsi="Times New Roman" w:cs="Times New Roman"/>
          <w:sz w:val="24"/>
          <w:szCs w:val="24"/>
          <w:lang w:val="en-US"/>
        </w:rPr>
        <w:t>Macherey</w:t>
      </w:r>
      <w:proofErr w:type="spellEnd"/>
      <w:r w:rsidR="00A257FA" w:rsidRPr="001B68A4">
        <w:rPr>
          <w:rFonts w:ascii="Times New Roman" w:hAnsi="Times New Roman" w:cs="Times New Roman"/>
          <w:sz w:val="24"/>
          <w:szCs w:val="24"/>
          <w:lang w:val="en-US"/>
        </w:rPr>
        <w:t xml:space="preserve">-Nagel, </w:t>
      </w:r>
      <w:proofErr w:type="spellStart"/>
      <w:r w:rsidR="00A257FA" w:rsidRPr="001B68A4">
        <w:rPr>
          <w:rFonts w:ascii="Times New Roman" w:hAnsi="Times New Roman" w:cs="Times New Roman"/>
          <w:sz w:val="24"/>
          <w:szCs w:val="24"/>
          <w:lang w:val="en-US"/>
        </w:rPr>
        <w:t>Düren</w:t>
      </w:r>
      <w:proofErr w:type="spellEnd"/>
      <w:r w:rsidR="00A257FA" w:rsidRPr="001B68A4">
        <w:rPr>
          <w:rFonts w:ascii="Times New Roman" w:hAnsi="Times New Roman" w:cs="Times New Roman"/>
          <w:sz w:val="24"/>
          <w:szCs w:val="24"/>
          <w:lang w:val="en-US"/>
        </w:rPr>
        <w:t xml:space="preserve">, Germany; Agilent Technologies, </w:t>
      </w:r>
      <w:proofErr w:type="spellStart"/>
      <w:r w:rsidR="00A257FA" w:rsidRPr="001B68A4">
        <w:rPr>
          <w:rFonts w:ascii="Times New Roman" w:hAnsi="Times New Roman" w:cs="Times New Roman"/>
          <w:sz w:val="24"/>
          <w:szCs w:val="24"/>
          <w:lang w:val="en-US"/>
        </w:rPr>
        <w:t>Waldbronn</w:t>
      </w:r>
      <w:proofErr w:type="spellEnd"/>
      <w:r w:rsidR="00A257FA" w:rsidRPr="001B68A4">
        <w:rPr>
          <w:rFonts w:ascii="Times New Roman" w:hAnsi="Times New Roman" w:cs="Times New Roman"/>
          <w:sz w:val="24"/>
          <w:szCs w:val="24"/>
          <w:lang w:val="en-US"/>
        </w:rPr>
        <w:t xml:space="preserve">, Germany; </w:t>
      </w:r>
      <w:proofErr w:type="spellStart"/>
      <w:r w:rsidR="00A257FA" w:rsidRPr="001B68A4">
        <w:rPr>
          <w:rFonts w:ascii="Times New Roman" w:hAnsi="Times New Roman" w:cs="Times New Roman"/>
          <w:sz w:val="24"/>
          <w:szCs w:val="24"/>
          <w:lang w:val="en-US"/>
        </w:rPr>
        <w:t>Phytoplan</w:t>
      </w:r>
      <w:proofErr w:type="spellEnd"/>
      <w:r w:rsidR="000F4F2B" w:rsidRPr="001B68A4">
        <w:rPr>
          <w:rFonts w:ascii="Times New Roman" w:hAnsi="Times New Roman" w:cs="Times New Roman"/>
          <w:sz w:val="24"/>
          <w:szCs w:val="24"/>
          <w:lang w:val="en-US"/>
        </w:rPr>
        <w:t xml:space="preserve"> </w:t>
      </w:r>
      <w:proofErr w:type="spellStart"/>
      <w:r w:rsidR="000F4F2B" w:rsidRPr="001B68A4">
        <w:rPr>
          <w:rFonts w:ascii="Times New Roman" w:hAnsi="Times New Roman" w:cs="Times New Roman"/>
          <w:sz w:val="24"/>
          <w:szCs w:val="24"/>
          <w:lang w:val="en-US"/>
        </w:rPr>
        <w:t>Diehm</w:t>
      </w:r>
      <w:proofErr w:type="spellEnd"/>
      <w:r w:rsidR="000F4F2B" w:rsidRPr="001B68A4">
        <w:rPr>
          <w:rFonts w:ascii="Times New Roman" w:hAnsi="Times New Roman" w:cs="Times New Roman"/>
          <w:sz w:val="24"/>
          <w:szCs w:val="24"/>
          <w:lang w:val="en-US"/>
        </w:rPr>
        <w:t xml:space="preserve"> &amp; Neuberger</w:t>
      </w:r>
      <w:r w:rsidR="00A257FA" w:rsidRPr="001B68A4">
        <w:rPr>
          <w:rFonts w:ascii="Times New Roman" w:hAnsi="Times New Roman" w:cs="Times New Roman"/>
          <w:sz w:val="24"/>
          <w:szCs w:val="24"/>
          <w:lang w:val="en-US"/>
        </w:rPr>
        <w:t>, Heidelberg, Germany) were analyzed.</w:t>
      </w:r>
    </w:p>
    <w:p w14:paraId="45D44F21" w14:textId="53A6E9C0" w:rsidR="00D21667" w:rsidRPr="001B68A4" w:rsidRDefault="00D21667" w:rsidP="00CC4483">
      <w:pPr>
        <w:spacing w:after="0" w:line="480" w:lineRule="auto"/>
        <w:ind w:firstLine="360"/>
        <w:rPr>
          <w:rFonts w:ascii="Times New Roman" w:hAnsi="Times New Roman" w:cs="Times New Roman"/>
          <w:sz w:val="24"/>
          <w:szCs w:val="24"/>
          <w:lang w:val="en-US"/>
        </w:rPr>
      </w:pPr>
      <w:r w:rsidRPr="001B68A4">
        <w:rPr>
          <w:rFonts w:ascii="Times New Roman" w:hAnsi="Times New Roman" w:cs="Times New Roman"/>
          <w:sz w:val="24"/>
          <w:szCs w:val="24"/>
          <w:lang w:val="en-US"/>
        </w:rPr>
        <w:t>Concentrations of</w:t>
      </w:r>
      <w:r w:rsidR="00DA20E8" w:rsidRPr="001B68A4">
        <w:rPr>
          <w:rFonts w:ascii="Times New Roman" w:hAnsi="Times New Roman" w:cs="Times New Roman"/>
          <w:sz w:val="24"/>
          <w:szCs w:val="24"/>
          <w:lang w:val="en-US"/>
        </w:rPr>
        <w:t xml:space="preserve"> sugars</w:t>
      </w:r>
      <w:r w:rsidRPr="001B68A4">
        <w:rPr>
          <w:rFonts w:ascii="Times New Roman" w:hAnsi="Times New Roman" w:cs="Times New Roman"/>
          <w:sz w:val="24"/>
          <w:szCs w:val="24"/>
          <w:lang w:val="en-US"/>
        </w:rPr>
        <w:t xml:space="preserve">, di- and tricarboxylic acids, the sugar alcohol sorbitol, the </w:t>
      </w:r>
      <w:r w:rsidR="00F6691A" w:rsidRPr="001B68A4">
        <w:rPr>
          <w:rFonts w:ascii="Times New Roman" w:hAnsi="Times New Roman" w:cs="Times New Roman"/>
          <w:sz w:val="24"/>
          <w:szCs w:val="24"/>
          <w:lang w:val="en-US"/>
        </w:rPr>
        <w:t xml:space="preserve">cyclic </w:t>
      </w:r>
      <w:r w:rsidRPr="001B68A4">
        <w:rPr>
          <w:rFonts w:ascii="Times New Roman" w:hAnsi="Times New Roman" w:cs="Times New Roman"/>
          <w:sz w:val="24"/>
          <w:szCs w:val="24"/>
          <w:lang w:val="en-US"/>
        </w:rPr>
        <w:t xml:space="preserve">polyol </w:t>
      </w:r>
      <w:r w:rsidRPr="001B68A4">
        <w:rPr>
          <w:rFonts w:ascii="Times New Roman" w:hAnsi="Times New Roman" w:cs="Times New Roman"/>
          <w:i/>
          <w:sz w:val="24"/>
          <w:szCs w:val="24"/>
          <w:lang w:val="en-US"/>
        </w:rPr>
        <w:t>myo</w:t>
      </w:r>
      <w:r w:rsidRPr="001B68A4">
        <w:rPr>
          <w:rFonts w:ascii="Times New Roman" w:hAnsi="Times New Roman" w:cs="Times New Roman"/>
          <w:sz w:val="24"/>
          <w:szCs w:val="24"/>
          <w:lang w:val="en-US"/>
        </w:rPr>
        <w:t>-inositol</w:t>
      </w:r>
      <w:r w:rsidR="00393C55" w:rsidRPr="001B68A4">
        <w:rPr>
          <w:rFonts w:ascii="Times New Roman" w:hAnsi="Times New Roman" w:cs="Times New Roman"/>
          <w:sz w:val="24"/>
          <w:szCs w:val="24"/>
          <w:lang w:val="en-US"/>
        </w:rPr>
        <w:t>,</w:t>
      </w:r>
      <w:r w:rsidRPr="001B68A4">
        <w:rPr>
          <w:rFonts w:ascii="Times New Roman" w:hAnsi="Times New Roman" w:cs="Times New Roman"/>
          <w:sz w:val="24"/>
          <w:szCs w:val="24"/>
          <w:lang w:val="en-US"/>
        </w:rPr>
        <w:t xml:space="preserve"> and iridoid gl</w:t>
      </w:r>
      <w:r w:rsidR="00AD2724" w:rsidRPr="001B68A4">
        <w:rPr>
          <w:rFonts w:ascii="Times New Roman" w:hAnsi="Times New Roman" w:cs="Times New Roman"/>
          <w:sz w:val="24"/>
          <w:szCs w:val="24"/>
          <w:lang w:val="en-US"/>
        </w:rPr>
        <w:t>y</w:t>
      </w:r>
      <w:r w:rsidRPr="001B68A4">
        <w:rPr>
          <w:rFonts w:ascii="Times New Roman" w:hAnsi="Times New Roman" w:cs="Times New Roman"/>
          <w:sz w:val="24"/>
          <w:szCs w:val="24"/>
          <w:lang w:val="en-US"/>
        </w:rPr>
        <w:t>cosides were determined using a gas chromatograph coupled to a flame ionization detector (GC-FID</w:t>
      </w:r>
      <w:ins w:id="29" w:author="Colin Orians" w:date="2018-10-31T17:01:00Z">
        <w:r w:rsidR="00FC2E7B">
          <w:rPr>
            <w:rFonts w:ascii="Times New Roman" w:hAnsi="Times New Roman" w:cs="Times New Roman"/>
            <w:sz w:val="24"/>
            <w:szCs w:val="24"/>
            <w:lang w:val="en-US"/>
          </w:rPr>
          <w:t>; hereafter termed GC metabolites</w:t>
        </w:r>
      </w:ins>
      <w:r w:rsidRPr="001B68A4">
        <w:rPr>
          <w:rFonts w:ascii="Times New Roman" w:hAnsi="Times New Roman" w:cs="Times New Roman"/>
          <w:sz w:val="24"/>
          <w:szCs w:val="24"/>
          <w:lang w:val="en-US"/>
        </w:rPr>
        <w:t>).</w:t>
      </w:r>
      <w:r w:rsidR="00A55EAD" w:rsidRPr="001B68A4">
        <w:rPr>
          <w:rFonts w:ascii="Times New Roman" w:hAnsi="Times New Roman" w:cs="Times New Roman"/>
          <w:sz w:val="24"/>
          <w:szCs w:val="24"/>
          <w:lang w:val="en-US"/>
        </w:rPr>
        <w:t xml:space="preserve"> GC analysis of derivatized compounds is commonly applied both for primary metabolites </w:t>
      </w:r>
      <w:r w:rsidR="007E3AE8" w:rsidRPr="007E3AE8">
        <w:rPr>
          <w:rFonts w:ascii="Times New Roman" w:hAnsi="Times New Roman" w:cs="Times New Roman"/>
          <w:sz w:val="24"/>
          <w:szCs w:val="24"/>
        </w:rPr>
        <w:t>(</w:t>
      </w:r>
      <w:proofErr w:type="spellStart"/>
      <w:r w:rsidR="007E3AE8" w:rsidRPr="007E3AE8">
        <w:rPr>
          <w:rFonts w:ascii="Times New Roman" w:hAnsi="Times New Roman" w:cs="Times New Roman"/>
          <w:sz w:val="24"/>
          <w:szCs w:val="24"/>
        </w:rPr>
        <w:t>Pankoke</w:t>
      </w:r>
      <w:proofErr w:type="spellEnd"/>
      <w:r w:rsidR="007E3AE8" w:rsidRPr="007E3AE8">
        <w:rPr>
          <w:rFonts w:ascii="Times New Roman" w:hAnsi="Times New Roman" w:cs="Times New Roman"/>
          <w:sz w:val="24"/>
          <w:szCs w:val="24"/>
        </w:rPr>
        <w:t xml:space="preserve"> </w:t>
      </w:r>
      <w:proofErr w:type="spellStart"/>
      <w:r w:rsidR="007E3AE8" w:rsidRPr="007E3AE8">
        <w:rPr>
          <w:rFonts w:ascii="Times New Roman" w:hAnsi="Times New Roman" w:cs="Times New Roman"/>
          <w:sz w:val="24"/>
          <w:szCs w:val="24"/>
        </w:rPr>
        <w:t>and</w:t>
      </w:r>
      <w:proofErr w:type="spellEnd"/>
      <w:r w:rsidR="007E3AE8" w:rsidRPr="007E3AE8">
        <w:rPr>
          <w:rFonts w:ascii="Times New Roman" w:hAnsi="Times New Roman" w:cs="Times New Roman"/>
          <w:sz w:val="24"/>
          <w:szCs w:val="24"/>
        </w:rPr>
        <w:t xml:space="preserve"> Müller 2013; Schweiger</w:t>
      </w:r>
      <w:ins w:id="30" w:author="Colin Orians" w:date="2018-10-29T11:08:00Z">
        <w:r w:rsidR="0032022E">
          <w:rPr>
            <w:rFonts w:ascii="Times New Roman" w:hAnsi="Times New Roman" w:cs="Times New Roman"/>
            <w:sz w:val="24"/>
            <w:szCs w:val="24"/>
          </w:rPr>
          <w:t xml:space="preserve"> </w:t>
        </w:r>
      </w:ins>
      <w:del w:id="31" w:author="Colin Orians" w:date="2018-10-29T11:08:00Z">
        <w:r w:rsidR="007E3AE8" w:rsidRPr="007E3AE8" w:rsidDel="0032022E">
          <w:rPr>
            <w:rFonts w:ascii="Times New Roman" w:hAnsi="Times New Roman" w:cs="Times New Roman"/>
            <w:sz w:val="24"/>
            <w:szCs w:val="24"/>
          </w:rPr>
          <w:delText xml:space="preserve">, Baier, </w:delText>
        </w:r>
      </w:del>
      <w:r w:rsidR="007E3AE8" w:rsidRPr="007E3AE8">
        <w:rPr>
          <w:rFonts w:ascii="Times New Roman" w:hAnsi="Times New Roman" w:cs="Times New Roman"/>
          <w:i/>
          <w:iCs/>
          <w:sz w:val="24"/>
          <w:szCs w:val="24"/>
        </w:rPr>
        <w:t>et al.</w:t>
      </w:r>
      <w:r w:rsidR="007E3AE8" w:rsidRPr="007E3AE8">
        <w:rPr>
          <w:rFonts w:ascii="Times New Roman" w:hAnsi="Times New Roman" w:cs="Times New Roman"/>
          <w:sz w:val="24"/>
          <w:szCs w:val="24"/>
        </w:rPr>
        <w:t xml:space="preserve"> 2014)</w:t>
      </w:r>
      <w:r w:rsidR="00A55EAD" w:rsidRPr="001B68A4">
        <w:rPr>
          <w:rFonts w:ascii="Times New Roman" w:hAnsi="Times New Roman" w:cs="Times New Roman"/>
          <w:sz w:val="24"/>
          <w:szCs w:val="24"/>
          <w:lang w:val="en-US"/>
        </w:rPr>
        <w:t xml:space="preserve"> as well as for iridoid glycosides </w:t>
      </w:r>
      <w:r w:rsidR="007E3AE8" w:rsidRPr="007E3AE8">
        <w:rPr>
          <w:rFonts w:ascii="Times New Roman" w:hAnsi="Times New Roman" w:cs="Times New Roman"/>
          <w:sz w:val="24"/>
          <w:szCs w:val="24"/>
        </w:rPr>
        <w:t xml:space="preserve">(Bowers </w:t>
      </w:r>
      <w:proofErr w:type="spellStart"/>
      <w:r w:rsidR="007E3AE8" w:rsidRPr="007E3AE8">
        <w:rPr>
          <w:rFonts w:ascii="Times New Roman" w:hAnsi="Times New Roman" w:cs="Times New Roman"/>
          <w:sz w:val="24"/>
          <w:szCs w:val="24"/>
        </w:rPr>
        <w:t>and</w:t>
      </w:r>
      <w:proofErr w:type="spellEnd"/>
      <w:r w:rsidR="007E3AE8" w:rsidRPr="007E3AE8">
        <w:rPr>
          <w:rFonts w:ascii="Times New Roman" w:hAnsi="Times New Roman" w:cs="Times New Roman"/>
          <w:sz w:val="24"/>
          <w:szCs w:val="24"/>
        </w:rPr>
        <w:t xml:space="preserve"> </w:t>
      </w:r>
      <w:proofErr w:type="spellStart"/>
      <w:r w:rsidR="007E3AE8" w:rsidRPr="007E3AE8">
        <w:rPr>
          <w:rFonts w:ascii="Times New Roman" w:hAnsi="Times New Roman" w:cs="Times New Roman"/>
          <w:sz w:val="24"/>
          <w:szCs w:val="24"/>
        </w:rPr>
        <w:t>Stamp</w:t>
      </w:r>
      <w:proofErr w:type="spellEnd"/>
      <w:r w:rsidR="007E3AE8" w:rsidRPr="007E3AE8">
        <w:rPr>
          <w:rFonts w:ascii="Times New Roman" w:hAnsi="Times New Roman" w:cs="Times New Roman"/>
          <w:sz w:val="24"/>
          <w:szCs w:val="24"/>
        </w:rPr>
        <w:t xml:space="preserve"> 1992, 1993; Quintero </w:t>
      </w:r>
      <w:proofErr w:type="spellStart"/>
      <w:r w:rsidR="007E3AE8" w:rsidRPr="007E3AE8">
        <w:rPr>
          <w:rFonts w:ascii="Times New Roman" w:hAnsi="Times New Roman" w:cs="Times New Roman"/>
          <w:sz w:val="24"/>
          <w:szCs w:val="24"/>
        </w:rPr>
        <w:t>and</w:t>
      </w:r>
      <w:proofErr w:type="spellEnd"/>
      <w:r w:rsidR="007E3AE8" w:rsidRPr="007E3AE8">
        <w:rPr>
          <w:rFonts w:ascii="Times New Roman" w:hAnsi="Times New Roman" w:cs="Times New Roman"/>
          <w:sz w:val="24"/>
          <w:szCs w:val="24"/>
        </w:rPr>
        <w:t xml:space="preserve"> Bowers 2012; </w:t>
      </w:r>
      <w:proofErr w:type="spellStart"/>
      <w:r w:rsidR="007E3AE8" w:rsidRPr="007E3AE8">
        <w:rPr>
          <w:rFonts w:ascii="Times New Roman" w:hAnsi="Times New Roman" w:cs="Times New Roman"/>
          <w:sz w:val="24"/>
          <w:szCs w:val="24"/>
        </w:rPr>
        <w:t>Pankoke</w:t>
      </w:r>
      <w:proofErr w:type="spellEnd"/>
      <w:r w:rsidR="007E3AE8" w:rsidRPr="007E3AE8">
        <w:rPr>
          <w:rFonts w:ascii="Times New Roman" w:hAnsi="Times New Roman" w:cs="Times New Roman"/>
          <w:sz w:val="24"/>
          <w:szCs w:val="24"/>
        </w:rPr>
        <w:t xml:space="preserve"> </w:t>
      </w:r>
      <w:proofErr w:type="spellStart"/>
      <w:r w:rsidR="007E3AE8" w:rsidRPr="007E3AE8">
        <w:rPr>
          <w:rFonts w:ascii="Times New Roman" w:hAnsi="Times New Roman" w:cs="Times New Roman"/>
          <w:sz w:val="24"/>
          <w:szCs w:val="24"/>
        </w:rPr>
        <w:t>and</w:t>
      </w:r>
      <w:proofErr w:type="spellEnd"/>
      <w:r w:rsidR="007E3AE8" w:rsidRPr="007E3AE8">
        <w:rPr>
          <w:rFonts w:ascii="Times New Roman" w:hAnsi="Times New Roman" w:cs="Times New Roman"/>
          <w:sz w:val="24"/>
          <w:szCs w:val="24"/>
        </w:rPr>
        <w:t xml:space="preserve"> Müller 2013)</w:t>
      </w:r>
      <w:r w:rsidR="00A55EAD" w:rsidRPr="001B68A4">
        <w:rPr>
          <w:rFonts w:ascii="Times New Roman" w:hAnsi="Times New Roman" w:cs="Times New Roman"/>
          <w:sz w:val="24"/>
          <w:szCs w:val="24"/>
          <w:lang w:val="en-US"/>
        </w:rPr>
        <w:t>.</w:t>
      </w:r>
      <w:r w:rsidRPr="001B68A4">
        <w:rPr>
          <w:rFonts w:ascii="Times New Roman" w:hAnsi="Times New Roman" w:cs="Times New Roman"/>
          <w:sz w:val="24"/>
          <w:szCs w:val="24"/>
          <w:lang w:val="en-US"/>
        </w:rPr>
        <w:t xml:space="preserve"> Leaf powder</w:t>
      </w:r>
      <w:r w:rsidR="00B8267F" w:rsidRPr="001B68A4">
        <w:rPr>
          <w:rFonts w:ascii="Times New Roman" w:hAnsi="Times New Roman" w:cs="Times New Roman"/>
          <w:sz w:val="24"/>
          <w:szCs w:val="24"/>
          <w:lang w:val="en-US"/>
        </w:rPr>
        <w:t xml:space="preserve"> (4 mg)</w:t>
      </w:r>
      <w:r w:rsidRPr="001B68A4">
        <w:rPr>
          <w:rFonts w:ascii="Times New Roman" w:hAnsi="Times New Roman" w:cs="Times New Roman"/>
          <w:sz w:val="24"/>
          <w:szCs w:val="24"/>
          <w:lang w:val="en-US"/>
        </w:rPr>
        <w:t xml:space="preserve"> was extracted and derivatization performed </w:t>
      </w:r>
      <w:r w:rsidR="000213AF" w:rsidRPr="001B68A4">
        <w:rPr>
          <w:rFonts w:ascii="Times New Roman" w:hAnsi="Times New Roman" w:cs="Times New Roman"/>
          <w:sz w:val="24"/>
          <w:szCs w:val="24"/>
          <w:lang w:val="en-US"/>
        </w:rPr>
        <w:t xml:space="preserve">using a </w:t>
      </w:r>
      <w:r w:rsidRPr="001B68A4">
        <w:rPr>
          <w:rFonts w:ascii="Times New Roman" w:hAnsi="Times New Roman" w:cs="Times New Roman"/>
          <w:sz w:val="24"/>
          <w:szCs w:val="24"/>
          <w:lang w:val="en-US"/>
        </w:rPr>
        <w:t xml:space="preserve">modified </w:t>
      </w:r>
      <w:r w:rsidR="000213AF" w:rsidRPr="001B68A4">
        <w:rPr>
          <w:rFonts w:ascii="Times New Roman" w:hAnsi="Times New Roman" w:cs="Times New Roman"/>
          <w:sz w:val="24"/>
          <w:szCs w:val="24"/>
          <w:lang w:val="en-US"/>
        </w:rPr>
        <w:t xml:space="preserve">protocol </w:t>
      </w:r>
      <w:r w:rsidRPr="001B68A4">
        <w:rPr>
          <w:rFonts w:ascii="Times New Roman" w:hAnsi="Times New Roman" w:cs="Times New Roman"/>
          <w:sz w:val="24"/>
          <w:szCs w:val="24"/>
          <w:lang w:val="en-US"/>
        </w:rPr>
        <w:t xml:space="preserve">after Schweiger </w:t>
      </w:r>
      <w:r w:rsidRPr="001B68A4">
        <w:rPr>
          <w:rFonts w:ascii="Times New Roman" w:hAnsi="Times New Roman" w:cs="Times New Roman"/>
          <w:i/>
          <w:sz w:val="24"/>
          <w:szCs w:val="24"/>
          <w:lang w:val="en-US"/>
        </w:rPr>
        <w:t>et al.</w:t>
      </w:r>
      <w:r w:rsidRPr="001B68A4">
        <w:rPr>
          <w:rFonts w:ascii="Times New Roman" w:hAnsi="Times New Roman" w:cs="Times New Roman"/>
          <w:sz w:val="24"/>
          <w:szCs w:val="24"/>
          <w:lang w:val="en-US"/>
        </w:rPr>
        <w:t xml:space="preserve"> </w:t>
      </w:r>
      <w:r w:rsidR="007E3AE8">
        <w:rPr>
          <w:rFonts w:ascii="Times New Roman" w:hAnsi="Times New Roman" w:cs="Times New Roman"/>
          <w:sz w:val="24"/>
          <w:szCs w:val="24"/>
        </w:rPr>
        <w:t>(2014)</w:t>
      </w:r>
      <w:r w:rsidRPr="001B68A4">
        <w:rPr>
          <w:rFonts w:ascii="Times New Roman" w:hAnsi="Times New Roman" w:cs="Times New Roman"/>
          <w:sz w:val="24"/>
          <w:szCs w:val="24"/>
          <w:lang w:val="en-US"/>
        </w:rPr>
        <w:t xml:space="preserve">. </w:t>
      </w:r>
      <w:r w:rsidR="00085226" w:rsidRPr="001B68A4">
        <w:rPr>
          <w:rFonts w:ascii="Times New Roman" w:hAnsi="Times New Roman" w:cs="Times New Roman"/>
          <w:sz w:val="24"/>
          <w:szCs w:val="24"/>
          <w:lang w:val="en-US"/>
        </w:rPr>
        <w:t>Samples were extracted</w:t>
      </w:r>
      <w:r w:rsidR="00B8267F" w:rsidRPr="001B68A4">
        <w:rPr>
          <w:rFonts w:ascii="Times New Roman" w:hAnsi="Times New Roman" w:cs="Times New Roman"/>
          <w:sz w:val="24"/>
          <w:szCs w:val="24"/>
          <w:lang w:val="en-US"/>
        </w:rPr>
        <w:t xml:space="preserve"> at room temperature</w:t>
      </w:r>
      <w:r w:rsidR="004610B2" w:rsidRPr="001B68A4">
        <w:rPr>
          <w:rFonts w:ascii="Times New Roman" w:hAnsi="Times New Roman" w:cs="Times New Roman"/>
          <w:sz w:val="24"/>
          <w:szCs w:val="24"/>
          <w:lang w:val="en-US"/>
        </w:rPr>
        <w:t xml:space="preserve"> (RT)</w:t>
      </w:r>
      <w:r w:rsidR="00B8267F" w:rsidRPr="001B68A4">
        <w:rPr>
          <w:rFonts w:ascii="Times New Roman" w:hAnsi="Times New Roman" w:cs="Times New Roman"/>
          <w:sz w:val="24"/>
          <w:szCs w:val="24"/>
          <w:lang w:val="en-US"/>
        </w:rPr>
        <w:t xml:space="preserve"> with a</w:t>
      </w:r>
      <w:r w:rsidRPr="001B68A4">
        <w:rPr>
          <w:rFonts w:ascii="Times New Roman" w:hAnsi="Times New Roman" w:cs="Times New Roman"/>
          <w:sz w:val="24"/>
          <w:szCs w:val="24"/>
          <w:lang w:val="en-US"/>
        </w:rPr>
        <w:t xml:space="preserve"> 1:2.5:1 (v/v/v) chloroform:methanol:Millipore-H</w:t>
      </w:r>
      <w:r w:rsidRPr="001B68A4">
        <w:rPr>
          <w:rFonts w:ascii="Times New Roman" w:hAnsi="Times New Roman" w:cs="Times New Roman"/>
          <w:sz w:val="24"/>
          <w:szCs w:val="24"/>
          <w:vertAlign w:val="subscript"/>
          <w:lang w:val="en-US"/>
        </w:rPr>
        <w:t>2</w:t>
      </w:r>
      <w:r w:rsidRPr="001B68A4">
        <w:rPr>
          <w:rFonts w:ascii="Times New Roman" w:hAnsi="Times New Roman" w:cs="Times New Roman"/>
          <w:sz w:val="24"/>
          <w:szCs w:val="24"/>
          <w:lang w:val="en-US"/>
        </w:rPr>
        <w:t>O mixture (</w:t>
      </w:r>
      <w:r w:rsidR="00D75A7F" w:rsidRPr="001B68A4">
        <w:rPr>
          <w:rFonts w:ascii="Times New Roman" w:hAnsi="Times New Roman" w:cs="Times New Roman"/>
          <w:sz w:val="24"/>
          <w:szCs w:val="24"/>
          <w:lang w:val="en-US"/>
        </w:rPr>
        <w:t>360 µL</w:t>
      </w:r>
      <w:r w:rsidR="007E767F" w:rsidRPr="001B68A4">
        <w:rPr>
          <w:rFonts w:ascii="Times New Roman" w:hAnsi="Times New Roman" w:cs="Times New Roman"/>
          <w:sz w:val="24"/>
          <w:szCs w:val="24"/>
          <w:lang w:val="en-US"/>
        </w:rPr>
        <w:t xml:space="preserve">; </w:t>
      </w:r>
      <w:r w:rsidRPr="001B68A4">
        <w:rPr>
          <w:rFonts w:ascii="Times New Roman" w:hAnsi="Times New Roman" w:cs="Times New Roman"/>
          <w:sz w:val="24"/>
          <w:szCs w:val="24"/>
          <w:lang w:val="en-US"/>
        </w:rPr>
        <w:t xml:space="preserve">chloroform: HPLC grade, AppliChem; methanol: LC-MS grade, Fisher Scientific, Loughborough, UK) containing </w:t>
      </w:r>
      <w:proofErr w:type="spellStart"/>
      <w:r w:rsidRPr="001B68A4">
        <w:rPr>
          <w:rFonts w:ascii="Times New Roman" w:hAnsi="Times New Roman" w:cs="Times New Roman"/>
          <w:sz w:val="24"/>
          <w:szCs w:val="24"/>
          <w:lang w:val="en-US"/>
        </w:rPr>
        <w:t>ribitol</w:t>
      </w:r>
      <w:proofErr w:type="spellEnd"/>
      <w:r w:rsidRPr="001B68A4">
        <w:rPr>
          <w:rFonts w:ascii="Times New Roman" w:hAnsi="Times New Roman" w:cs="Times New Roman"/>
          <w:sz w:val="24"/>
          <w:szCs w:val="24"/>
          <w:lang w:val="en-US"/>
        </w:rPr>
        <w:t xml:space="preserve"> (99%, Sigma-Aldrich) as internal standard</w:t>
      </w:r>
      <w:r w:rsidR="00B8267F" w:rsidRPr="001B68A4">
        <w:rPr>
          <w:rFonts w:ascii="Times New Roman" w:hAnsi="Times New Roman" w:cs="Times New Roman"/>
          <w:sz w:val="24"/>
          <w:szCs w:val="24"/>
          <w:lang w:val="en-US"/>
        </w:rPr>
        <w:t xml:space="preserve"> by </w:t>
      </w:r>
      <w:proofErr w:type="spellStart"/>
      <w:r w:rsidR="00B8267F" w:rsidRPr="001B68A4">
        <w:rPr>
          <w:rFonts w:ascii="Times New Roman" w:hAnsi="Times New Roman" w:cs="Times New Roman"/>
          <w:sz w:val="24"/>
          <w:szCs w:val="24"/>
          <w:lang w:val="en-US"/>
        </w:rPr>
        <w:t>vortexing</w:t>
      </w:r>
      <w:proofErr w:type="spellEnd"/>
      <w:r w:rsidR="00B8267F" w:rsidRPr="001B68A4">
        <w:rPr>
          <w:rFonts w:ascii="Times New Roman" w:hAnsi="Times New Roman" w:cs="Times New Roman"/>
          <w:sz w:val="24"/>
          <w:szCs w:val="24"/>
          <w:lang w:val="en-US"/>
        </w:rPr>
        <w:t xml:space="preserve"> and centrifugation</w:t>
      </w:r>
      <w:r w:rsidRPr="001B68A4">
        <w:rPr>
          <w:rFonts w:ascii="Times New Roman" w:hAnsi="Times New Roman" w:cs="Times New Roman"/>
          <w:sz w:val="24"/>
          <w:szCs w:val="24"/>
          <w:lang w:val="en-US"/>
        </w:rPr>
        <w:t>. Phase separation w</w:t>
      </w:r>
      <w:r w:rsidR="00D75A7F" w:rsidRPr="001B68A4">
        <w:rPr>
          <w:rFonts w:ascii="Times New Roman" w:hAnsi="Times New Roman" w:cs="Times New Roman"/>
          <w:sz w:val="24"/>
          <w:szCs w:val="24"/>
          <w:lang w:val="en-US"/>
        </w:rPr>
        <w:t>as induced by addition of 140 µL</w:t>
      </w:r>
      <w:r w:rsidRPr="001B68A4">
        <w:rPr>
          <w:rFonts w:ascii="Times New Roman" w:hAnsi="Times New Roman" w:cs="Times New Roman"/>
          <w:sz w:val="24"/>
          <w:szCs w:val="24"/>
          <w:lang w:val="en-US"/>
        </w:rPr>
        <w:t xml:space="preserve"> Millipore-H</w:t>
      </w:r>
      <w:r w:rsidRPr="001B68A4">
        <w:rPr>
          <w:rFonts w:ascii="Times New Roman" w:hAnsi="Times New Roman" w:cs="Times New Roman"/>
          <w:sz w:val="24"/>
          <w:szCs w:val="24"/>
          <w:vertAlign w:val="subscript"/>
          <w:lang w:val="en-US"/>
        </w:rPr>
        <w:t>2</w:t>
      </w:r>
      <w:r w:rsidRPr="001B68A4">
        <w:rPr>
          <w:rFonts w:ascii="Times New Roman" w:hAnsi="Times New Roman" w:cs="Times New Roman"/>
          <w:sz w:val="24"/>
          <w:szCs w:val="24"/>
          <w:lang w:val="en-US"/>
        </w:rPr>
        <w:t xml:space="preserve">O, followed by </w:t>
      </w:r>
      <w:proofErr w:type="spellStart"/>
      <w:r w:rsidRPr="001B68A4">
        <w:rPr>
          <w:rFonts w:ascii="Times New Roman" w:hAnsi="Times New Roman" w:cs="Times New Roman"/>
          <w:sz w:val="24"/>
          <w:szCs w:val="24"/>
          <w:lang w:val="en-US"/>
        </w:rPr>
        <w:t>vortexing</w:t>
      </w:r>
      <w:proofErr w:type="spellEnd"/>
      <w:r w:rsidRPr="001B68A4">
        <w:rPr>
          <w:rFonts w:ascii="Times New Roman" w:hAnsi="Times New Roman" w:cs="Times New Roman"/>
          <w:sz w:val="24"/>
          <w:szCs w:val="24"/>
          <w:lang w:val="en-US"/>
        </w:rPr>
        <w:t xml:space="preserve"> and centrifugation</w:t>
      </w:r>
      <w:r w:rsidR="00F74903" w:rsidRPr="001B68A4">
        <w:rPr>
          <w:rFonts w:ascii="Times New Roman" w:hAnsi="Times New Roman" w:cs="Times New Roman"/>
          <w:sz w:val="24"/>
          <w:szCs w:val="24"/>
          <w:lang w:val="en-US"/>
        </w:rPr>
        <w:t xml:space="preserve">. Aliquots </w:t>
      </w:r>
      <w:r w:rsidRPr="001B68A4">
        <w:rPr>
          <w:rFonts w:ascii="Times New Roman" w:hAnsi="Times New Roman" w:cs="Times New Roman"/>
          <w:sz w:val="24"/>
          <w:szCs w:val="24"/>
          <w:lang w:val="en-US"/>
        </w:rPr>
        <w:t>of the methanol-water phase</w:t>
      </w:r>
      <w:r w:rsidR="00EA3A20" w:rsidRPr="001B68A4">
        <w:rPr>
          <w:rFonts w:ascii="Times New Roman" w:hAnsi="Times New Roman" w:cs="Times New Roman"/>
          <w:sz w:val="24"/>
          <w:szCs w:val="24"/>
          <w:lang w:val="en-US"/>
        </w:rPr>
        <w:t>s</w:t>
      </w:r>
      <w:r w:rsidRPr="001B68A4">
        <w:rPr>
          <w:rFonts w:ascii="Times New Roman" w:hAnsi="Times New Roman" w:cs="Times New Roman"/>
          <w:sz w:val="24"/>
          <w:szCs w:val="24"/>
          <w:lang w:val="en-US"/>
        </w:rPr>
        <w:t xml:space="preserve"> were dried under nitrogen. Samples were </w:t>
      </w:r>
      <w:r w:rsidR="004610B2" w:rsidRPr="001B68A4">
        <w:rPr>
          <w:rFonts w:ascii="Times New Roman" w:hAnsi="Times New Roman" w:cs="Times New Roman"/>
          <w:sz w:val="24"/>
          <w:szCs w:val="24"/>
          <w:lang w:val="en-US"/>
        </w:rPr>
        <w:t>derivatized at 37 °C with</w:t>
      </w:r>
      <w:r w:rsidR="005A3F67" w:rsidRPr="001B68A4">
        <w:rPr>
          <w:rFonts w:ascii="Times New Roman" w:hAnsi="Times New Roman" w:cs="Times New Roman"/>
          <w:sz w:val="24"/>
          <w:szCs w:val="24"/>
          <w:lang w:val="en-US"/>
        </w:rPr>
        <w:t xml:space="preserve"> </w:t>
      </w:r>
      <w:r w:rsidR="004610B2" w:rsidRPr="001B68A4">
        <w:rPr>
          <w:rFonts w:ascii="Times New Roman" w:hAnsi="Times New Roman" w:cs="Times New Roman"/>
          <w:sz w:val="24"/>
          <w:szCs w:val="24"/>
          <w:lang w:val="en-US"/>
        </w:rPr>
        <w:t>O-</w:t>
      </w:r>
      <w:proofErr w:type="spellStart"/>
      <w:r w:rsidR="004610B2" w:rsidRPr="001B68A4">
        <w:rPr>
          <w:rFonts w:ascii="Times New Roman" w:hAnsi="Times New Roman" w:cs="Times New Roman"/>
          <w:sz w:val="24"/>
          <w:szCs w:val="24"/>
          <w:lang w:val="en-US"/>
        </w:rPr>
        <w:t>methylhydroxylamine</w:t>
      </w:r>
      <w:proofErr w:type="spellEnd"/>
      <w:r w:rsidR="004610B2" w:rsidRPr="001B68A4">
        <w:rPr>
          <w:rFonts w:ascii="Times New Roman" w:hAnsi="Times New Roman" w:cs="Times New Roman"/>
          <w:sz w:val="24"/>
          <w:szCs w:val="24"/>
          <w:lang w:val="en-US"/>
        </w:rPr>
        <w:t xml:space="preserve"> hydrochloride (≥ 98%, Sigma-Aldrich; 20 mg m</w:t>
      </w:r>
      <w:r w:rsidR="00D75A7F" w:rsidRPr="001B68A4">
        <w:rPr>
          <w:rFonts w:ascii="Times New Roman" w:hAnsi="Times New Roman" w:cs="Times New Roman"/>
          <w:sz w:val="24"/>
          <w:szCs w:val="24"/>
          <w:lang w:val="en-US"/>
        </w:rPr>
        <w:t>L</w:t>
      </w:r>
      <w:r w:rsidR="004610B2" w:rsidRPr="001B68A4">
        <w:rPr>
          <w:rFonts w:ascii="Times New Roman" w:hAnsi="Times New Roman" w:cs="Times New Roman"/>
          <w:sz w:val="24"/>
          <w:szCs w:val="24"/>
          <w:vertAlign w:val="superscript"/>
          <w:lang w:val="en-US"/>
        </w:rPr>
        <w:t>-1</w:t>
      </w:r>
      <w:r w:rsidR="004610B2" w:rsidRPr="001B68A4">
        <w:rPr>
          <w:rFonts w:ascii="Times New Roman" w:hAnsi="Times New Roman" w:cs="Times New Roman"/>
          <w:sz w:val="24"/>
          <w:szCs w:val="24"/>
          <w:lang w:val="en-US"/>
        </w:rPr>
        <w:t xml:space="preserve"> in pyridine) and N-methyl-N-</w:t>
      </w:r>
      <w:proofErr w:type="spellStart"/>
      <w:r w:rsidR="004610B2" w:rsidRPr="001B68A4">
        <w:rPr>
          <w:rFonts w:ascii="Times New Roman" w:hAnsi="Times New Roman" w:cs="Times New Roman"/>
          <w:sz w:val="24"/>
          <w:szCs w:val="24"/>
          <w:lang w:val="en-US"/>
        </w:rPr>
        <w:t>trimethylsilyltrifluoracetamide</w:t>
      </w:r>
      <w:proofErr w:type="spellEnd"/>
      <w:r w:rsidR="004610B2" w:rsidRPr="001B68A4">
        <w:rPr>
          <w:rFonts w:ascii="Times New Roman" w:hAnsi="Times New Roman" w:cs="Times New Roman"/>
          <w:sz w:val="24"/>
          <w:szCs w:val="24"/>
          <w:lang w:val="en-US"/>
        </w:rPr>
        <w:t xml:space="preserve"> (≥</w:t>
      </w:r>
      <w:r w:rsidR="00E84FBF" w:rsidRPr="001B68A4">
        <w:rPr>
          <w:rFonts w:ascii="Times New Roman" w:hAnsi="Times New Roman" w:cs="Times New Roman"/>
          <w:sz w:val="24"/>
          <w:szCs w:val="24"/>
          <w:lang w:val="en-US"/>
        </w:rPr>
        <w:t xml:space="preserve"> </w:t>
      </w:r>
      <w:r w:rsidR="004610B2" w:rsidRPr="001B68A4">
        <w:rPr>
          <w:rFonts w:ascii="Times New Roman" w:hAnsi="Times New Roman" w:cs="Times New Roman"/>
          <w:sz w:val="24"/>
          <w:szCs w:val="24"/>
          <w:lang w:val="en-US"/>
        </w:rPr>
        <w:t xml:space="preserve">95%, </w:t>
      </w:r>
      <w:proofErr w:type="spellStart"/>
      <w:r w:rsidR="004610B2" w:rsidRPr="001B68A4">
        <w:rPr>
          <w:rFonts w:ascii="Times New Roman" w:hAnsi="Times New Roman" w:cs="Times New Roman"/>
          <w:sz w:val="24"/>
          <w:szCs w:val="24"/>
          <w:lang w:val="en-US"/>
        </w:rPr>
        <w:t>Macherey</w:t>
      </w:r>
      <w:proofErr w:type="spellEnd"/>
      <w:r w:rsidR="004610B2" w:rsidRPr="001B68A4">
        <w:rPr>
          <w:rFonts w:ascii="Times New Roman" w:hAnsi="Times New Roman" w:cs="Times New Roman"/>
          <w:sz w:val="24"/>
          <w:szCs w:val="24"/>
          <w:lang w:val="en-US"/>
        </w:rPr>
        <w:t>-Nagel)</w:t>
      </w:r>
      <w:r w:rsidR="00D75A7F" w:rsidRPr="001B68A4">
        <w:rPr>
          <w:rFonts w:ascii="Times New Roman" w:hAnsi="Times New Roman" w:cs="Times New Roman"/>
          <w:sz w:val="24"/>
          <w:szCs w:val="24"/>
          <w:lang w:val="en-US"/>
        </w:rPr>
        <w:t xml:space="preserve"> for </w:t>
      </w:r>
      <w:r w:rsidR="006F5A16" w:rsidRPr="001B68A4">
        <w:rPr>
          <w:rFonts w:ascii="Times New Roman" w:hAnsi="Times New Roman" w:cs="Times New Roman"/>
          <w:sz w:val="24"/>
          <w:szCs w:val="24"/>
          <w:lang w:val="en-US"/>
        </w:rPr>
        <w:t>9</w:t>
      </w:r>
      <w:r w:rsidR="00D75A7F" w:rsidRPr="001B68A4">
        <w:rPr>
          <w:rFonts w:ascii="Times New Roman" w:hAnsi="Times New Roman" w:cs="Times New Roman"/>
          <w:sz w:val="24"/>
          <w:szCs w:val="24"/>
          <w:lang w:val="en-US"/>
        </w:rPr>
        <w:t xml:space="preserve">0 and </w:t>
      </w:r>
      <w:r w:rsidR="006F5A16" w:rsidRPr="001B68A4">
        <w:rPr>
          <w:rFonts w:ascii="Times New Roman" w:hAnsi="Times New Roman" w:cs="Times New Roman"/>
          <w:sz w:val="24"/>
          <w:szCs w:val="24"/>
          <w:lang w:val="en-US"/>
        </w:rPr>
        <w:t>3</w:t>
      </w:r>
      <w:r w:rsidR="004610B2" w:rsidRPr="001B68A4">
        <w:rPr>
          <w:rFonts w:ascii="Times New Roman" w:hAnsi="Times New Roman" w:cs="Times New Roman"/>
          <w:sz w:val="24"/>
          <w:szCs w:val="24"/>
          <w:lang w:val="en-US"/>
        </w:rPr>
        <w:t>0 min, respectively.</w:t>
      </w:r>
      <w:r w:rsidR="00DB06F5" w:rsidRPr="001B68A4">
        <w:rPr>
          <w:rFonts w:ascii="Times New Roman" w:hAnsi="Times New Roman" w:cs="Times New Roman"/>
          <w:sz w:val="24"/>
          <w:szCs w:val="24"/>
          <w:lang w:val="en-US"/>
        </w:rPr>
        <w:t xml:space="preserve"> </w:t>
      </w:r>
      <w:r w:rsidRPr="001B68A4">
        <w:rPr>
          <w:rFonts w:ascii="Times New Roman" w:hAnsi="Times New Roman" w:cs="Times New Roman"/>
          <w:sz w:val="24"/>
          <w:szCs w:val="24"/>
          <w:lang w:val="en-US"/>
        </w:rPr>
        <w:t xml:space="preserve">Metabolite concentrations were determined </w:t>
      </w:r>
      <w:r w:rsidRPr="001B68A4">
        <w:rPr>
          <w:rFonts w:ascii="Times New Roman" w:hAnsi="Times New Roman" w:cs="Times New Roman"/>
          <w:i/>
          <w:sz w:val="24"/>
          <w:szCs w:val="24"/>
          <w:lang w:val="en-US"/>
        </w:rPr>
        <w:t>via</w:t>
      </w:r>
      <w:r w:rsidRPr="001B68A4">
        <w:rPr>
          <w:rFonts w:ascii="Times New Roman" w:hAnsi="Times New Roman" w:cs="Times New Roman"/>
          <w:sz w:val="24"/>
          <w:szCs w:val="24"/>
          <w:lang w:val="en-US"/>
        </w:rPr>
        <w:t xml:space="preserve"> GC-FID (GC-2010 Plus equipped with AOC-20s auto sampler and AOC-20i auto injector, Shimadzu, Kyoto, Japan) using a VF-5 </w:t>
      </w:r>
      <w:proofErr w:type="spellStart"/>
      <w:r w:rsidRPr="001B68A4">
        <w:rPr>
          <w:rFonts w:ascii="Times New Roman" w:hAnsi="Times New Roman" w:cs="Times New Roman"/>
          <w:sz w:val="24"/>
          <w:szCs w:val="24"/>
          <w:lang w:val="en-US"/>
        </w:rPr>
        <w:t>ms</w:t>
      </w:r>
      <w:proofErr w:type="spellEnd"/>
      <w:r w:rsidRPr="001B68A4">
        <w:rPr>
          <w:rFonts w:ascii="Times New Roman" w:hAnsi="Times New Roman" w:cs="Times New Roman"/>
          <w:sz w:val="24"/>
          <w:szCs w:val="24"/>
          <w:lang w:val="en-US"/>
        </w:rPr>
        <w:t xml:space="preserve"> column (30 m x 0.25 mm </w:t>
      </w:r>
      <w:proofErr w:type="spellStart"/>
      <w:r w:rsidRPr="001B68A4">
        <w:rPr>
          <w:rFonts w:ascii="Times New Roman" w:hAnsi="Times New Roman" w:cs="Times New Roman"/>
          <w:sz w:val="24"/>
          <w:szCs w:val="24"/>
          <w:lang w:val="en-US"/>
        </w:rPr>
        <w:t>i.d.</w:t>
      </w:r>
      <w:proofErr w:type="spellEnd"/>
      <w:r w:rsidRPr="001B68A4">
        <w:rPr>
          <w:rFonts w:ascii="Times New Roman" w:hAnsi="Times New Roman" w:cs="Times New Roman"/>
          <w:sz w:val="24"/>
          <w:szCs w:val="24"/>
          <w:lang w:val="en-US"/>
        </w:rPr>
        <w:t>, 10 m guard column, Varian, Palo Alto, CA, USA)</w:t>
      </w:r>
      <w:r w:rsidR="007E767F" w:rsidRPr="001B68A4">
        <w:rPr>
          <w:rFonts w:ascii="Times New Roman" w:hAnsi="Times New Roman" w:cs="Times New Roman"/>
          <w:sz w:val="24"/>
          <w:szCs w:val="24"/>
          <w:lang w:val="en-US"/>
        </w:rPr>
        <w:t xml:space="preserve"> with</w:t>
      </w:r>
      <w:r w:rsidRPr="001B68A4">
        <w:rPr>
          <w:rFonts w:ascii="Times New Roman" w:hAnsi="Times New Roman" w:cs="Times New Roman"/>
          <w:sz w:val="24"/>
          <w:szCs w:val="24"/>
          <w:lang w:val="en-US"/>
        </w:rPr>
        <w:t xml:space="preserve"> 225 °C inlet </w:t>
      </w:r>
      <w:r w:rsidRPr="001B68A4">
        <w:rPr>
          <w:rFonts w:ascii="Times New Roman" w:hAnsi="Times New Roman" w:cs="Times New Roman"/>
          <w:sz w:val="24"/>
          <w:szCs w:val="24"/>
          <w:lang w:val="en-US"/>
        </w:rPr>
        <w:lastRenderedPageBreak/>
        <w:t>temperature</w:t>
      </w:r>
      <w:r w:rsidR="007E767F" w:rsidRPr="001B68A4">
        <w:rPr>
          <w:rFonts w:ascii="Times New Roman" w:hAnsi="Times New Roman" w:cs="Times New Roman"/>
          <w:sz w:val="24"/>
          <w:szCs w:val="24"/>
          <w:lang w:val="en-US"/>
        </w:rPr>
        <w:t xml:space="preserve"> and</w:t>
      </w:r>
      <w:r w:rsidRPr="001B68A4">
        <w:rPr>
          <w:rFonts w:ascii="Times New Roman" w:hAnsi="Times New Roman" w:cs="Times New Roman"/>
          <w:sz w:val="24"/>
          <w:szCs w:val="24"/>
          <w:lang w:val="en-US"/>
        </w:rPr>
        <w:t xml:space="preserve"> 1.12 mL min</w:t>
      </w:r>
      <w:r w:rsidRPr="001B68A4">
        <w:rPr>
          <w:rFonts w:ascii="Times New Roman" w:hAnsi="Times New Roman" w:cs="Times New Roman"/>
          <w:sz w:val="24"/>
          <w:szCs w:val="24"/>
          <w:vertAlign w:val="superscript"/>
          <w:lang w:val="en-US"/>
        </w:rPr>
        <w:t>-1</w:t>
      </w:r>
      <w:r w:rsidRPr="001B68A4">
        <w:rPr>
          <w:rFonts w:ascii="Times New Roman" w:hAnsi="Times New Roman" w:cs="Times New Roman"/>
          <w:sz w:val="24"/>
          <w:szCs w:val="24"/>
          <w:lang w:val="en-US"/>
        </w:rPr>
        <w:t xml:space="preserve"> carrier gas (H</w:t>
      </w:r>
      <w:r w:rsidRPr="001B68A4">
        <w:rPr>
          <w:rFonts w:ascii="Times New Roman" w:hAnsi="Times New Roman" w:cs="Times New Roman"/>
          <w:sz w:val="24"/>
          <w:szCs w:val="24"/>
          <w:vertAlign w:val="subscript"/>
          <w:lang w:val="en-US"/>
        </w:rPr>
        <w:t>2</w:t>
      </w:r>
      <w:r w:rsidRPr="001B68A4">
        <w:rPr>
          <w:rFonts w:ascii="Times New Roman" w:hAnsi="Times New Roman" w:cs="Times New Roman"/>
          <w:sz w:val="24"/>
          <w:szCs w:val="24"/>
          <w:lang w:val="en-US"/>
        </w:rPr>
        <w:t>) column flow rate. The oven temperature was 80 °C (hold for 3 min) and then ramped (5 °C min</w:t>
      </w:r>
      <w:r w:rsidRPr="001B68A4">
        <w:rPr>
          <w:rFonts w:ascii="Times New Roman" w:hAnsi="Times New Roman" w:cs="Times New Roman"/>
          <w:sz w:val="24"/>
          <w:szCs w:val="24"/>
          <w:vertAlign w:val="superscript"/>
          <w:lang w:val="en-US"/>
        </w:rPr>
        <w:t>-1</w:t>
      </w:r>
      <w:r w:rsidRPr="001B68A4">
        <w:rPr>
          <w:rFonts w:ascii="Times New Roman" w:hAnsi="Times New Roman" w:cs="Times New Roman"/>
          <w:sz w:val="24"/>
          <w:szCs w:val="24"/>
          <w:lang w:val="en-US"/>
        </w:rPr>
        <w:t xml:space="preserve">) to 325 °C. For </w:t>
      </w:r>
      <w:r w:rsidR="003F7E8C" w:rsidRPr="001B68A4">
        <w:rPr>
          <w:rFonts w:ascii="Times New Roman" w:hAnsi="Times New Roman" w:cs="Times New Roman"/>
          <w:sz w:val="24"/>
          <w:szCs w:val="24"/>
          <w:lang w:val="en-US"/>
        </w:rPr>
        <w:t xml:space="preserve">the </w:t>
      </w:r>
      <w:r w:rsidRPr="001B68A4">
        <w:rPr>
          <w:rFonts w:ascii="Times New Roman" w:hAnsi="Times New Roman" w:cs="Times New Roman"/>
          <w:sz w:val="24"/>
          <w:szCs w:val="24"/>
          <w:lang w:val="en-US"/>
        </w:rPr>
        <w:t>peaks</w:t>
      </w:r>
      <w:r w:rsidR="003F7E8C" w:rsidRPr="001B68A4">
        <w:rPr>
          <w:rFonts w:ascii="Times New Roman" w:hAnsi="Times New Roman" w:cs="Times New Roman"/>
          <w:sz w:val="24"/>
          <w:szCs w:val="24"/>
          <w:lang w:val="en-US"/>
        </w:rPr>
        <w:t xml:space="preserve"> that</w:t>
      </w:r>
      <w:r w:rsidRPr="001B68A4">
        <w:rPr>
          <w:rFonts w:ascii="Times New Roman" w:hAnsi="Times New Roman" w:cs="Times New Roman"/>
          <w:sz w:val="24"/>
          <w:szCs w:val="24"/>
          <w:lang w:val="en-US"/>
        </w:rPr>
        <w:t xml:space="preserve"> were absent in the blanks, </w:t>
      </w:r>
      <w:proofErr w:type="spellStart"/>
      <w:r w:rsidRPr="001B68A4">
        <w:rPr>
          <w:rFonts w:ascii="Times New Roman" w:hAnsi="Times New Roman" w:cs="Times New Roman"/>
          <w:sz w:val="24"/>
          <w:szCs w:val="24"/>
          <w:lang w:val="en-US"/>
        </w:rPr>
        <w:t>Kováts</w:t>
      </w:r>
      <w:proofErr w:type="spellEnd"/>
      <w:r w:rsidRPr="001B68A4">
        <w:rPr>
          <w:rFonts w:ascii="Times New Roman" w:hAnsi="Times New Roman" w:cs="Times New Roman"/>
          <w:sz w:val="24"/>
          <w:szCs w:val="24"/>
          <w:lang w:val="en-US"/>
        </w:rPr>
        <w:t xml:space="preserve"> retention indices (RIs; </w:t>
      </w:r>
      <w:proofErr w:type="spellStart"/>
      <w:r w:rsidR="009D36F2" w:rsidRPr="00157ED7">
        <w:rPr>
          <w:rFonts w:ascii="Times New Roman" w:hAnsi="Times New Roman" w:cs="Times New Roman"/>
          <w:sz w:val="24"/>
          <w:szCs w:val="24"/>
        </w:rPr>
        <w:t>Kováts</w:t>
      </w:r>
      <w:proofErr w:type="spellEnd"/>
      <w:r w:rsidR="009D36F2" w:rsidRPr="00157ED7">
        <w:rPr>
          <w:rFonts w:ascii="Times New Roman" w:hAnsi="Times New Roman" w:cs="Times New Roman"/>
          <w:sz w:val="24"/>
          <w:szCs w:val="24"/>
        </w:rPr>
        <w:t>, 1958)</w:t>
      </w:r>
      <w:r w:rsidRPr="001B68A4">
        <w:rPr>
          <w:rFonts w:ascii="Times New Roman" w:hAnsi="Times New Roman" w:cs="Times New Roman"/>
          <w:sz w:val="24"/>
          <w:szCs w:val="24"/>
          <w:lang w:val="en-US"/>
        </w:rPr>
        <w:t xml:space="preserve"> were determined based on measurements of n-alkanes (C8-C40, Sigma-Aldrich) and used for peak identifications </w:t>
      </w:r>
      <w:r w:rsidRPr="001B68A4">
        <w:rPr>
          <w:rFonts w:ascii="Times New Roman" w:hAnsi="Times New Roman" w:cs="Times New Roman"/>
          <w:i/>
          <w:sz w:val="24"/>
          <w:szCs w:val="24"/>
          <w:lang w:val="en-US"/>
        </w:rPr>
        <w:t>via</w:t>
      </w:r>
      <w:r w:rsidRPr="001B68A4">
        <w:rPr>
          <w:rFonts w:ascii="Times New Roman" w:hAnsi="Times New Roman" w:cs="Times New Roman"/>
          <w:sz w:val="24"/>
          <w:szCs w:val="24"/>
          <w:lang w:val="en-US"/>
        </w:rPr>
        <w:t xml:space="preserve"> comparison with RIs of reference standards. Peaks were integrated after file conversion using </w:t>
      </w:r>
      <w:proofErr w:type="spellStart"/>
      <w:r w:rsidRPr="001B68A4">
        <w:rPr>
          <w:rFonts w:ascii="Times New Roman" w:hAnsi="Times New Roman" w:cs="Times New Roman"/>
          <w:sz w:val="24"/>
          <w:szCs w:val="24"/>
          <w:lang w:val="en-US"/>
        </w:rPr>
        <w:t>Xcalibur</w:t>
      </w:r>
      <w:proofErr w:type="spellEnd"/>
      <w:r w:rsidRPr="001B68A4">
        <w:rPr>
          <w:rFonts w:ascii="Times New Roman" w:hAnsi="Times New Roman" w:cs="Times New Roman"/>
          <w:sz w:val="24"/>
          <w:szCs w:val="24"/>
          <w:lang w:val="en-US"/>
        </w:rPr>
        <w:t xml:space="preserve"> (1.4.SR1, </w:t>
      </w:r>
      <w:proofErr w:type="spellStart"/>
      <w:r w:rsidRPr="001B68A4">
        <w:rPr>
          <w:rFonts w:ascii="Times New Roman" w:hAnsi="Times New Roman" w:cs="Times New Roman"/>
          <w:sz w:val="24"/>
          <w:szCs w:val="24"/>
          <w:lang w:val="en-US"/>
        </w:rPr>
        <w:t>Thermo</w:t>
      </w:r>
      <w:proofErr w:type="spellEnd"/>
      <w:r w:rsidRPr="001B68A4">
        <w:rPr>
          <w:rFonts w:ascii="Times New Roman" w:hAnsi="Times New Roman" w:cs="Times New Roman"/>
          <w:sz w:val="24"/>
          <w:szCs w:val="24"/>
          <w:lang w:val="en-US"/>
        </w:rPr>
        <w:t xml:space="preserve"> Electron, </w:t>
      </w:r>
      <w:proofErr w:type="spellStart"/>
      <w:r w:rsidRPr="001B68A4">
        <w:rPr>
          <w:rFonts w:ascii="Times New Roman" w:hAnsi="Times New Roman" w:cs="Times New Roman"/>
          <w:sz w:val="24"/>
          <w:szCs w:val="24"/>
          <w:lang w:val="en-US"/>
        </w:rPr>
        <w:t>Rodano</w:t>
      </w:r>
      <w:proofErr w:type="spellEnd"/>
      <w:r w:rsidRPr="001B68A4">
        <w:rPr>
          <w:rFonts w:ascii="Times New Roman" w:hAnsi="Times New Roman" w:cs="Times New Roman"/>
          <w:sz w:val="24"/>
          <w:szCs w:val="24"/>
          <w:lang w:val="en-US"/>
        </w:rPr>
        <w:t>, Italy). Thereby, peak areas of analytes belonging to the same metabolite were added together.</w:t>
      </w:r>
    </w:p>
    <w:p w14:paraId="7CEC809F" w14:textId="77777777" w:rsidR="000552A2" w:rsidRPr="001B68A4" w:rsidRDefault="000552A2" w:rsidP="00CC4483">
      <w:pPr>
        <w:spacing w:after="0" w:line="480" w:lineRule="auto"/>
        <w:ind w:firstLine="360"/>
        <w:rPr>
          <w:rFonts w:ascii="Times New Roman" w:hAnsi="Times New Roman" w:cs="Times New Roman"/>
          <w:sz w:val="24"/>
          <w:szCs w:val="24"/>
          <w:lang w:val="en-US"/>
        </w:rPr>
      </w:pPr>
      <w:r w:rsidRPr="001B68A4">
        <w:rPr>
          <w:rFonts w:ascii="Times New Roman" w:hAnsi="Times New Roman" w:cs="Times New Roman"/>
          <w:sz w:val="24"/>
          <w:szCs w:val="24"/>
          <w:lang w:val="en-US"/>
        </w:rPr>
        <w:t>Amino acids were analyzed by ultra-high performance liquid chromatography coupled to fluorescence detection (UHPLC-FLD)</w:t>
      </w:r>
      <w:r w:rsidR="00511176" w:rsidRPr="001B68A4">
        <w:rPr>
          <w:rFonts w:ascii="Times New Roman" w:hAnsi="Times New Roman" w:cs="Times New Roman"/>
          <w:sz w:val="24"/>
          <w:szCs w:val="24"/>
          <w:lang w:val="en-US"/>
        </w:rPr>
        <w:t xml:space="preserve"> modified after </w:t>
      </w:r>
      <w:proofErr w:type="spellStart"/>
      <w:r w:rsidR="00511176" w:rsidRPr="001B68A4">
        <w:rPr>
          <w:rFonts w:ascii="Times New Roman" w:hAnsi="Times New Roman" w:cs="Times New Roman"/>
          <w:sz w:val="24"/>
          <w:szCs w:val="24"/>
          <w:lang w:val="en-US"/>
        </w:rPr>
        <w:t>Jakobs</w:t>
      </w:r>
      <w:proofErr w:type="spellEnd"/>
      <w:r w:rsidR="00511176" w:rsidRPr="001B68A4">
        <w:rPr>
          <w:rFonts w:ascii="Times New Roman" w:hAnsi="Times New Roman" w:cs="Times New Roman"/>
          <w:sz w:val="24"/>
          <w:szCs w:val="24"/>
          <w:lang w:val="en-US"/>
        </w:rPr>
        <w:t xml:space="preserve"> &amp; Müller </w:t>
      </w:r>
      <w:r w:rsidR="00031A0F" w:rsidRPr="0092197F">
        <w:rPr>
          <w:rFonts w:ascii="Times New Roman" w:hAnsi="Times New Roman" w:cs="Times New Roman"/>
          <w:sz w:val="24"/>
          <w:szCs w:val="24"/>
          <w:lang w:val="en-US"/>
        </w:rPr>
        <w:t>(2018)</w:t>
      </w:r>
      <w:r w:rsidRPr="001B68A4">
        <w:rPr>
          <w:rFonts w:ascii="Times New Roman" w:hAnsi="Times New Roman" w:cs="Times New Roman"/>
          <w:sz w:val="24"/>
          <w:szCs w:val="24"/>
          <w:lang w:val="en-US"/>
        </w:rPr>
        <w:t>. Leaf powder (4 mg) was extracted threefold with 80% methanol (LC-MS grade, Fisher Scientific) containing norvaline and sarcosine (Agilent Technologies) as internal standards</w:t>
      </w:r>
      <w:r w:rsidR="004610B2" w:rsidRPr="001B68A4">
        <w:rPr>
          <w:rFonts w:ascii="Times New Roman" w:hAnsi="Times New Roman" w:cs="Times New Roman"/>
          <w:sz w:val="24"/>
          <w:szCs w:val="24"/>
          <w:lang w:val="en-US"/>
        </w:rPr>
        <w:t xml:space="preserve"> by </w:t>
      </w:r>
      <w:proofErr w:type="spellStart"/>
      <w:r w:rsidR="004610B2" w:rsidRPr="001B68A4">
        <w:rPr>
          <w:rFonts w:ascii="Times New Roman" w:hAnsi="Times New Roman" w:cs="Times New Roman"/>
          <w:sz w:val="24"/>
          <w:szCs w:val="24"/>
          <w:lang w:val="en-US"/>
        </w:rPr>
        <w:t>vortexing</w:t>
      </w:r>
      <w:proofErr w:type="spellEnd"/>
      <w:r w:rsidR="004610B2" w:rsidRPr="001B68A4">
        <w:rPr>
          <w:rFonts w:ascii="Times New Roman" w:hAnsi="Times New Roman" w:cs="Times New Roman"/>
          <w:sz w:val="24"/>
          <w:szCs w:val="24"/>
          <w:lang w:val="en-US"/>
        </w:rPr>
        <w:t xml:space="preserve"> and centrifugation at RT</w:t>
      </w:r>
      <w:r w:rsidRPr="001B68A4">
        <w:rPr>
          <w:rFonts w:ascii="Times New Roman" w:hAnsi="Times New Roman" w:cs="Times New Roman"/>
          <w:sz w:val="24"/>
          <w:szCs w:val="24"/>
          <w:lang w:val="en-US"/>
        </w:rPr>
        <w:t xml:space="preserve">. Supernatants were pooled, filtered (0.2 µm </w:t>
      </w:r>
      <w:r w:rsidR="00AA2F88" w:rsidRPr="001B68A4">
        <w:rPr>
          <w:rFonts w:ascii="Times New Roman" w:hAnsi="Times New Roman" w:cs="Times New Roman"/>
          <w:sz w:val="24"/>
          <w:szCs w:val="24"/>
          <w:lang w:val="en-US"/>
        </w:rPr>
        <w:t>polytetrafluorethylene</w:t>
      </w:r>
      <w:r w:rsidRPr="001B68A4">
        <w:rPr>
          <w:rFonts w:ascii="Times New Roman" w:hAnsi="Times New Roman" w:cs="Times New Roman"/>
          <w:sz w:val="24"/>
          <w:szCs w:val="24"/>
          <w:lang w:val="en-US"/>
        </w:rPr>
        <w:t xml:space="preserve"> filters, </w:t>
      </w:r>
      <w:proofErr w:type="spellStart"/>
      <w:r w:rsidRPr="001B68A4">
        <w:rPr>
          <w:rFonts w:ascii="Times New Roman" w:hAnsi="Times New Roman" w:cs="Times New Roman"/>
          <w:sz w:val="24"/>
          <w:szCs w:val="24"/>
          <w:lang w:val="en-US"/>
        </w:rPr>
        <w:t>Phenomenex</w:t>
      </w:r>
      <w:proofErr w:type="spellEnd"/>
      <w:r w:rsidRPr="001B68A4">
        <w:rPr>
          <w:rFonts w:ascii="Times New Roman" w:hAnsi="Times New Roman" w:cs="Times New Roman"/>
          <w:sz w:val="24"/>
          <w:szCs w:val="24"/>
          <w:lang w:val="en-US"/>
        </w:rPr>
        <w:t>, Torrance, CA, USA)</w:t>
      </w:r>
      <w:r w:rsidR="00B80769" w:rsidRPr="001B68A4">
        <w:rPr>
          <w:rFonts w:ascii="Times New Roman" w:hAnsi="Times New Roman" w:cs="Times New Roman"/>
          <w:sz w:val="24"/>
          <w:szCs w:val="24"/>
          <w:lang w:val="en-US"/>
        </w:rPr>
        <w:t>,</w:t>
      </w:r>
      <w:r w:rsidRPr="001B68A4">
        <w:rPr>
          <w:rFonts w:ascii="Times New Roman" w:hAnsi="Times New Roman" w:cs="Times New Roman"/>
          <w:sz w:val="24"/>
          <w:szCs w:val="24"/>
          <w:lang w:val="en-US"/>
        </w:rPr>
        <w:t xml:space="preserve"> and analyzed </w:t>
      </w:r>
      <w:r w:rsidRPr="001B68A4">
        <w:rPr>
          <w:rFonts w:ascii="Times New Roman" w:hAnsi="Times New Roman" w:cs="Times New Roman"/>
          <w:i/>
          <w:sz w:val="24"/>
          <w:szCs w:val="24"/>
          <w:lang w:val="en-US"/>
        </w:rPr>
        <w:t>via</w:t>
      </w:r>
      <w:r w:rsidRPr="001B68A4">
        <w:rPr>
          <w:rFonts w:ascii="Times New Roman" w:hAnsi="Times New Roman" w:cs="Times New Roman"/>
          <w:sz w:val="24"/>
          <w:szCs w:val="24"/>
          <w:lang w:val="en-US"/>
        </w:rPr>
        <w:t xml:space="preserve"> UHPLC-FLD (1290 Infinity UHPLC with 1260 Infinity FLD, Agilent Technologies, Santa Clara, CA, USA). Samples were </w:t>
      </w:r>
      <w:r w:rsidR="005A3F67" w:rsidRPr="001B68A4">
        <w:rPr>
          <w:rFonts w:ascii="Times New Roman" w:hAnsi="Times New Roman" w:cs="Times New Roman"/>
          <w:sz w:val="24"/>
          <w:szCs w:val="24"/>
          <w:lang w:val="en-US"/>
        </w:rPr>
        <w:t xml:space="preserve">mixed with borate buffer and </w:t>
      </w:r>
      <w:r w:rsidRPr="001B68A4">
        <w:rPr>
          <w:rFonts w:ascii="Times New Roman" w:hAnsi="Times New Roman" w:cs="Times New Roman"/>
          <w:sz w:val="24"/>
          <w:szCs w:val="24"/>
          <w:lang w:val="en-US"/>
        </w:rPr>
        <w:t>pre-column derivatized</w:t>
      </w:r>
      <w:r w:rsidR="005A3F67" w:rsidRPr="001B68A4">
        <w:rPr>
          <w:rFonts w:ascii="Times New Roman" w:hAnsi="Times New Roman" w:cs="Times New Roman"/>
          <w:sz w:val="24"/>
          <w:szCs w:val="24"/>
          <w:lang w:val="en-US"/>
        </w:rPr>
        <w:t xml:space="preserve"> by addition of ortho-</w:t>
      </w:r>
      <w:proofErr w:type="spellStart"/>
      <w:r w:rsidR="005A3F67" w:rsidRPr="001B68A4">
        <w:rPr>
          <w:rFonts w:ascii="Times New Roman" w:hAnsi="Times New Roman" w:cs="Times New Roman"/>
          <w:sz w:val="24"/>
          <w:szCs w:val="24"/>
          <w:lang w:val="en-US"/>
        </w:rPr>
        <w:t>phthaldialdehyde</w:t>
      </w:r>
      <w:proofErr w:type="spellEnd"/>
      <w:r w:rsidR="005A3F67" w:rsidRPr="001B68A4">
        <w:rPr>
          <w:rFonts w:ascii="Times New Roman" w:hAnsi="Times New Roman" w:cs="Times New Roman"/>
          <w:sz w:val="24"/>
          <w:szCs w:val="24"/>
          <w:lang w:val="en-US"/>
        </w:rPr>
        <w:t xml:space="preserve"> (OPA) reagent (10 mg mL</w:t>
      </w:r>
      <w:r w:rsidR="005A3F67" w:rsidRPr="001B68A4">
        <w:rPr>
          <w:rFonts w:ascii="Times New Roman" w:hAnsi="Times New Roman" w:cs="Times New Roman"/>
          <w:sz w:val="24"/>
          <w:szCs w:val="24"/>
          <w:vertAlign w:val="superscript"/>
          <w:lang w:val="en-US"/>
        </w:rPr>
        <w:t>-1</w:t>
      </w:r>
      <w:r w:rsidR="005A3F67" w:rsidRPr="001B68A4">
        <w:rPr>
          <w:rFonts w:ascii="Times New Roman" w:hAnsi="Times New Roman" w:cs="Times New Roman"/>
          <w:sz w:val="24"/>
          <w:szCs w:val="24"/>
          <w:lang w:val="en-US"/>
        </w:rPr>
        <w:t xml:space="preserve"> in 0.4 M borate buffer and 3-mercaptoproprionic acid, Agilent Technologies) and subsequently 9-fluorenyl-methyl chloroformate (FMOC) reagent (2.5 mg mL</w:t>
      </w:r>
      <w:r w:rsidR="005A3F67" w:rsidRPr="001B68A4">
        <w:rPr>
          <w:rFonts w:ascii="Times New Roman" w:hAnsi="Times New Roman" w:cs="Times New Roman"/>
          <w:sz w:val="24"/>
          <w:szCs w:val="24"/>
          <w:vertAlign w:val="superscript"/>
          <w:lang w:val="en-US"/>
        </w:rPr>
        <w:t>-1</w:t>
      </w:r>
      <w:r w:rsidR="005A3F67" w:rsidRPr="001B68A4">
        <w:rPr>
          <w:rFonts w:ascii="Times New Roman" w:hAnsi="Times New Roman" w:cs="Times New Roman"/>
          <w:sz w:val="24"/>
          <w:szCs w:val="24"/>
          <w:lang w:val="en-US"/>
        </w:rPr>
        <w:t xml:space="preserve"> in acetonitrile, Agilent Technologies). </w:t>
      </w:r>
      <w:r w:rsidRPr="001B68A4">
        <w:rPr>
          <w:rFonts w:ascii="Times New Roman" w:hAnsi="Times New Roman" w:cs="Times New Roman"/>
          <w:sz w:val="24"/>
          <w:szCs w:val="24"/>
          <w:lang w:val="en-US"/>
        </w:rPr>
        <w:t>Amino acids were separated at 40 °C on a ZORBAX Eclipse Plus C18 column (250 mm x 4.6 mm, 5 µm particle size, with guard column, Agilent Technologies) using a gradient of mobile phase A [1.4 g Na</w:t>
      </w:r>
      <w:r w:rsidRPr="001B68A4">
        <w:rPr>
          <w:rFonts w:ascii="Times New Roman" w:hAnsi="Times New Roman" w:cs="Times New Roman"/>
          <w:sz w:val="24"/>
          <w:szCs w:val="24"/>
          <w:vertAlign w:val="subscript"/>
          <w:lang w:val="en-US"/>
        </w:rPr>
        <w:t>2</w:t>
      </w:r>
      <w:r w:rsidRPr="001B68A4">
        <w:rPr>
          <w:rFonts w:ascii="Times New Roman" w:hAnsi="Times New Roman" w:cs="Times New Roman"/>
          <w:sz w:val="24"/>
          <w:szCs w:val="24"/>
          <w:lang w:val="en-US"/>
        </w:rPr>
        <w:t>HPO</w:t>
      </w:r>
      <w:r w:rsidRPr="001B68A4">
        <w:rPr>
          <w:rFonts w:ascii="Times New Roman" w:hAnsi="Times New Roman" w:cs="Times New Roman"/>
          <w:sz w:val="24"/>
          <w:szCs w:val="24"/>
          <w:vertAlign w:val="subscript"/>
          <w:lang w:val="en-US"/>
        </w:rPr>
        <w:t>4</w:t>
      </w:r>
      <w:r w:rsidRPr="001B68A4">
        <w:rPr>
          <w:rFonts w:ascii="Times New Roman" w:hAnsi="Times New Roman" w:cs="Times New Roman"/>
          <w:sz w:val="24"/>
          <w:szCs w:val="24"/>
          <w:lang w:val="en-US"/>
        </w:rPr>
        <w:t xml:space="preserve"> (&gt; 99.5%, AppliChem), 3.8 g Na</w:t>
      </w:r>
      <w:r w:rsidRPr="001B68A4">
        <w:rPr>
          <w:rFonts w:ascii="Times New Roman" w:hAnsi="Times New Roman" w:cs="Times New Roman"/>
          <w:sz w:val="24"/>
          <w:szCs w:val="24"/>
          <w:vertAlign w:val="subscript"/>
          <w:lang w:val="en-US"/>
        </w:rPr>
        <w:t>2</w:t>
      </w:r>
      <w:r w:rsidRPr="001B68A4">
        <w:rPr>
          <w:rFonts w:ascii="Times New Roman" w:hAnsi="Times New Roman" w:cs="Times New Roman"/>
          <w:sz w:val="24"/>
          <w:szCs w:val="24"/>
          <w:lang w:val="en-US"/>
        </w:rPr>
        <w:t>B</w:t>
      </w:r>
      <w:r w:rsidRPr="001B68A4">
        <w:rPr>
          <w:rFonts w:ascii="Times New Roman" w:hAnsi="Times New Roman" w:cs="Times New Roman"/>
          <w:sz w:val="24"/>
          <w:szCs w:val="24"/>
          <w:vertAlign w:val="subscript"/>
          <w:lang w:val="en-US"/>
        </w:rPr>
        <w:t>4</w:t>
      </w:r>
      <w:r w:rsidRPr="001B68A4">
        <w:rPr>
          <w:rFonts w:ascii="Times New Roman" w:hAnsi="Times New Roman" w:cs="Times New Roman"/>
          <w:sz w:val="24"/>
          <w:szCs w:val="24"/>
          <w:lang w:val="en-US"/>
        </w:rPr>
        <w:t>O</w:t>
      </w:r>
      <w:r w:rsidRPr="001B68A4">
        <w:rPr>
          <w:rFonts w:ascii="Times New Roman" w:hAnsi="Times New Roman" w:cs="Times New Roman"/>
          <w:sz w:val="24"/>
          <w:szCs w:val="24"/>
          <w:vertAlign w:val="subscript"/>
          <w:lang w:val="en-US"/>
        </w:rPr>
        <w:t>7</w:t>
      </w:r>
      <w:r w:rsidRPr="001B68A4">
        <w:rPr>
          <w:rFonts w:ascii="Times New Roman" w:hAnsi="Times New Roman" w:cs="Times New Roman"/>
          <w:sz w:val="24"/>
          <w:szCs w:val="24"/>
          <w:lang w:val="en-US"/>
        </w:rPr>
        <w:t xml:space="preserve"> x 10 H</w:t>
      </w:r>
      <w:r w:rsidRPr="001B68A4">
        <w:rPr>
          <w:rFonts w:ascii="Times New Roman" w:hAnsi="Times New Roman" w:cs="Times New Roman"/>
          <w:sz w:val="24"/>
          <w:szCs w:val="24"/>
          <w:vertAlign w:val="subscript"/>
          <w:lang w:val="en-US"/>
        </w:rPr>
        <w:t>2</w:t>
      </w:r>
      <w:r w:rsidRPr="001B68A4">
        <w:rPr>
          <w:rFonts w:ascii="Times New Roman" w:hAnsi="Times New Roman" w:cs="Times New Roman"/>
          <w:sz w:val="24"/>
          <w:szCs w:val="24"/>
          <w:lang w:val="en-US"/>
        </w:rPr>
        <w:t>O (≥ 99.5%, Sigma-Aldrich)</w:t>
      </w:r>
      <w:r w:rsidR="00393C55" w:rsidRPr="001B68A4">
        <w:rPr>
          <w:rFonts w:ascii="Times New Roman" w:hAnsi="Times New Roman" w:cs="Times New Roman"/>
          <w:sz w:val="24"/>
          <w:szCs w:val="24"/>
          <w:lang w:val="en-US"/>
        </w:rPr>
        <w:t>,</w:t>
      </w:r>
      <w:r w:rsidRPr="001B68A4">
        <w:rPr>
          <w:rFonts w:ascii="Times New Roman" w:hAnsi="Times New Roman" w:cs="Times New Roman"/>
          <w:sz w:val="24"/>
          <w:szCs w:val="24"/>
          <w:lang w:val="en-US"/>
        </w:rPr>
        <w:t xml:space="preserve"> and 32 mg NaN</w:t>
      </w:r>
      <w:r w:rsidRPr="001B68A4">
        <w:rPr>
          <w:rFonts w:ascii="Times New Roman" w:hAnsi="Times New Roman" w:cs="Times New Roman"/>
          <w:sz w:val="24"/>
          <w:szCs w:val="24"/>
          <w:vertAlign w:val="subscript"/>
          <w:lang w:val="en-US"/>
        </w:rPr>
        <w:t>3</w:t>
      </w:r>
      <w:r w:rsidRPr="001B68A4">
        <w:rPr>
          <w:rFonts w:ascii="Times New Roman" w:hAnsi="Times New Roman" w:cs="Times New Roman"/>
          <w:sz w:val="24"/>
          <w:szCs w:val="24"/>
          <w:lang w:val="en-US"/>
        </w:rPr>
        <w:t xml:space="preserve"> (≥ 98%, Roth) in 1 L Millipore-H</w:t>
      </w:r>
      <w:r w:rsidRPr="001B68A4">
        <w:rPr>
          <w:rFonts w:ascii="Times New Roman" w:hAnsi="Times New Roman" w:cs="Times New Roman"/>
          <w:sz w:val="24"/>
          <w:szCs w:val="24"/>
          <w:vertAlign w:val="subscript"/>
          <w:lang w:val="en-US"/>
        </w:rPr>
        <w:t>2</w:t>
      </w:r>
      <w:r w:rsidRPr="001B68A4">
        <w:rPr>
          <w:rFonts w:ascii="Times New Roman" w:hAnsi="Times New Roman" w:cs="Times New Roman"/>
          <w:sz w:val="24"/>
          <w:szCs w:val="24"/>
          <w:lang w:val="en-US"/>
        </w:rPr>
        <w:t>O, pH = 8.2] to mobile phase B [4.5:4.5:1 (v/v/v) mixture of methanol (LC-MS grade, Fisher Scientific), acetonitrile (LC-MS grade, VWR International, Fontenay-sous-Bois, France)</w:t>
      </w:r>
      <w:r w:rsidR="00393C55" w:rsidRPr="001B68A4">
        <w:rPr>
          <w:rFonts w:ascii="Times New Roman" w:hAnsi="Times New Roman" w:cs="Times New Roman"/>
          <w:sz w:val="24"/>
          <w:szCs w:val="24"/>
          <w:lang w:val="en-US"/>
        </w:rPr>
        <w:t>,</w:t>
      </w:r>
      <w:r w:rsidRPr="001B68A4">
        <w:rPr>
          <w:rFonts w:ascii="Times New Roman" w:hAnsi="Times New Roman" w:cs="Times New Roman"/>
          <w:sz w:val="24"/>
          <w:szCs w:val="24"/>
          <w:lang w:val="en-US"/>
        </w:rPr>
        <w:t xml:space="preserve"> and Millipore-H</w:t>
      </w:r>
      <w:r w:rsidRPr="001B68A4">
        <w:rPr>
          <w:rFonts w:ascii="Times New Roman" w:hAnsi="Times New Roman" w:cs="Times New Roman"/>
          <w:sz w:val="24"/>
          <w:szCs w:val="24"/>
          <w:vertAlign w:val="subscript"/>
          <w:lang w:val="en-US"/>
        </w:rPr>
        <w:t>2</w:t>
      </w:r>
      <w:r w:rsidRPr="001B68A4">
        <w:rPr>
          <w:rFonts w:ascii="Times New Roman" w:hAnsi="Times New Roman" w:cs="Times New Roman"/>
          <w:sz w:val="24"/>
          <w:szCs w:val="24"/>
          <w:lang w:val="en-US"/>
        </w:rPr>
        <w:t>O] with a flow rate of 1.5 mL min</w:t>
      </w:r>
      <w:r w:rsidRPr="001B68A4">
        <w:rPr>
          <w:rFonts w:ascii="Times New Roman" w:hAnsi="Times New Roman" w:cs="Times New Roman"/>
          <w:sz w:val="24"/>
          <w:szCs w:val="24"/>
          <w:vertAlign w:val="superscript"/>
          <w:lang w:val="en-US"/>
        </w:rPr>
        <w:t>-1</w:t>
      </w:r>
      <w:r w:rsidRPr="001B68A4">
        <w:rPr>
          <w:rFonts w:ascii="Times New Roman" w:hAnsi="Times New Roman" w:cs="Times New Roman"/>
          <w:sz w:val="24"/>
          <w:szCs w:val="24"/>
          <w:lang w:val="en-US"/>
        </w:rPr>
        <w:t xml:space="preserve">. The gradient was ramped from 2 to 57% B within 43.4 </w:t>
      </w:r>
      <w:r w:rsidRPr="001B68A4">
        <w:rPr>
          <w:rFonts w:ascii="Times New Roman" w:hAnsi="Times New Roman" w:cs="Times New Roman"/>
          <w:sz w:val="24"/>
          <w:szCs w:val="24"/>
          <w:lang w:val="en-US"/>
        </w:rPr>
        <w:lastRenderedPageBreak/>
        <w:t xml:space="preserve">min, followed by column equilibration. The FLD excitation and emission wavelengths were set to 340 and 450 nm, respectively, for the OPA-derivatized primary amino acids and to 260 and 325 nm, respectively, for the FMOC-derivatized secondary amino acids. </w:t>
      </w:r>
      <w:r w:rsidR="00B241FD" w:rsidRPr="001B68A4">
        <w:rPr>
          <w:rFonts w:ascii="Times New Roman" w:hAnsi="Times New Roman" w:cs="Times New Roman"/>
          <w:sz w:val="24"/>
          <w:szCs w:val="24"/>
          <w:lang w:val="en-US"/>
        </w:rPr>
        <w:t xml:space="preserve"> </w:t>
      </w:r>
      <w:r w:rsidRPr="001B68A4">
        <w:rPr>
          <w:rFonts w:ascii="Times New Roman" w:hAnsi="Times New Roman" w:cs="Times New Roman"/>
          <w:sz w:val="24"/>
          <w:szCs w:val="24"/>
          <w:lang w:val="en-US"/>
        </w:rPr>
        <w:t>Those metabolites</w:t>
      </w:r>
      <w:r w:rsidR="003F7E8C" w:rsidRPr="001B68A4">
        <w:rPr>
          <w:rFonts w:ascii="Times New Roman" w:hAnsi="Times New Roman" w:cs="Times New Roman"/>
          <w:sz w:val="24"/>
          <w:szCs w:val="24"/>
          <w:lang w:val="en-US"/>
        </w:rPr>
        <w:t xml:space="preserve"> that</w:t>
      </w:r>
      <w:r w:rsidRPr="001B68A4">
        <w:rPr>
          <w:rFonts w:ascii="Times New Roman" w:hAnsi="Times New Roman" w:cs="Times New Roman"/>
          <w:sz w:val="24"/>
          <w:szCs w:val="24"/>
          <w:lang w:val="en-US"/>
        </w:rPr>
        <w:t xml:space="preserve"> were absent in the blanks were identified </w:t>
      </w:r>
      <w:r w:rsidRPr="001B68A4">
        <w:rPr>
          <w:rFonts w:ascii="Times New Roman" w:hAnsi="Times New Roman" w:cs="Times New Roman"/>
          <w:i/>
          <w:sz w:val="24"/>
          <w:szCs w:val="24"/>
          <w:lang w:val="en-US"/>
        </w:rPr>
        <w:t>via</w:t>
      </w:r>
      <w:r w:rsidRPr="001B68A4">
        <w:rPr>
          <w:rFonts w:ascii="Times New Roman" w:hAnsi="Times New Roman" w:cs="Times New Roman"/>
          <w:sz w:val="24"/>
          <w:szCs w:val="24"/>
          <w:lang w:val="en-US"/>
        </w:rPr>
        <w:t xml:space="preserve"> comparison of retention times with those of reference standards. Peaks were integrated in </w:t>
      </w:r>
      <w:proofErr w:type="spellStart"/>
      <w:r w:rsidRPr="001B68A4">
        <w:rPr>
          <w:rFonts w:ascii="Times New Roman" w:hAnsi="Times New Roman" w:cs="Times New Roman"/>
          <w:sz w:val="24"/>
          <w:szCs w:val="24"/>
          <w:lang w:val="en-US"/>
        </w:rPr>
        <w:t>OpenLab</w:t>
      </w:r>
      <w:proofErr w:type="spellEnd"/>
      <w:r w:rsidRPr="001B68A4">
        <w:rPr>
          <w:rFonts w:ascii="Times New Roman" w:hAnsi="Times New Roman" w:cs="Times New Roman"/>
          <w:sz w:val="24"/>
          <w:szCs w:val="24"/>
          <w:lang w:val="en-US"/>
        </w:rPr>
        <w:t xml:space="preserve"> </w:t>
      </w:r>
      <w:proofErr w:type="spellStart"/>
      <w:r w:rsidRPr="001B68A4">
        <w:rPr>
          <w:rFonts w:ascii="Times New Roman" w:hAnsi="Times New Roman" w:cs="Times New Roman"/>
          <w:sz w:val="24"/>
          <w:szCs w:val="24"/>
          <w:lang w:val="en-US"/>
        </w:rPr>
        <w:t>ChemStation</w:t>
      </w:r>
      <w:proofErr w:type="spellEnd"/>
      <w:r w:rsidRPr="001B68A4">
        <w:rPr>
          <w:rFonts w:ascii="Times New Roman" w:hAnsi="Times New Roman" w:cs="Times New Roman"/>
          <w:sz w:val="24"/>
          <w:szCs w:val="24"/>
          <w:lang w:val="en-US"/>
        </w:rPr>
        <w:t xml:space="preserve"> (C.01.06, Agilent Technologies).</w:t>
      </w:r>
    </w:p>
    <w:p w14:paraId="6D24E7F8" w14:textId="77777777" w:rsidR="00D90D02" w:rsidRDefault="00D90D02" w:rsidP="00CC4483">
      <w:pPr>
        <w:spacing w:after="0" w:line="480" w:lineRule="auto"/>
        <w:rPr>
          <w:rFonts w:ascii="Times New Roman" w:hAnsi="Times New Roman" w:cs="Times New Roman"/>
          <w:i/>
          <w:sz w:val="24"/>
          <w:szCs w:val="24"/>
          <w:lang w:val="en-US"/>
        </w:rPr>
      </w:pPr>
    </w:p>
    <w:p w14:paraId="180F5996" w14:textId="1318843E" w:rsidR="001D3D5D" w:rsidRPr="00AC6107" w:rsidRDefault="001B68A4" w:rsidP="00CC4483">
      <w:pPr>
        <w:spacing w:after="0" w:line="480" w:lineRule="auto"/>
        <w:rPr>
          <w:rFonts w:ascii="Times New Roman" w:hAnsi="Times New Roman" w:cs="Times New Roman"/>
          <w:i/>
          <w:sz w:val="24"/>
          <w:szCs w:val="24"/>
          <w:lang w:val="en-US"/>
        </w:rPr>
      </w:pPr>
      <w:r w:rsidRPr="00AC6107">
        <w:rPr>
          <w:rFonts w:ascii="Times New Roman" w:hAnsi="Times New Roman" w:cs="Times New Roman"/>
          <w:i/>
          <w:sz w:val="24"/>
          <w:szCs w:val="24"/>
          <w:lang w:val="en-US"/>
        </w:rPr>
        <w:t>Statistical analyses</w:t>
      </w:r>
    </w:p>
    <w:p w14:paraId="1FEC92DB" w14:textId="2C1002A9" w:rsidR="00E7541D" w:rsidRPr="001B68A4" w:rsidRDefault="0032022E" w:rsidP="00CC4483">
      <w:pPr>
        <w:tabs>
          <w:tab w:val="left" w:pos="360"/>
        </w:tabs>
        <w:spacing w:after="0" w:line="480" w:lineRule="auto"/>
        <w:rPr>
          <w:rFonts w:ascii="Times New Roman" w:hAnsi="Times New Roman" w:cs="Times New Roman"/>
          <w:sz w:val="24"/>
          <w:szCs w:val="24"/>
          <w:lang w:val="en-US"/>
        </w:rPr>
      </w:pPr>
      <w:commentRangeStart w:id="32"/>
      <w:ins w:id="33" w:author="Colin Orians" w:date="2018-10-29T10:59:00Z">
        <w:r>
          <w:rPr>
            <w:rFonts w:ascii="Times New Roman" w:hAnsi="Times New Roman" w:cs="Times New Roman"/>
            <w:sz w:val="24"/>
            <w:szCs w:val="24"/>
            <w:lang w:val="en-US"/>
          </w:rPr>
          <w:t xml:space="preserve">Univariate </w:t>
        </w:r>
      </w:ins>
      <w:del w:id="34" w:author="Colin Orians" w:date="2018-10-29T10:59:00Z">
        <w:r w:rsidR="00E7541D" w:rsidRPr="001B68A4" w:rsidDel="0032022E">
          <w:rPr>
            <w:rFonts w:ascii="Times New Roman" w:hAnsi="Times New Roman" w:cs="Times New Roman"/>
            <w:sz w:val="24"/>
            <w:szCs w:val="24"/>
            <w:lang w:val="en-US"/>
          </w:rPr>
          <w:delText>Statistic</w:delText>
        </w:r>
        <w:r w:rsidR="00732855" w:rsidRPr="001B68A4" w:rsidDel="0032022E">
          <w:rPr>
            <w:rFonts w:ascii="Times New Roman" w:hAnsi="Times New Roman" w:cs="Times New Roman"/>
            <w:sz w:val="24"/>
            <w:szCs w:val="24"/>
            <w:lang w:val="en-US"/>
          </w:rPr>
          <w:delText xml:space="preserve">al </w:delText>
        </w:r>
      </w:del>
      <w:ins w:id="35" w:author="Colin Orians" w:date="2018-10-29T10:59:00Z">
        <w:r>
          <w:rPr>
            <w:rFonts w:ascii="Times New Roman" w:hAnsi="Times New Roman" w:cs="Times New Roman"/>
            <w:sz w:val="24"/>
            <w:szCs w:val="24"/>
            <w:lang w:val="en-US"/>
          </w:rPr>
          <w:t>s</w:t>
        </w:r>
        <w:r w:rsidRPr="001B68A4">
          <w:rPr>
            <w:rFonts w:ascii="Times New Roman" w:hAnsi="Times New Roman" w:cs="Times New Roman"/>
            <w:sz w:val="24"/>
            <w:szCs w:val="24"/>
            <w:lang w:val="en-US"/>
          </w:rPr>
          <w:t xml:space="preserve">tatistical </w:t>
        </w:r>
      </w:ins>
      <w:r w:rsidR="00732855" w:rsidRPr="001B68A4">
        <w:rPr>
          <w:rFonts w:ascii="Times New Roman" w:hAnsi="Times New Roman" w:cs="Times New Roman"/>
          <w:sz w:val="24"/>
          <w:szCs w:val="24"/>
          <w:lang w:val="en-US"/>
        </w:rPr>
        <w:t>analyses were done</w:t>
      </w:r>
      <w:r w:rsidR="00E7541D" w:rsidRPr="001B68A4">
        <w:rPr>
          <w:rFonts w:ascii="Times New Roman" w:hAnsi="Times New Roman" w:cs="Times New Roman"/>
          <w:sz w:val="24"/>
          <w:szCs w:val="24"/>
          <w:lang w:val="en-US"/>
        </w:rPr>
        <w:t xml:space="preserve"> using JMP version 12</w:t>
      </w:r>
      <w:r w:rsidR="00FB6742" w:rsidRPr="001B68A4">
        <w:rPr>
          <w:rFonts w:ascii="Times New Roman" w:hAnsi="Times New Roman" w:cs="Times New Roman"/>
          <w:sz w:val="24"/>
          <w:szCs w:val="24"/>
          <w:lang w:val="en-US"/>
        </w:rPr>
        <w:t xml:space="preserve"> (SAS Institute Inc.)</w:t>
      </w:r>
      <w:r w:rsidR="00E7541D" w:rsidRPr="001B68A4">
        <w:rPr>
          <w:rFonts w:ascii="Times New Roman" w:hAnsi="Times New Roman" w:cs="Times New Roman"/>
          <w:sz w:val="24"/>
          <w:szCs w:val="24"/>
          <w:lang w:val="en-US"/>
        </w:rPr>
        <w:t xml:space="preserve">. A Shapiro-Wilk </w:t>
      </w:r>
      <w:r w:rsidR="00E01E08" w:rsidRPr="001B68A4">
        <w:rPr>
          <w:rFonts w:ascii="Times New Roman" w:hAnsi="Times New Roman" w:cs="Times New Roman"/>
          <w:sz w:val="24"/>
          <w:szCs w:val="24"/>
          <w:lang w:val="en-US"/>
        </w:rPr>
        <w:t>g</w:t>
      </w:r>
      <w:r w:rsidR="00E7541D" w:rsidRPr="001B68A4">
        <w:rPr>
          <w:rFonts w:ascii="Times New Roman" w:hAnsi="Times New Roman" w:cs="Times New Roman"/>
          <w:sz w:val="24"/>
          <w:szCs w:val="24"/>
          <w:lang w:val="en-US"/>
        </w:rPr>
        <w:t>oodness-of-</w:t>
      </w:r>
      <w:r w:rsidR="00E01E08" w:rsidRPr="001B68A4">
        <w:rPr>
          <w:rFonts w:ascii="Times New Roman" w:hAnsi="Times New Roman" w:cs="Times New Roman"/>
          <w:sz w:val="24"/>
          <w:szCs w:val="24"/>
          <w:lang w:val="en-US"/>
        </w:rPr>
        <w:t>f</w:t>
      </w:r>
      <w:r w:rsidR="00E7541D" w:rsidRPr="001B68A4">
        <w:rPr>
          <w:rFonts w:ascii="Times New Roman" w:hAnsi="Times New Roman" w:cs="Times New Roman"/>
          <w:sz w:val="24"/>
          <w:szCs w:val="24"/>
          <w:lang w:val="en-US"/>
        </w:rPr>
        <w:t xml:space="preserve">it test was used to ensure normality. </w:t>
      </w:r>
      <w:r w:rsidR="005B1621" w:rsidRPr="001B68A4">
        <w:rPr>
          <w:rFonts w:ascii="Times New Roman" w:hAnsi="Times New Roman" w:cs="Times New Roman"/>
          <w:sz w:val="24"/>
          <w:szCs w:val="24"/>
          <w:lang w:val="en-US"/>
        </w:rPr>
        <w:t xml:space="preserve">Because </w:t>
      </w:r>
      <w:r w:rsidR="00B67C54" w:rsidRPr="001B68A4">
        <w:rPr>
          <w:rFonts w:ascii="Times New Roman" w:hAnsi="Times New Roman" w:cs="Times New Roman"/>
          <w:sz w:val="24"/>
          <w:szCs w:val="24"/>
          <w:lang w:val="en-US"/>
        </w:rPr>
        <w:t>some</w:t>
      </w:r>
      <w:r w:rsidR="005B1621" w:rsidRPr="001B68A4">
        <w:rPr>
          <w:rFonts w:ascii="Times New Roman" w:hAnsi="Times New Roman" w:cs="Times New Roman"/>
          <w:sz w:val="24"/>
          <w:szCs w:val="24"/>
          <w:lang w:val="en-US"/>
        </w:rPr>
        <w:t xml:space="preserve"> </w:t>
      </w:r>
      <w:r w:rsidR="00C6624D" w:rsidRPr="001B68A4">
        <w:rPr>
          <w:rFonts w:ascii="Times New Roman" w:hAnsi="Times New Roman" w:cs="Times New Roman"/>
          <w:sz w:val="24"/>
          <w:szCs w:val="24"/>
          <w:lang w:val="en-US"/>
        </w:rPr>
        <w:t xml:space="preserve">TDR </w:t>
      </w:r>
      <w:r w:rsidR="005B1621" w:rsidRPr="001B68A4">
        <w:rPr>
          <w:rFonts w:ascii="Times New Roman" w:hAnsi="Times New Roman" w:cs="Times New Roman"/>
          <w:sz w:val="24"/>
          <w:szCs w:val="24"/>
          <w:lang w:val="en-US"/>
        </w:rPr>
        <w:t xml:space="preserve">sensors were broken we could not test the effects of </w:t>
      </w:r>
      <w:r w:rsidR="006F54BA" w:rsidRPr="001B68A4">
        <w:rPr>
          <w:rFonts w:ascii="Times New Roman" w:hAnsi="Times New Roman" w:cs="Times New Roman"/>
          <w:sz w:val="24"/>
          <w:szCs w:val="24"/>
          <w:lang w:val="en-US"/>
        </w:rPr>
        <w:t>temperature</w:t>
      </w:r>
      <w:r w:rsidR="003B6B6F" w:rsidRPr="001B68A4">
        <w:rPr>
          <w:rFonts w:ascii="Times New Roman" w:hAnsi="Times New Roman" w:cs="Times New Roman"/>
          <w:sz w:val="24"/>
          <w:szCs w:val="24"/>
          <w:lang w:val="en-US"/>
        </w:rPr>
        <w:t xml:space="preserve"> on volumetric water availability</w:t>
      </w:r>
      <w:r w:rsidR="006F54BA" w:rsidRPr="001B68A4">
        <w:rPr>
          <w:rFonts w:ascii="Times New Roman" w:hAnsi="Times New Roman" w:cs="Times New Roman"/>
          <w:sz w:val="24"/>
          <w:szCs w:val="24"/>
          <w:lang w:val="en-US"/>
        </w:rPr>
        <w:t xml:space="preserve">. We tested the effects of precipitation </w:t>
      </w:r>
      <w:r w:rsidR="005B1621" w:rsidRPr="001B68A4">
        <w:rPr>
          <w:rFonts w:ascii="Times New Roman" w:hAnsi="Times New Roman" w:cs="Times New Roman"/>
          <w:sz w:val="24"/>
          <w:szCs w:val="24"/>
          <w:lang w:val="en-US"/>
        </w:rPr>
        <w:t>by pooling across</w:t>
      </w:r>
      <w:r w:rsidR="006F54BA" w:rsidRPr="001B68A4">
        <w:rPr>
          <w:rFonts w:ascii="Times New Roman" w:hAnsi="Times New Roman" w:cs="Times New Roman"/>
          <w:sz w:val="24"/>
          <w:szCs w:val="24"/>
          <w:lang w:val="en-US"/>
        </w:rPr>
        <w:t xml:space="preserve"> temperature treatment</w:t>
      </w:r>
      <w:r w:rsidR="00B67C54" w:rsidRPr="001B68A4">
        <w:rPr>
          <w:rFonts w:ascii="Times New Roman" w:hAnsi="Times New Roman" w:cs="Times New Roman"/>
          <w:sz w:val="24"/>
          <w:szCs w:val="24"/>
          <w:lang w:val="en-US"/>
        </w:rPr>
        <w:t xml:space="preserve"> level</w:t>
      </w:r>
      <w:r w:rsidR="006F54BA" w:rsidRPr="001B68A4">
        <w:rPr>
          <w:rFonts w:ascii="Times New Roman" w:hAnsi="Times New Roman" w:cs="Times New Roman"/>
          <w:sz w:val="24"/>
          <w:szCs w:val="24"/>
          <w:lang w:val="en-US"/>
        </w:rPr>
        <w:t xml:space="preserve">s </w:t>
      </w:r>
      <w:r w:rsidR="005B1621" w:rsidRPr="001B68A4">
        <w:rPr>
          <w:rFonts w:ascii="Times New Roman" w:hAnsi="Times New Roman" w:cs="Times New Roman"/>
          <w:sz w:val="24"/>
          <w:szCs w:val="24"/>
          <w:lang w:val="en-US"/>
        </w:rPr>
        <w:t>(n=4 for drought and n=7 for ambient) us</w:t>
      </w:r>
      <w:r w:rsidR="00C6624D" w:rsidRPr="001B68A4">
        <w:rPr>
          <w:rFonts w:ascii="Times New Roman" w:hAnsi="Times New Roman" w:cs="Times New Roman"/>
          <w:sz w:val="24"/>
          <w:szCs w:val="24"/>
          <w:lang w:val="en-US"/>
        </w:rPr>
        <w:t>ing</w:t>
      </w:r>
      <w:r w:rsidR="006F54BA" w:rsidRPr="001B68A4">
        <w:rPr>
          <w:rFonts w:ascii="Times New Roman" w:hAnsi="Times New Roman" w:cs="Times New Roman"/>
          <w:sz w:val="24"/>
          <w:szCs w:val="24"/>
          <w:lang w:val="en-US"/>
        </w:rPr>
        <w:t xml:space="preserve"> a one-tailed t-test</w:t>
      </w:r>
      <w:r w:rsidR="00205CBA" w:rsidRPr="001B68A4">
        <w:rPr>
          <w:rFonts w:ascii="Times New Roman" w:hAnsi="Times New Roman" w:cs="Times New Roman"/>
          <w:sz w:val="24"/>
          <w:szCs w:val="24"/>
          <w:lang w:val="en-US"/>
        </w:rPr>
        <w:t>.</w:t>
      </w:r>
      <w:r w:rsidR="00C20DE2" w:rsidRPr="001B68A4">
        <w:rPr>
          <w:rFonts w:ascii="Times New Roman" w:hAnsi="Times New Roman" w:cs="Times New Roman"/>
          <w:sz w:val="24"/>
          <w:szCs w:val="24"/>
          <w:lang w:val="en-US"/>
        </w:rPr>
        <w:t xml:space="preserve"> </w:t>
      </w:r>
      <w:r w:rsidR="00205CBA" w:rsidRPr="001B68A4">
        <w:rPr>
          <w:rFonts w:ascii="Times New Roman" w:hAnsi="Times New Roman" w:cs="Times New Roman"/>
          <w:sz w:val="24"/>
          <w:szCs w:val="24"/>
          <w:lang w:val="en-US"/>
        </w:rPr>
        <w:t>For plant traits, p</w:t>
      </w:r>
      <w:r w:rsidR="00E7541D" w:rsidRPr="001B68A4">
        <w:rPr>
          <w:rFonts w:ascii="Times New Roman" w:hAnsi="Times New Roman" w:cs="Times New Roman"/>
          <w:sz w:val="24"/>
          <w:szCs w:val="24"/>
          <w:lang w:val="en-US"/>
        </w:rPr>
        <w:t xml:space="preserve">recipitation and temperature </w:t>
      </w:r>
      <w:r w:rsidR="00FB6742" w:rsidRPr="001B68A4">
        <w:rPr>
          <w:rFonts w:ascii="Times New Roman" w:hAnsi="Times New Roman" w:cs="Times New Roman"/>
          <w:sz w:val="24"/>
          <w:szCs w:val="24"/>
          <w:lang w:val="en-US"/>
        </w:rPr>
        <w:t xml:space="preserve">treatments </w:t>
      </w:r>
      <w:r w:rsidR="00E7541D" w:rsidRPr="001B68A4">
        <w:rPr>
          <w:rFonts w:ascii="Times New Roman" w:hAnsi="Times New Roman" w:cs="Times New Roman"/>
          <w:sz w:val="24"/>
          <w:szCs w:val="24"/>
          <w:lang w:val="en-US"/>
        </w:rPr>
        <w:t xml:space="preserve">were fixed effects. To determine the effects of these </w:t>
      </w:r>
      <w:r w:rsidR="00FB6742" w:rsidRPr="001B68A4">
        <w:rPr>
          <w:rFonts w:ascii="Times New Roman" w:hAnsi="Times New Roman" w:cs="Times New Roman"/>
          <w:sz w:val="24"/>
          <w:szCs w:val="24"/>
          <w:lang w:val="en-US"/>
        </w:rPr>
        <w:t>treatments</w:t>
      </w:r>
      <w:r w:rsidR="00E7541D" w:rsidRPr="001B68A4">
        <w:rPr>
          <w:rFonts w:ascii="Times New Roman" w:hAnsi="Times New Roman" w:cs="Times New Roman"/>
          <w:sz w:val="24"/>
          <w:szCs w:val="24"/>
          <w:lang w:val="en-US"/>
        </w:rPr>
        <w:t xml:space="preserve"> on </w:t>
      </w:r>
      <w:r w:rsidR="00E01E08" w:rsidRPr="001B68A4">
        <w:rPr>
          <w:rFonts w:ascii="Times New Roman" w:hAnsi="Times New Roman" w:cs="Times New Roman"/>
          <w:sz w:val="24"/>
          <w:szCs w:val="24"/>
          <w:lang w:val="en-US"/>
        </w:rPr>
        <w:t>the</w:t>
      </w:r>
      <w:r w:rsidR="00E7541D" w:rsidRPr="001B68A4">
        <w:rPr>
          <w:rFonts w:ascii="Times New Roman" w:hAnsi="Times New Roman" w:cs="Times New Roman"/>
          <w:sz w:val="24"/>
          <w:szCs w:val="24"/>
          <w:lang w:val="en-US"/>
        </w:rPr>
        <w:t xml:space="preserve"> number of leaves per plant, </w:t>
      </w:r>
      <w:r w:rsidR="00E01E08" w:rsidRPr="001B68A4">
        <w:rPr>
          <w:rFonts w:ascii="Times New Roman" w:hAnsi="Times New Roman" w:cs="Times New Roman"/>
          <w:sz w:val="24"/>
          <w:szCs w:val="24"/>
          <w:lang w:val="en-US"/>
        </w:rPr>
        <w:t>the</w:t>
      </w:r>
      <w:r w:rsidR="00E7541D" w:rsidRPr="001B68A4">
        <w:rPr>
          <w:rFonts w:ascii="Times New Roman" w:hAnsi="Times New Roman" w:cs="Times New Roman"/>
          <w:sz w:val="24"/>
          <w:szCs w:val="24"/>
          <w:lang w:val="en-US"/>
        </w:rPr>
        <w:t xml:space="preserve"> </w:t>
      </w:r>
      <w:r w:rsidR="00E01E08" w:rsidRPr="001B68A4">
        <w:rPr>
          <w:rFonts w:ascii="Times New Roman" w:hAnsi="Times New Roman" w:cs="Times New Roman"/>
          <w:sz w:val="24"/>
          <w:szCs w:val="24"/>
          <w:lang w:val="en-US"/>
        </w:rPr>
        <w:t xml:space="preserve">length of the longest </w:t>
      </w:r>
      <w:r w:rsidR="00E7541D" w:rsidRPr="001B68A4">
        <w:rPr>
          <w:rFonts w:ascii="Times New Roman" w:hAnsi="Times New Roman" w:cs="Times New Roman"/>
          <w:sz w:val="24"/>
          <w:szCs w:val="24"/>
          <w:lang w:val="en-US"/>
        </w:rPr>
        <w:t xml:space="preserve">leaf, </w:t>
      </w:r>
      <w:r w:rsidR="00E01E08" w:rsidRPr="001B68A4">
        <w:rPr>
          <w:rFonts w:ascii="Times New Roman" w:hAnsi="Times New Roman" w:cs="Times New Roman"/>
          <w:sz w:val="24"/>
          <w:szCs w:val="24"/>
          <w:lang w:val="en-US"/>
        </w:rPr>
        <w:t xml:space="preserve">foliar </w:t>
      </w:r>
      <w:r w:rsidR="00EB6831" w:rsidRPr="001B68A4">
        <w:rPr>
          <w:rFonts w:ascii="Times New Roman" w:hAnsi="Times New Roman" w:cs="Times New Roman"/>
          <w:sz w:val="24"/>
          <w:szCs w:val="24"/>
          <w:lang w:val="en-US"/>
        </w:rPr>
        <w:t xml:space="preserve">%carbon, %nitrogen, C/N, </w:t>
      </w:r>
      <w:proofErr w:type="spellStart"/>
      <w:r w:rsidR="00EB6831" w:rsidRPr="001B68A4">
        <w:rPr>
          <w:rFonts w:ascii="Times New Roman" w:hAnsi="Times New Roman" w:cs="Times New Roman"/>
          <w:sz w:val="24"/>
          <w:szCs w:val="24"/>
          <w:lang w:val="en-US"/>
        </w:rPr>
        <w:t>aucubin</w:t>
      </w:r>
      <w:proofErr w:type="spellEnd"/>
      <w:r w:rsidR="00732855" w:rsidRPr="001B68A4">
        <w:rPr>
          <w:rFonts w:ascii="Times New Roman" w:hAnsi="Times New Roman" w:cs="Times New Roman"/>
          <w:sz w:val="24"/>
          <w:szCs w:val="24"/>
          <w:lang w:val="en-US"/>
        </w:rPr>
        <w:t xml:space="preserve"> concentration</w:t>
      </w:r>
      <w:r w:rsidR="00EB6831" w:rsidRPr="001B68A4">
        <w:rPr>
          <w:rFonts w:ascii="Times New Roman" w:hAnsi="Times New Roman" w:cs="Times New Roman"/>
          <w:sz w:val="24"/>
          <w:szCs w:val="24"/>
          <w:lang w:val="en-US"/>
        </w:rPr>
        <w:t xml:space="preserve">, and </w:t>
      </w:r>
      <w:proofErr w:type="spellStart"/>
      <w:r w:rsidR="00EB6831" w:rsidRPr="001B68A4">
        <w:rPr>
          <w:rFonts w:ascii="Times New Roman" w:hAnsi="Times New Roman" w:cs="Times New Roman"/>
          <w:sz w:val="24"/>
          <w:szCs w:val="24"/>
          <w:lang w:val="en-US"/>
        </w:rPr>
        <w:t>catalpol</w:t>
      </w:r>
      <w:proofErr w:type="spellEnd"/>
      <w:r w:rsidR="00732855" w:rsidRPr="001B68A4">
        <w:rPr>
          <w:rFonts w:ascii="Times New Roman" w:hAnsi="Times New Roman" w:cs="Times New Roman"/>
          <w:sz w:val="24"/>
          <w:szCs w:val="24"/>
          <w:lang w:val="en-US"/>
        </w:rPr>
        <w:t xml:space="preserve"> concentration</w:t>
      </w:r>
      <w:r w:rsidR="00E7541D" w:rsidRPr="001B68A4">
        <w:rPr>
          <w:rFonts w:ascii="Times New Roman" w:hAnsi="Times New Roman" w:cs="Times New Roman"/>
          <w:sz w:val="24"/>
          <w:szCs w:val="24"/>
          <w:lang w:val="en-US"/>
        </w:rPr>
        <w:t>, two-way ANOVA</w:t>
      </w:r>
      <w:r w:rsidR="00E01E08" w:rsidRPr="001B68A4">
        <w:rPr>
          <w:rFonts w:ascii="Times New Roman" w:hAnsi="Times New Roman" w:cs="Times New Roman"/>
          <w:sz w:val="24"/>
          <w:szCs w:val="24"/>
          <w:lang w:val="en-US"/>
        </w:rPr>
        <w:t>s</w:t>
      </w:r>
      <w:r w:rsidR="00E7541D" w:rsidRPr="001B68A4">
        <w:rPr>
          <w:rFonts w:ascii="Times New Roman" w:hAnsi="Times New Roman" w:cs="Times New Roman"/>
          <w:sz w:val="24"/>
          <w:szCs w:val="24"/>
          <w:lang w:val="en-US"/>
        </w:rPr>
        <w:t xml:space="preserve"> w</w:t>
      </w:r>
      <w:r w:rsidR="00E01E08" w:rsidRPr="001B68A4">
        <w:rPr>
          <w:rFonts w:ascii="Times New Roman" w:hAnsi="Times New Roman" w:cs="Times New Roman"/>
          <w:sz w:val="24"/>
          <w:szCs w:val="24"/>
          <w:lang w:val="en-US"/>
        </w:rPr>
        <w:t>ere</w:t>
      </w:r>
      <w:r w:rsidR="00E7541D" w:rsidRPr="001B68A4">
        <w:rPr>
          <w:rFonts w:ascii="Times New Roman" w:hAnsi="Times New Roman" w:cs="Times New Roman"/>
          <w:sz w:val="24"/>
          <w:szCs w:val="24"/>
          <w:lang w:val="en-US"/>
        </w:rPr>
        <w:t xml:space="preserve"> used.</w:t>
      </w:r>
      <w:commentRangeEnd w:id="32"/>
      <w:r w:rsidR="009D291F">
        <w:rPr>
          <w:rStyle w:val="CommentReference"/>
          <w:rFonts w:eastAsiaTheme="minorEastAsia"/>
          <w:lang w:val="en-US" w:eastAsia="ja-JP"/>
        </w:rPr>
        <w:commentReference w:id="32"/>
      </w:r>
    </w:p>
    <w:p w14:paraId="570F2D9F" w14:textId="77777777" w:rsidR="00F47F88" w:rsidRDefault="001D3D5D" w:rsidP="00CC4483">
      <w:pPr>
        <w:spacing w:after="0" w:line="480" w:lineRule="auto"/>
        <w:ind w:firstLine="360"/>
        <w:rPr>
          <w:ins w:id="36" w:author="Colin Orians" w:date="2018-10-29T10:58:00Z"/>
          <w:rFonts w:ascii="Times New Roman" w:hAnsi="Times New Roman" w:cs="Times New Roman"/>
          <w:sz w:val="24"/>
          <w:szCs w:val="24"/>
          <w:lang w:val="en-US"/>
        </w:rPr>
      </w:pPr>
      <w:r w:rsidRPr="001B68A4">
        <w:rPr>
          <w:rFonts w:ascii="Times New Roman" w:hAnsi="Times New Roman" w:cs="Times New Roman"/>
          <w:sz w:val="24"/>
          <w:szCs w:val="24"/>
          <w:lang w:val="en-US"/>
        </w:rPr>
        <w:t xml:space="preserve">The peak areas of the metabolites were related to those of the internal standards (GC-FID: </w:t>
      </w:r>
      <w:proofErr w:type="spellStart"/>
      <w:r w:rsidRPr="001B68A4">
        <w:rPr>
          <w:rFonts w:ascii="Times New Roman" w:hAnsi="Times New Roman" w:cs="Times New Roman"/>
          <w:sz w:val="24"/>
          <w:szCs w:val="24"/>
          <w:lang w:val="en-US"/>
        </w:rPr>
        <w:t>ribitol</w:t>
      </w:r>
      <w:proofErr w:type="spellEnd"/>
      <w:r w:rsidRPr="001B68A4">
        <w:rPr>
          <w:rFonts w:ascii="Times New Roman" w:hAnsi="Times New Roman" w:cs="Times New Roman"/>
          <w:sz w:val="24"/>
          <w:szCs w:val="24"/>
          <w:lang w:val="en-US"/>
        </w:rPr>
        <w:t>; UHPLC-FLD: norvaline for primary, sarcosine for secondary amino acids) and the dry weights</w:t>
      </w:r>
      <w:r w:rsidR="00BA57B5" w:rsidRPr="001B68A4">
        <w:rPr>
          <w:rFonts w:ascii="Times New Roman" w:hAnsi="Times New Roman" w:cs="Times New Roman"/>
          <w:sz w:val="24"/>
          <w:szCs w:val="24"/>
          <w:lang w:val="en-US"/>
        </w:rPr>
        <w:t xml:space="preserve"> (</w:t>
      </w:r>
      <w:proofErr w:type="spellStart"/>
      <w:r w:rsidR="00BA57B5" w:rsidRPr="001B68A4">
        <w:rPr>
          <w:rFonts w:ascii="Times New Roman" w:hAnsi="Times New Roman" w:cs="Times New Roman"/>
          <w:sz w:val="24"/>
          <w:szCs w:val="24"/>
          <w:lang w:val="en-US"/>
        </w:rPr>
        <w:t>dw</w:t>
      </w:r>
      <w:proofErr w:type="spellEnd"/>
      <w:r w:rsidR="00BA57B5" w:rsidRPr="001B68A4">
        <w:rPr>
          <w:rFonts w:ascii="Times New Roman" w:hAnsi="Times New Roman" w:cs="Times New Roman"/>
          <w:sz w:val="24"/>
          <w:szCs w:val="24"/>
          <w:lang w:val="en-US"/>
        </w:rPr>
        <w:t>)</w:t>
      </w:r>
      <w:r w:rsidRPr="001B68A4">
        <w:rPr>
          <w:rFonts w:ascii="Times New Roman" w:hAnsi="Times New Roman" w:cs="Times New Roman"/>
          <w:sz w:val="24"/>
          <w:szCs w:val="24"/>
          <w:lang w:val="en-US"/>
        </w:rPr>
        <w:t xml:space="preserve"> of the samples (leaf powder), yielding relative concentrations. For the iridoid gl</w:t>
      </w:r>
      <w:r w:rsidR="00AD2724" w:rsidRPr="001B68A4">
        <w:rPr>
          <w:rFonts w:ascii="Times New Roman" w:hAnsi="Times New Roman" w:cs="Times New Roman"/>
          <w:sz w:val="24"/>
          <w:szCs w:val="24"/>
          <w:lang w:val="en-US"/>
        </w:rPr>
        <w:t>y</w:t>
      </w:r>
      <w:r w:rsidRPr="001B68A4">
        <w:rPr>
          <w:rFonts w:ascii="Times New Roman" w:hAnsi="Times New Roman" w:cs="Times New Roman"/>
          <w:sz w:val="24"/>
          <w:szCs w:val="24"/>
          <w:lang w:val="en-US"/>
        </w:rPr>
        <w:t xml:space="preserve">cosides, absolute concentrations were </w:t>
      </w:r>
      <w:r w:rsidR="003912F7" w:rsidRPr="001B68A4">
        <w:rPr>
          <w:rFonts w:ascii="Times New Roman" w:hAnsi="Times New Roman" w:cs="Times New Roman"/>
          <w:sz w:val="24"/>
          <w:szCs w:val="24"/>
          <w:lang w:val="en-US"/>
        </w:rPr>
        <w:t xml:space="preserve">additionally </w:t>
      </w:r>
      <w:r w:rsidRPr="001B68A4">
        <w:rPr>
          <w:rFonts w:ascii="Times New Roman" w:hAnsi="Times New Roman" w:cs="Times New Roman"/>
          <w:sz w:val="24"/>
          <w:szCs w:val="24"/>
          <w:lang w:val="en-US"/>
        </w:rPr>
        <w:t>calculated</w:t>
      </w:r>
      <w:r w:rsidR="003912F7" w:rsidRPr="001B68A4">
        <w:rPr>
          <w:rFonts w:ascii="Times New Roman" w:hAnsi="Times New Roman" w:cs="Times New Roman"/>
          <w:sz w:val="24"/>
          <w:szCs w:val="24"/>
          <w:lang w:val="en-US"/>
        </w:rPr>
        <w:t xml:space="preserve"> to be able to</w:t>
      </w:r>
      <w:r w:rsidRPr="001B68A4">
        <w:rPr>
          <w:rFonts w:ascii="Times New Roman" w:hAnsi="Times New Roman" w:cs="Times New Roman"/>
          <w:sz w:val="24"/>
          <w:szCs w:val="24"/>
          <w:lang w:val="en-US"/>
        </w:rPr>
        <w:t xml:space="preserve"> compar</w:t>
      </w:r>
      <w:r w:rsidR="003912F7" w:rsidRPr="001B68A4">
        <w:rPr>
          <w:rFonts w:ascii="Times New Roman" w:hAnsi="Times New Roman" w:cs="Times New Roman"/>
          <w:sz w:val="24"/>
          <w:szCs w:val="24"/>
          <w:lang w:val="en-US"/>
        </w:rPr>
        <w:t>e</w:t>
      </w:r>
      <w:r w:rsidRPr="001B68A4">
        <w:rPr>
          <w:rFonts w:ascii="Times New Roman" w:hAnsi="Times New Roman" w:cs="Times New Roman"/>
          <w:sz w:val="24"/>
          <w:szCs w:val="24"/>
          <w:lang w:val="en-US"/>
        </w:rPr>
        <w:t xml:space="preserve"> </w:t>
      </w:r>
      <w:r w:rsidR="003912F7" w:rsidRPr="001B68A4">
        <w:rPr>
          <w:rFonts w:ascii="Times New Roman" w:hAnsi="Times New Roman" w:cs="Times New Roman"/>
          <w:sz w:val="24"/>
          <w:szCs w:val="24"/>
          <w:lang w:val="en-US"/>
        </w:rPr>
        <w:t xml:space="preserve">these </w:t>
      </w:r>
      <w:r w:rsidRPr="001B68A4">
        <w:rPr>
          <w:rFonts w:ascii="Times New Roman" w:hAnsi="Times New Roman" w:cs="Times New Roman"/>
          <w:sz w:val="24"/>
          <w:szCs w:val="24"/>
          <w:lang w:val="en-US"/>
        </w:rPr>
        <w:t>values with</w:t>
      </w:r>
      <w:r w:rsidR="003912F7" w:rsidRPr="001B68A4">
        <w:rPr>
          <w:rFonts w:ascii="Times New Roman" w:hAnsi="Times New Roman" w:cs="Times New Roman"/>
          <w:sz w:val="24"/>
          <w:szCs w:val="24"/>
          <w:lang w:val="en-US"/>
        </w:rPr>
        <w:t xml:space="preserve"> those in</w:t>
      </w:r>
      <w:r w:rsidRPr="001B68A4">
        <w:rPr>
          <w:rFonts w:ascii="Times New Roman" w:hAnsi="Times New Roman" w:cs="Times New Roman"/>
          <w:sz w:val="24"/>
          <w:szCs w:val="24"/>
          <w:lang w:val="en-US"/>
        </w:rPr>
        <w:t xml:space="preserve"> </w:t>
      </w:r>
      <w:r w:rsidR="003F7E8C" w:rsidRPr="001B68A4">
        <w:rPr>
          <w:rFonts w:ascii="Times New Roman" w:hAnsi="Times New Roman" w:cs="Times New Roman"/>
          <w:sz w:val="24"/>
          <w:szCs w:val="24"/>
          <w:lang w:val="en-US"/>
        </w:rPr>
        <w:t xml:space="preserve">the </w:t>
      </w:r>
      <w:r w:rsidRPr="001B68A4">
        <w:rPr>
          <w:rFonts w:ascii="Times New Roman" w:hAnsi="Times New Roman" w:cs="Times New Roman"/>
          <w:sz w:val="24"/>
          <w:szCs w:val="24"/>
          <w:lang w:val="en-US"/>
        </w:rPr>
        <w:t>literature.</w:t>
      </w:r>
      <w:r w:rsidR="003912F7" w:rsidRPr="001B68A4">
        <w:rPr>
          <w:rFonts w:ascii="Times New Roman" w:hAnsi="Times New Roman" w:cs="Times New Roman"/>
          <w:sz w:val="24"/>
          <w:szCs w:val="24"/>
          <w:lang w:val="en-US"/>
        </w:rPr>
        <w:t xml:space="preserve"> For that, response factors between </w:t>
      </w:r>
      <w:proofErr w:type="spellStart"/>
      <w:r w:rsidR="003912F7" w:rsidRPr="001B68A4">
        <w:rPr>
          <w:rFonts w:ascii="Times New Roman" w:hAnsi="Times New Roman" w:cs="Times New Roman"/>
          <w:sz w:val="24"/>
          <w:szCs w:val="24"/>
          <w:lang w:val="en-US"/>
        </w:rPr>
        <w:t>ribitol</w:t>
      </w:r>
      <w:proofErr w:type="spellEnd"/>
      <w:r w:rsidR="003912F7" w:rsidRPr="001B68A4">
        <w:rPr>
          <w:rFonts w:ascii="Times New Roman" w:hAnsi="Times New Roman" w:cs="Times New Roman"/>
          <w:sz w:val="24"/>
          <w:szCs w:val="24"/>
          <w:lang w:val="en-US"/>
        </w:rPr>
        <w:t xml:space="preserve"> </w:t>
      </w:r>
      <w:r w:rsidR="00484F31" w:rsidRPr="001B68A4">
        <w:rPr>
          <w:rFonts w:ascii="Times New Roman" w:hAnsi="Times New Roman" w:cs="Times New Roman"/>
          <w:sz w:val="24"/>
          <w:szCs w:val="24"/>
          <w:lang w:val="en-US"/>
        </w:rPr>
        <w:t xml:space="preserve">and the iridoid glycosides were determined using </w:t>
      </w:r>
      <w:r w:rsidR="00AE177D" w:rsidRPr="001B68A4">
        <w:rPr>
          <w:rFonts w:ascii="Times New Roman" w:hAnsi="Times New Roman" w:cs="Times New Roman"/>
          <w:sz w:val="24"/>
          <w:szCs w:val="24"/>
          <w:lang w:val="en-US"/>
        </w:rPr>
        <w:t xml:space="preserve">the same </w:t>
      </w:r>
      <w:proofErr w:type="spellStart"/>
      <w:r w:rsidR="00484F31" w:rsidRPr="001B68A4">
        <w:rPr>
          <w:rFonts w:ascii="Times New Roman" w:hAnsi="Times New Roman" w:cs="Times New Roman"/>
          <w:sz w:val="24"/>
          <w:szCs w:val="24"/>
          <w:lang w:val="en-US"/>
        </w:rPr>
        <w:t>ribitol</w:t>
      </w:r>
      <w:proofErr w:type="spellEnd"/>
      <w:r w:rsidR="00484F31" w:rsidRPr="001B68A4">
        <w:rPr>
          <w:rFonts w:ascii="Times New Roman" w:hAnsi="Times New Roman" w:cs="Times New Roman"/>
          <w:sz w:val="24"/>
          <w:szCs w:val="24"/>
          <w:lang w:val="en-US"/>
        </w:rPr>
        <w:t xml:space="preserve"> concentration </w:t>
      </w:r>
      <w:r w:rsidR="00AE177D" w:rsidRPr="001B68A4">
        <w:rPr>
          <w:rFonts w:ascii="Times New Roman" w:hAnsi="Times New Roman" w:cs="Times New Roman"/>
          <w:sz w:val="24"/>
          <w:szCs w:val="24"/>
          <w:lang w:val="en-US"/>
        </w:rPr>
        <w:t xml:space="preserve">as </w:t>
      </w:r>
      <w:r w:rsidR="00484F31" w:rsidRPr="001B68A4">
        <w:rPr>
          <w:rFonts w:ascii="Times New Roman" w:hAnsi="Times New Roman" w:cs="Times New Roman"/>
          <w:sz w:val="24"/>
          <w:szCs w:val="24"/>
          <w:lang w:val="en-US"/>
        </w:rPr>
        <w:t xml:space="preserve">in </w:t>
      </w:r>
      <w:r w:rsidR="00AE177D" w:rsidRPr="001B68A4">
        <w:rPr>
          <w:rFonts w:ascii="Times New Roman" w:hAnsi="Times New Roman" w:cs="Times New Roman"/>
          <w:sz w:val="24"/>
          <w:szCs w:val="24"/>
          <w:lang w:val="en-US"/>
        </w:rPr>
        <w:t xml:space="preserve">the </w:t>
      </w:r>
      <w:r w:rsidR="00484F31" w:rsidRPr="001B68A4">
        <w:rPr>
          <w:rFonts w:ascii="Times New Roman" w:hAnsi="Times New Roman" w:cs="Times New Roman"/>
          <w:sz w:val="24"/>
          <w:szCs w:val="24"/>
          <w:lang w:val="en-US"/>
        </w:rPr>
        <w:t>samples (see above) and four concentrations of the iridoid glycosides</w:t>
      </w:r>
      <w:r w:rsidR="00AE177D" w:rsidRPr="001B68A4">
        <w:rPr>
          <w:rFonts w:ascii="Times New Roman" w:hAnsi="Times New Roman" w:cs="Times New Roman"/>
          <w:sz w:val="24"/>
          <w:szCs w:val="24"/>
          <w:lang w:val="en-US"/>
        </w:rPr>
        <w:t xml:space="preserve"> </w:t>
      </w:r>
      <w:r w:rsidR="00484F31" w:rsidRPr="001B68A4">
        <w:rPr>
          <w:rFonts w:ascii="Times New Roman" w:hAnsi="Times New Roman" w:cs="Times New Roman"/>
          <w:sz w:val="24"/>
          <w:szCs w:val="24"/>
          <w:lang w:val="en-US"/>
        </w:rPr>
        <w:t>in the linear range. Response factors were (averaged over concentrations</w:t>
      </w:r>
      <w:r w:rsidR="00AE177D" w:rsidRPr="001B68A4">
        <w:rPr>
          <w:rFonts w:ascii="Times New Roman" w:hAnsi="Times New Roman" w:cs="Times New Roman"/>
          <w:sz w:val="24"/>
          <w:szCs w:val="24"/>
          <w:lang w:val="en-US"/>
        </w:rPr>
        <w:t xml:space="preserve"> and technical duplicates</w:t>
      </w:r>
      <w:r w:rsidR="00484F31" w:rsidRPr="001B68A4">
        <w:rPr>
          <w:rFonts w:ascii="Times New Roman" w:hAnsi="Times New Roman" w:cs="Times New Roman"/>
          <w:sz w:val="24"/>
          <w:szCs w:val="24"/>
          <w:lang w:val="en-US"/>
        </w:rPr>
        <w:t xml:space="preserve">) 1.5 and 1.4 for </w:t>
      </w:r>
      <w:proofErr w:type="spellStart"/>
      <w:r w:rsidR="00484F31" w:rsidRPr="001B68A4">
        <w:rPr>
          <w:rFonts w:ascii="Times New Roman" w:hAnsi="Times New Roman" w:cs="Times New Roman"/>
          <w:sz w:val="24"/>
          <w:szCs w:val="24"/>
          <w:lang w:val="en-US"/>
        </w:rPr>
        <w:t>aucubin</w:t>
      </w:r>
      <w:proofErr w:type="spellEnd"/>
      <w:r w:rsidR="00484F31" w:rsidRPr="001B68A4">
        <w:rPr>
          <w:rFonts w:ascii="Times New Roman" w:hAnsi="Times New Roman" w:cs="Times New Roman"/>
          <w:sz w:val="24"/>
          <w:szCs w:val="24"/>
          <w:lang w:val="en-US"/>
        </w:rPr>
        <w:t xml:space="preserve"> and </w:t>
      </w:r>
      <w:proofErr w:type="spellStart"/>
      <w:r w:rsidR="00484F31" w:rsidRPr="001B68A4">
        <w:rPr>
          <w:rFonts w:ascii="Times New Roman" w:hAnsi="Times New Roman" w:cs="Times New Roman"/>
          <w:sz w:val="24"/>
          <w:szCs w:val="24"/>
          <w:lang w:val="en-US"/>
        </w:rPr>
        <w:t>catalpol</w:t>
      </w:r>
      <w:proofErr w:type="spellEnd"/>
      <w:r w:rsidR="00484F31" w:rsidRPr="001B68A4">
        <w:rPr>
          <w:rFonts w:ascii="Times New Roman" w:hAnsi="Times New Roman" w:cs="Times New Roman"/>
          <w:sz w:val="24"/>
          <w:szCs w:val="24"/>
          <w:lang w:val="en-US"/>
        </w:rPr>
        <w:t xml:space="preserve">, </w:t>
      </w:r>
      <w:r w:rsidR="00484F31" w:rsidRPr="001B68A4">
        <w:rPr>
          <w:rFonts w:ascii="Times New Roman" w:hAnsi="Times New Roman" w:cs="Times New Roman"/>
          <w:sz w:val="24"/>
          <w:szCs w:val="24"/>
          <w:lang w:val="en-US"/>
        </w:rPr>
        <w:lastRenderedPageBreak/>
        <w:t>respectively.</w:t>
      </w:r>
      <w:r w:rsidR="004F41E6" w:rsidRPr="001B68A4">
        <w:rPr>
          <w:rFonts w:ascii="Times New Roman" w:hAnsi="Times New Roman" w:cs="Times New Roman"/>
          <w:sz w:val="24"/>
          <w:szCs w:val="24"/>
          <w:lang w:val="en-US"/>
        </w:rPr>
        <w:t xml:space="preserve"> </w:t>
      </w:r>
      <w:r w:rsidR="00534BFA" w:rsidRPr="001B68A4">
        <w:rPr>
          <w:rFonts w:ascii="Times New Roman" w:hAnsi="Times New Roman" w:cs="Times New Roman"/>
          <w:sz w:val="24"/>
          <w:szCs w:val="24"/>
          <w:lang w:val="en-US"/>
        </w:rPr>
        <w:t>Only</w:t>
      </w:r>
      <w:r w:rsidR="005A6BC2" w:rsidRPr="001B68A4">
        <w:rPr>
          <w:rFonts w:ascii="Times New Roman" w:hAnsi="Times New Roman" w:cs="Times New Roman"/>
          <w:sz w:val="24"/>
          <w:szCs w:val="24"/>
          <w:lang w:val="en-US"/>
        </w:rPr>
        <w:t xml:space="preserve"> those metabolites</w:t>
      </w:r>
      <w:r w:rsidR="003F7E8C" w:rsidRPr="001B68A4">
        <w:rPr>
          <w:rFonts w:ascii="Times New Roman" w:hAnsi="Times New Roman" w:cs="Times New Roman"/>
          <w:sz w:val="24"/>
          <w:szCs w:val="24"/>
          <w:lang w:val="en-US"/>
        </w:rPr>
        <w:t xml:space="preserve"> that</w:t>
      </w:r>
      <w:r w:rsidR="005A6BC2" w:rsidRPr="001B68A4">
        <w:rPr>
          <w:rFonts w:ascii="Times New Roman" w:hAnsi="Times New Roman" w:cs="Times New Roman"/>
          <w:sz w:val="24"/>
          <w:szCs w:val="24"/>
          <w:lang w:val="en-US"/>
        </w:rPr>
        <w:t xml:space="preserve"> occurred in more than 50% of the replicates of at least one treatment (</w:t>
      </w:r>
      <w:r w:rsidR="000D4EF1" w:rsidRPr="001B68A4">
        <w:rPr>
          <w:rFonts w:ascii="Times New Roman" w:hAnsi="Times New Roman" w:cs="Times New Roman"/>
          <w:sz w:val="24"/>
          <w:szCs w:val="24"/>
          <w:lang w:val="en-US"/>
        </w:rPr>
        <w:t>precipitation</w:t>
      </w:r>
      <w:r w:rsidR="005A6BC2" w:rsidRPr="001B68A4">
        <w:rPr>
          <w:rFonts w:ascii="Times New Roman" w:hAnsi="Times New Roman" w:cs="Times New Roman"/>
          <w:sz w:val="24"/>
          <w:szCs w:val="24"/>
          <w:lang w:val="en-US"/>
        </w:rPr>
        <w:t xml:space="preserve"> x temperature) group were retained.</w:t>
      </w:r>
      <w:r w:rsidR="00D02646" w:rsidRPr="001B68A4">
        <w:rPr>
          <w:rFonts w:ascii="Times New Roman" w:hAnsi="Times New Roman" w:cs="Times New Roman"/>
          <w:sz w:val="24"/>
          <w:szCs w:val="24"/>
          <w:lang w:val="en-US"/>
        </w:rPr>
        <w:t xml:space="preserve"> </w:t>
      </w:r>
    </w:p>
    <w:p w14:paraId="25B60C42" w14:textId="0A76FFDD" w:rsidR="0032022E" w:rsidRPr="0032022E" w:rsidRDefault="00F47F88" w:rsidP="0032022E">
      <w:pPr>
        <w:spacing w:after="240" w:line="480" w:lineRule="auto"/>
        <w:ind w:firstLine="360"/>
        <w:contextualSpacing/>
        <w:rPr>
          <w:ins w:id="37" w:author="Colin Orians" w:date="2018-10-29T11:04:00Z"/>
          <w:rFonts w:ascii="Times New Roman" w:hAnsi="Times New Roman" w:cs="Times New Roman"/>
          <w:color w:val="000000"/>
          <w:sz w:val="24"/>
          <w:szCs w:val="24"/>
          <w:shd w:val="clear" w:color="auto" w:fill="FFFFFF"/>
          <w:lang w:val="en-US"/>
        </w:rPr>
      </w:pPr>
      <w:ins w:id="38" w:author="Colin Orians" w:date="2018-10-29T10:58:00Z">
        <w:r w:rsidRPr="0032022E">
          <w:rPr>
            <w:rFonts w:ascii="Times New Roman" w:hAnsi="Times New Roman" w:cs="Times New Roman"/>
            <w:sz w:val="24"/>
            <w:szCs w:val="24"/>
            <w:lang w:val="en-US"/>
          </w:rPr>
          <w:t>Multivariate analyses were conducted in R version 3.5.1</w:t>
        </w:r>
      </w:ins>
      <w:ins w:id="39" w:author="Colin Orians" w:date="2018-10-29T11:01:00Z">
        <w:r w:rsidR="0032022E" w:rsidRPr="0032022E">
          <w:rPr>
            <w:rFonts w:ascii="Times New Roman" w:hAnsi="Times New Roman" w:cs="Times New Roman"/>
            <w:sz w:val="24"/>
            <w:szCs w:val="24"/>
            <w:lang w:val="en-US"/>
          </w:rPr>
          <w:t xml:space="preserve"> (R Core Team, 2018)</w:t>
        </w:r>
      </w:ins>
      <w:ins w:id="40" w:author="Colin Orians" w:date="2018-10-29T10:58:00Z">
        <w:r w:rsidRPr="0032022E">
          <w:rPr>
            <w:rFonts w:ascii="Times New Roman" w:hAnsi="Times New Roman" w:cs="Times New Roman"/>
            <w:sz w:val="24"/>
            <w:szCs w:val="24"/>
            <w:lang w:val="en-US"/>
          </w:rPr>
          <w:t xml:space="preserve">. </w:t>
        </w:r>
      </w:ins>
      <w:del w:id="41" w:author="Colin Orians" w:date="2018-10-31T16:18:00Z">
        <w:r w:rsidR="00D02646" w:rsidRPr="0032022E" w:rsidDel="00F50173">
          <w:rPr>
            <w:rFonts w:ascii="Times New Roman" w:hAnsi="Times New Roman" w:cs="Times New Roman"/>
            <w:sz w:val="24"/>
            <w:szCs w:val="24"/>
            <w:lang w:val="en-US"/>
          </w:rPr>
          <w:delText xml:space="preserve">A principal component </w:delText>
        </w:r>
      </w:del>
      <w:del w:id="42" w:author="Colin Orians" w:date="2018-10-29T11:18:00Z">
        <w:r w:rsidR="00D02646" w:rsidRPr="0032022E" w:rsidDel="00243208">
          <w:rPr>
            <w:rFonts w:ascii="Times New Roman" w:hAnsi="Times New Roman" w:cs="Times New Roman"/>
            <w:sz w:val="24"/>
            <w:szCs w:val="24"/>
            <w:lang w:val="en-US"/>
          </w:rPr>
          <w:delText xml:space="preserve">analysis </w:delText>
        </w:r>
      </w:del>
      <w:del w:id="43" w:author="Colin Orians" w:date="2018-10-31T16:18:00Z">
        <w:r w:rsidR="00D02646" w:rsidRPr="0032022E" w:rsidDel="00F50173">
          <w:rPr>
            <w:rFonts w:ascii="Times New Roman" w:hAnsi="Times New Roman" w:cs="Times New Roman"/>
            <w:sz w:val="24"/>
            <w:szCs w:val="24"/>
            <w:lang w:val="en-US"/>
          </w:rPr>
          <w:delText xml:space="preserve">(PCA) </w:delText>
        </w:r>
      </w:del>
      <w:del w:id="44" w:author="Colin Orians" w:date="2018-10-29T11:18:00Z">
        <w:r w:rsidR="00D02646" w:rsidRPr="0032022E" w:rsidDel="00243208">
          <w:rPr>
            <w:rFonts w:ascii="Times New Roman" w:hAnsi="Times New Roman" w:cs="Times New Roman"/>
            <w:sz w:val="24"/>
            <w:szCs w:val="24"/>
            <w:lang w:val="en-US"/>
          </w:rPr>
          <w:delText xml:space="preserve">was </w:delText>
        </w:r>
      </w:del>
      <w:del w:id="45" w:author="Colin Orians" w:date="2018-10-31T16:18:00Z">
        <w:r w:rsidR="00D02646" w:rsidRPr="0032022E" w:rsidDel="00F50173">
          <w:rPr>
            <w:rFonts w:ascii="Times New Roman" w:hAnsi="Times New Roman" w:cs="Times New Roman"/>
            <w:sz w:val="24"/>
            <w:szCs w:val="24"/>
            <w:lang w:val="en-US"/>
          </w:rPr>
          <w:delText>performed in R</w:delText>
        </w:r>
        <w:r w:rsidR="002649D6" w:rsidRPr="00243208" w:rsidDel="00F50173">
          <w:rPr>
            <w:rFonts w:ascii="Times New Roman" w:hAnsi="Times New Roman" w:cs="Times New Roman"/>
            <w:sz w:val="24"/>
            <w:szCs w:val="24"/>
            <w:lang w:val="en-US"/>
          </w:rPr>
          <w:delText xml:space="preserve"> </w:delText>
        </w:r>
        <w:r w:rsidR="00D02646" w:rsidRPr="00243208" w:rsidDel="00F50173">
          <w:rPr>
            <w:rFonts w:ascii="Times New Roman" w:hAnsi="Times New Roman" w:cs="Times New Roman"/>
            <w:sz w:val="24"/>
            <w:szCs w:val="24"/>
            <w:lang w:val="en-US"/>
          </w:rPr>
          <w:delText xml:space="preserve">after replacement of zero values </w:delText>
        </w:r>
        <w:r w:rsidR="00D54CE2" w:rsidRPr="00243208" w:rsidDel="00F50173">
          <w:rPr>
            <w:rFonts w:ascii="Times New Roman" w:hAnsi="Times New Roman" w:cs="Times New Roman"/>
            <w:sz w:val="24"/>
            <w:szCs w:val="24"/>
            <w:lang w:val="en-US"/>
          </w:rPr>
          <w:delText>by</w:delText>
        </w:r>
        <w:r w:rsidR="00D02646" w:rsidRPr="00243208" w:rsidDel="00F50173">
          <w:rPr>
            <w:rFonts w:ascii="Times New Roman" w:hAnsi="Times New Roman" w:cs="Times New Roman"/>
            <w:sz w:val="24"/>
            <w:szCs w:val="24"/>
            <w:lang w:val="en-US"/>
          </w:rPr>
          <w:delText xml:space="preserve"> </w:delText>
        </w:r>
        <w:r w:rsidR="0064160C" w:rsidRPr="00243208" w:rsidDel="00F50173">
          <w:rPr>
            <w:rFonts w:ascii="Times New Roman" w:hAnsi="Times New Roman" w:cs="Times New Roman"/>
            <w:sz w:val="24"/>
            <w:szCs w:val="24"/>
            <w:lang w:val="en-US"/>
          </w:rPr>
          <w:delText>small random numbers (10</w:delText>
        </w:r>
        <w:r w:rsidR="0064160C" w:rsidRPr="00F50173" w:rsidDel="00F50173">
          <w:rPr>
            <w:rFonts w:ascii="Times New Roman" w:hAnsi="Times New Roman" w:cs="Times New Roman"/>
            <w:sz w:val="24"/>
            <w:szCs w:val="24"/>
            <w:vertAlign w:val="superscript"/>
            <w:lang w:val="en-US"/>
          </w:rPr>
          <w:delText>-13</w:delText>
        </w:r>
        <w:r w:rsidR="0064160C" w:rsidRPr="00F50173" w:rsidDel="00F50173">
          <w:rPr>
            <w:rFonts w:ascii="Times New Roman" w:hAnsi="Times New Roman" w:cs="Times New Roman"/>
            <w:sz w:val="24"/>
            <w:szCs w:val="24"/>
            <w:lang w:val="en-US"/>
          </w:rPr>
          <w:delText>-10</w:delText>
        </w:r>
        <w:r w:rsidR="0064160C" w:rsidRPr="00F50173" w:rsidDel="00F50173">
          <w:rPr>
            <w:rFonts w:ascii="Times New Roman" w:hAnsi="Times New Roman" w:cs="Times New Roman"/>
            <w:sz w:val="24"/>
            <w:szCs w:val="24"/>
            <w:vertAlign w:val="superscript"/>
            <w:lang w:val="en-US"/>
          </w:rPr>
          <w:delText>-12</w:delText>
        </w:r>
        <w:r w:rsidR="0064160C" w:rsidRPr="00F50173" w:rsidDel="00F50173">
          <w:rPr>
            <w:rFonts w:ascii="Times New Roman" w:hAnsi="Times New Roman" w:cs="Times New Roman"/>
            <w:sz w:val="24"/>
            <w:szCs w:val="24"/>
            <w:lang w:val="en-US"/>
          </w:rPr>
          <w:delText>) and autoscaling</w:delText>
        </w:r>
      </w:del>
      <w:ins w:id="46" w:author="Colin Orians" w:date="2018-10-31T16:18:00Z">
        <w:r w:rsidR="00F50173">
          <w:rPr>
            <w:rFonts w:ascii="Times New Roman" w:hAnsi="Times New Roman" w:cs="Times New Roman"/>
            <w:sz w:val="24"/>
            <w:szCs w:val="24"/>
            <w:lang w:val="en-US"/>
          </w:rPr>
          <w:t xml:space="preserve">All data were </w:t>
        </w:r>
        <w:proofErr w:type="spellStart"/>
        <w:r w:rsidR="00F50173">
          <w:rPr>
            <w:rFonts w:ascii="Times New Roman" w:hAnsi="Times New Roman" w:cs="Times New Roman"/>
            <w:sz w:val="24"/>
            <w:szCs w:val="24"/>
            <w:lang w:val="en-US"/>
          </w:rPr>
          <w:t>autoscaled</w:t>
        </w:r>
      </w:ins>
      <w:proofErr w:type="spellEnd"/>
      <w:r w:rsidR="0064160C" w:rsidRPr="00F50173">
        <w:rPr>
          <w:rFonts w:ascii="Times New Roman" w:hAnsi="Times New Roman" w:cs="Times New Roman"/>
          <w:sz w:val="24"/>
          <w:szCs w:val="24"/>
          <w:lang w:val="en-US"/>
        </w:rPr>
        <w:t xml:space="preserve"> (i.e., mean-centering and scaling to unit variance)</w:t>
      </w:r>
      <w:ins w:id="47" w:author="Colin Orians" w:date="2018-10-31T16:18:00Z">
        <w:r w:rsidR="00F50173">
          <w:rPr>
            <w:rFonts w:ascii="Times New Roman" w:hAnsi="Times New Roman" w:cs="Times New Roman"/>
            <w:sz w:val="24"/>
            <w:szCs w:val="24"/>
            <w:lang w:val="en-US"/>
          </w:rPr>
          <w:t xml:space="preserve"> and </w:t>
        </w:r>
      </w:ins>
      <w:del w:id="48" w:author="Colin Orians" w:date="2018-10-31T16:18:00Z">
        <w:r w:rsidR="0064160C" w:rsidRPr="00F50173" w:rsidDel="00F50173">
          <w:rPr>
            <w:rFonts w:ascii="Times New Roman" w:hAnsi="Times New Roman" w:cs="Times New Roman"/>
            <w:sz w:val="24"/>
            <w:szCs w:val="24"/>
            <w:lang w:val="en-US"/>
          </w:rPr>
          <w:delText>.</w:delText>
        </w:r>
        <w:r w:rsidR="00CF090D" w:rsidRPr="00F50173" w:rsidDel="00F50173">
          <w:rPr>
            <w:rFonts w:ascii="Times New Roman" w:hAnsi="Times New Roman" w:cs="Times New Roman"/>
            <w:sz w:val="24"/>
            <w:szCs w:val="24"/>
            <w:lang w:val="en-US"/>
          </w:rPr>
          <w:delText xml:space="preserve"> </w:delText>
        </w:r>
      </w:del>
      <w:ins w:id="49" w:author="Colin Orians" w:date="2018-10-31T16:14:00Z">
        <w:r w:rsidR="00F50173">
          <w:rPr>
            <w:rFonts w:ascii="Times New Roman" w:hAnsi="Times New Roman" w:cs="Times New Roman"/>
            <w:sz w:val="24"/>
            <w:szCs w:val="24"/>
            <w:lang w:val="en-US"/>
          </w:rPr>
          <w:t>then analyzed by</w:t>
        </w:r>
      </w:ins>
      <w:ins w:id="50" w:author="Colin Orians" w:date="2018-10-29T11:02:00Z">
        <w:r w:rsidR="0032022E" w:rsidRPr="0032022E">
          <w:rPr>
            <w:rFonts w:ascii="Times New Roman" w:hAnsi="Times New Roman" w:cs="Times New Roman"/>
            <w:sz w:val="24"/>
            <w:szCs w:val="24"/>
            <w:lang w:val="en-US"/>
          </w:rPr>
          <w:t xml:space="preserve"> R</w:t>
        </w:r>
        <w:r w:rsidR="00F50173">
          <w:rPr>
            <w:rFonts w:ascii="Times New Roman" w:hAnsi="Times New Roman" w:cs="Times New Roman"/>
            <w:sz w:val="24"/>
            <w:szCs w:val="24"/>
            <w:lang w:val="en-US"/>
          </w:rPr>
          <w:t xml:space="preserve">edundancy Analysis (RDA) </w:t>
        </w:r>
        <w:r w:rsidR="0032022E" w:rsidRPr="0032022E">
          <w:rPr>
            <w:rFonts w:ascii="Times New Roman" w:hAnsi="Times New Roman" w:cs="Times New Roman"/>
            <w:sz w:val="24"/>
            <w:szCs w:val="24"/>
            <w:lang w:val="en-US"/>
          </w:rPr>
          <w:t xml:space="preserve">using the </w:t>
        </w:r>
        <w:r w:rsidR="0032022E" w:rsidRPr="0032022E">
          <w:rPr>
            <w:rFonts w:ascii="Times New Roman" w:hAnsi="Times New Roman" w:cs="Times New Roman"/>
            <w:i/>
            <w:sz w:val="24"/>
            <w:szCs w:val="24"/>
            <w:lang w:val="en-US"/>
          </w:rPr>
          <w:t>vegan</w:t>
        </w:r>
        <w:r w:rsidR="0032022E" w:rsidRPr="0032022E">
          <w:rPr>
            <w:rFonts w:ascii="Times New Roman" w:hAnsi="Times New Roman" w:cs="Times New Roman"/>
            <w:sz w:val="24"/>
            <w:szCs w:val="24"/>
            <w:lang w:val="en-US"/>
          </w:rPr>
          <w:t xml:space="preserve"> package </w:t>
        </w:r>
      </w:ins>
      <w:ins w:id="51" w:author="Colin Orians" w:date="2018-10-29T11:03:00Z">
        <w:r w:rsidR="0032022E" w:rsidRPr="0032022E">
          <w:rPr>
            <w:rFonts w:ascii="Times New Roman" w:hAnsi="Times New Roman" w:cs="Times New Roman"/>
            <w:sz w:val="24"/>
            <w:szCs w:val="24"/>
            <w:lang w:val="en-US"/>
          </w:rPr>
          <w:t>(</w:t>
        </w:r>
        <w:proofErr w:type="spellStart"/>
        <w:r w:rsidR="0032022E" w:rsidRPr="0032022E">
          <w:rPr>
            <w:rFonts w:ascii="Times New Roman" w:hAnsi="Times New Roman" w:cs="Times New Roman"/>
            <w:sz w:val="24"/>
            <w:szCs w:val="24"/>
            <w:lang w:val="en-US"/>
          </w:rPr>
          <w:t>Oksanen</w:t>
        </w:r>
        <w:proofErr w:type="spellEnd"/>
        <w:r w:rsidR="0032022E" w:rsidRPr="0032022E">
          <w:rPr>
            <w:rFonts w:ascii="Times New Roman" w:hAnsi="Times New Roman" w:cs="Times New Roman"/>
            <w:sz w:val="24"/>
            <w:szCs w:val="24"/>
            <w:lang w:val="en-US"/>
          </w:rPr>
          <w:t xml:space="preserve"> </w:t>
        </w:r>
        <w:r w:rsidR="0032022E" w:rsidRPr="0032022E">
          <w:rPr>
            <w:rFonts w:ascii="Times New Roman" w:hAnsi="Times New Roman" w:cs="Times New Roman"/>
            <w:i/>
            <w:sz w:val="24"/>
            <w:szCs w:val="24"/>
            <w:lang w:val="en-US"/>
          </w:rPr>
          <w:t>et al</w:t>
        </w:r>
        <w:r w:rsidR="0032022E" w:rsidRPr="0032022E">
          <w:rPr>
            <w:rFonts w:ascii="Times New Roman" w:hAnsi="Times New Roman" w:cs="Times New Roman"/>
            <w:sz w:val="24"/>
            <w:szCs w:val="24"/>
            <w:lang w:val="en-US"/>
          </w:rPr>
          <w:t>. 2018).</w:t>
        </w:r>
      </w:ins>
      <w:ins w:id="52" w:author="Colin Orians" w:date="2018-10-29T11:05:00Z">
        <w:r w:rsidR="0032022E">
          <w:rPr>
            <w:rFonts w:ascii="Times New Roman" w:hAnsi="Times New Roman" w:cs="Times New Roman"/>
            <w:sz w:val="24"/>
            <w:szCs w:val="24"/>
            <w:lang w:val="en-US"/>
          </w:rPr>
          <w:t xml:space="preserve"> </w:t>
        </w:r>
      </w:ins>
      <w:ins w:id="53" w:author="Colin Orians" w:date="2018-10-29T11:02:00Z">
        <w:r w:rsidR="0032022E" w:rsidRPr="0032022E">
          <w:rPr>
            <w:rFonts w:ascii="Times New Roman" w:hAnsi="Times New Roman" w:cs="Times New Roman"/>
            <w:sz w:val="24"/>
            <w:szCs w:val="24"/>
            <w:lang w:val="en-US"/>
          </w:rPr>
          <w:t xml:space="preserve">Type II permutation tests were conducted on the RDA models to determine the effects of temperature, precipitation, and their interaction on metabolite concentrations using the </w:t>
        </w:r>
        <w:proofErr w:type="spellStart"/>
        <w:r w:rsidR="0032022E" w:rsidRPr="0032022E">
          <w:rPr>
            <w:rFonts w:ascii="Times New Roman" w:hAnsi="Times New Roman" w:cs="Times New Roman"/>
            <w:sz w:val="24"/>
            <w:szCs w:val="24"/>
            <w:lang w:val="en-US"/>
          </w:rPr>
          <w:t>MVA.anova</w:t>
        </w:r>
        <w:proofErr w:type="spellEnd"/>
        <w:r w:rsidR="0032022E" w:rsidRPr="0032022E">
          <w:rPr>
            <w:rFonts w:ascii="Times New Roman" w:hAnsi="Times New Roman" w:cs="Times New Roman"/>
            <w:sz w:val="24"/>
            <w:szCs w:val="24"/>
            <w:lang w:val="en-US"/>
          </w:rPr>
          <w:t xml:space="preserve"> function from the </w:t>
        </w:r>
        <w:proofErr w:type="spellStart"/>
        <w:r w:rsidR="0032022E" w:rsidRPr="0032022E">
          <w:rPr>
            <w:rFonts w:ascii="Times New Roman" w:hAnsi="Times New Roman" w:cs="Times New Roman"/>
            <w:i/>
            <w:color w:val="000000"/>
            <w:sz w:val="24"/>
            <w:szCs w:val="24"/>
            <w:shd w:val="clear" w:color="auto" w:fill="FFFFFF"/>
            <w:lang w:val="en-US"/>
          </w:rPr>
          <w:t>RVAideMemoire</w:t>
        </w:r>
        <w:proofErr w:type="spellEnd"/>
        <w:r w:rsidR="0032022E" w:rsidRPr="0032022E">
          <w:rPr>
            <w:rFonts w:ascii="Times New Roman" w:hAnsi="Times New Roman" w:cs="Times New Roman"/>
            <w:i/>
            <w:color w:val="000000"/>
            <w:sz w:val="24"/>
            <w:szCs w:val="24"/>
            <w:shd w:val="clear" w:color="auto" w:fill="FFFFFF"/>
            <w:lang w:val="en-US"/>
          </w:rPr>
          <w:t xml:space="preserve"> </w:t>
        </w:r>
        <w:r w:rsidR="0032022E" w:rsidRPr="0032022E">
          <w:rPr>
            <w:rFonts w:ascii="Times New Roman" w:hAnsi="Times New Roman" w:cs="Times New Roman"/>
            <w:color w:val="000000"/>
            <w:sz w:val="24"/>
            <w:szCs w:val="24"/>
            <w:shd w:val="clear" w:color="auto" w:fill="FFFFFF"/>
            <w:lang w:val="en-US"/>
          </w:rPr>
          <w:t xml:space="preserve">package </w:t>
        </w:r>
      </w:ins>
      <w:ins w:id="54" w:author="Colin Orians" w:date="2018-10-29T11:03:00Z">
        <w:r w:rsidR="0032022E" w:rsidRPr="0032022E">
          <w:rPr>
            <w:rFonts w:ascii="Times New Roman" w:hAnsi="Times New Roman" w:cs="Times New Roman"/>
            <w:color w:val="000000"/>
            <w:sz w:val="24"/>
            <w:szCs w:val="24"/>
            <w:shd w:val="clear" w:color="auto" w:fill="FFFFFF"/>
            <w:lang w:val="en-US"/>
          </w:rPr>
          <w:t>(</w:t>
        </w:r>
        <w:proofErr w:type="spellStart"/>
        <w:r w:rsidR="0032022E" w:rsidRPr="0032022E">
          <w:rPr>
            <w:rFonts w:ascii="Times New Roman" w:hAnsi="Times New Roman" w:cs="Times New Roman"/>
            <w:color w:val="000000"/>
            <w:sz w:val="24"/>
            <w:szCs w:val="24"/>
            <w:shd w:val="clear" w:color="auto" w:fill="FFFFFF"/>
            <w:lang w:val="en-US"/>
          </w:rPr>
          <w:t>Hervé</w:t>
        </w:r>
        <w:proofErr w:type="spellEnd"/>
        <w:r w:rsidR="0032022E" w:rsidRPr="0032022E">
          <w:rPr>
            <w:rFonts w:ascii="Times New Roman" w:hAnsi="Times New Roman" w:cs="Times New Roman"/>
            <w:color w:val="000000"/>
            <w:sz w:val="24"/>
            <w:szCs w:val="24"/>
            <w:shd w:val="clear" w:color="auto" w:fill="FFFFFF"/>
            <w:lang w:val="en-US"/>
          </w:rPr>
          <w:t xml:space="preserve"> </w:t>
        </w:r>
        <w:r w:rsidR="0032022E" w:rsidRPr="0032022E">
          <w:rPr>
            <w:rFonts w:ascii="Times New Roman" w:hAnsi="Times New Roman" w:cs="Times New Roman"/>
            <w:i/>
            <w:color w:val="000000"/>
            <w:sz w:val="24"/>
            <w:szCs w:val="24"/>
            <w:shd w:val="clear" w:color="auto" w:fill="FFFFFF"/>
            <w:lang w:val="en-US"/>
          </w:rPr>
          <w:t>et al</w:t>
        </w:r>
        <w:r w:rsidR="0032022E" w:rsidRPr="0032022E">
          <w:rPr>
            <w:rFonts w:ascii="Times New Roman" w:hAnsi="Times New Roman" w:cs="Times New Roman"/>
            <w:color w:val="000000"/>
            <w:sz w:val="24"/>
            <w:szCs w:val="24"/>
            <w:shd w:val="clear" w:color="auto" w:fill="FFFFFF"/>
            <w:lang w:val="en-US"/>
          </w:rPr>
          <w:t>. 2018</w:t>
        </w:r>
      </w:ins>
      <w:ins w:id="55" w:author="Colin Orians" w:date="2018-10-29T11:04:00Z">
        <w:r w:rsidR="0032022E" w:rsidRPr="0032022E">
          <w:rPr>
            <w:rFonts w:ascii="Times New Roman" w:hAnsi="Times New Roman" w:cs="Times New Roman"/>
            <w:color w:val="000000"/>
            <w:sz w:val="24"/>
            <w:szCs w:val="24"/>
            <w:shd w:val="clear" w:color="auto" w:fill="FFFFFF"/>
            <w:lang w:val="en-US"/>
          </w:rPr>
          <w:t>)</w:t>
        </w:r>
      </w:ins>
      <w:ins w:id="56" w:author="Colin Orians" w:date="2018-10-29T11:02:00Z">
        <w:r w:rsidR="0032022E" w:rsidRPr="0032022E">
          <w:rPr>
            <w:rFonts w:ascii="Times New Roman" w:hAnsi="Times New Roman" w:cs="Times New Roman"/>
            <w:color w:val="000000"/>
            <w:sz w:val="24"/>
            <w:szCs w:val="24"/>
            <w:shd w:val="clear" w:color="auto" w:fill="FFFFFF"/>
            <w:lang w:val="en-US"/>
          </w:rPr>
          <w:t xml:space="preserve">. </w:t>
        </w:r>
      </w:ins>
    </w:p>
    <w:p w14:paraId="09B7F56F" w14:textId="1DE446B2" w:rsidR="00BE525F" w:rsidRPr="001B68A4" w:rsidRDefault="00CF090D" w:rsidP="0032022E">
      <w:pPr>
        <w:spacing w:after="240" w:line="480" w:lineRule="auto"/>
        <w:ind w:firstLine="360"/>
        <w:contextualSpacing/>
        <w:rPr>
          <w:rFonts w:ascii="Times New Roman" w:hAnsi="Times New Roman" w:cs="Times New Roman"/>
          <w:b/>
          <w:sz w:val="24"/>
          <w:szCs w:val="24"/>
          <w:lang w:val="en-US"/>
        </w:rPr>
      </w:pPr>
      <w:r w:rsidRPr="001B68A4">
        <w:rPr>
          <w:rFonts w:ascii="Times New Roman" w:hAnsi="Times New Roman" w:cs="Times New Roman"/>
          <w:sz w:val="24"/>
          <w:szCs w:val="24"/>
          <w:lang w:val="en-US"/>
        </w:rPr>
        <w:t>Fold changes (mean metabolite concentration</w:t>
      </w:r>
      <w:r w:rsidR="00CD3D1C" w:rsidRPr="001B68A4">
        <w:rPr>
          <w:rFonts w:ascii="Times New Roman" w:hAnsi="Times New Roman" w:cs="Times New Roman"/>
          <w:sz w:val="24"/>
          <w:szCs w:val="24"/>
          <w:lang w:val="en-US"/>
        </w:rPr>
        <w:t>s</w:t>
      </w:r>
      <w:r w:rsidRPr="001B68A4">
        <w:rPr>
          <w:rFonts w:ascii="Times New Roman" w:hAnsi="Times New Roman" w:cs="Times New Roman"/>
          <w:sz w:val="24"/>
          <w:szCs w:val="24"/>
          <w:lang w:val="en-US"/>
        </w:rPr>
        <w:t xml:space="preserve"> in treatment group</w:t>
      </w:r>
      <w:r w:rsidR="00CD3D1C" w:rsidRPr="001B68A4">
        <w:rPr>
          <w:rFonts w:ascii="Times New Roman" w:hAnsi="Times New Roman" w:cs="Times New Roman"/>
          <w:sz w:val="24"/>
          <w:szCs w:val="24"/>
          <w:lang w:val="en-US"/>
        </w:rPr>
        <w:t>s</w:t>
      </w:r>
      <w:r w:rsidRPr="001B68A4">
        <w:rPr>
          <w:rFonts w:ascii="Times New Roman" w:hAnsi="Times New Roman" w:cs="Times New Roman"/>
          <w:sz w:val="24"/>
          <w:szCs w:val="24"/>
          <w:lang w:val="en-US"/>
        </w:rPr>
        <w:t xml:space="preserve"> divided by </w:t>
      </w:r>
      <w:r w:rsidR="00CD3D1C" w:rsidRPr="001B68A4">
        <w:rPr>
          <w:rFonts w:ascii="Times New Roman" w:hAnsi="Times New Roman" w:cs="Times New Roman"/>
          <w:sz w:val="24"/>
          <w:szCs w:val="24"/>
          <w:lang w:val="en-US"/>
        </w:rPr>
        <w:t xml:space="preserve">the </w:t>
      </w:r>
      <w:r w:rsidRPr="001B68A4">
        <w:rPr>
          <w:rFonts w:ascii="Times New Roman" w:hAnsi="Times New Roman" w:cs="Times New Roman"/>
          <w:sz w:val="24"/>
          <w:szCs w:val="24"/>
          <w:lang w:val="en-US"/>
        </w:rPr>
        <w:t xml:space="preserve">mean </w:t>
      </w:r>
      <w:r w:rsidR="00551A58" w:rsidRPr="001B68A4">
        <w:rPr>
          <w:rFonts w:ascii="Times New Roman" w:hAnsi="Times New Roman" w:cs="Times New Roman"/>
          <w:sz w:val="24"/>
          <w:szCs w:val="24"/>
          <w:lang w:val="en-US"/>
        </w:rPr>
        <w:t xml:space="preserve">metabolite </w:t>
      </w:r>
      <w:r w:rsidRPr="001B68A4">
        <w:rPr>
          <w:rFonts w:ascii="Times New Roman" w:hAnsi="Times New Roman" w:cs="Times New Roman"/>
          <w:sz w:val="24"/>
          <w:szCs w:val="24"/>
          <w:lang w:val="en-US"/>
        </w:rPr>
        <w:t>concentration</w:t>
      </w:r>
      <w:r w:rsidR="002F136C" w:rsidRPr="001B68A4">
        <w:rPr>
          <w:rFonts w:ascii="Times New Roman" w:hAnsi="Times New Roman" w:cs="Times New Roman"/>
          <w:sz w:val="24"/>
          <w:szCs w:val="24"/>
          <w:lang w:val="en-US"/>
        </w:rPr>
        <w:t>s</w:t>
      </w:r>
      <w:r w:rsidRPr="001B68A4">
        <w:rPr>
          <w:rFonts w:ascii="Times New Roman" w:hAnsi="Times New Roman" w:cs="Times New Roman"/>
          <w:sz w:val="24"/>
          <w:szCs w:val="24"/>
          <w:lang w:val="en-US"/>
        </w:rPr>
        <w:t xml:space="preserve"> in </w:t>
      </w:r>
      <w:r w:rsidR="00E02D79" w:rsidRPr="001B68A4">
        <w:rPr>
          <w:rFonts w:ascii="Times New Roman" w:hAnsi="Times New Roman" w:cs="Times New Roman"/>
          <w:sz w:val="24"/>
          <w:szCs w:val="24"/>
          <w:lang w:val="en-US"/>
        </w:rPr>
        <w:t xml:space="preserve">the </w:t>
      </w:r>
      <w:r w:rsidRPr="001B68A4">
        <w:rPr>
          <w:rFonts w:ascii="Times New Roman" w:hAnsi="Times New Roman" w:cs="Times New Roman"/>
          <w:sz w:val="24"/>
          <w:szCs w:val="24"/>
          <w:lang w:val="en-US"/>
        </w:rPr>
        <w:t>common control group, i.e.</w:t>
      </w:r>
      <w:r w:rsidR="000D4EF1" w:rsidRPr="001B68A4">
        <w:rPr>
          <w:rFonts w:ascii="Times New Roman" w:hAnsi="Times New Roman" w:cs="Times New Roman"/>
          <w:sz w:val="24"/>
          <w:szCs w:val="24"/>
          <w:lang w:val="en-US"/>
        </w:rPr>
        <w:t>,</w:t>
      </w:r>
      <w:r w:rsidRPr="001B68A4">
        <w:rPr>
          <w:rFonts w:ascii="Times New Roman" w:hAnsi="Times New Roman" w:cs="Times New Roman"/>
          <w:sz w:val="24"/>
          <w:szCs w:val="24"/>
          <w:lang w:val="en-US"/>
        </w:rPr>
        <w:t xml:space="preserve"> ambient </w:t>
      </w:r>
      <w:r w:rsidR="00CD3FAF" w:rsidRPr="001B68A4">
        <w:rPr>
          <w:rFonts w:ascii="Times New Roman" w:hAnsi="Times New Roman" w:cs="Times New Roman"/>
          <w:sz w:val="24"/>
          <w:szCs w:val="24"/>
          <w:lang w:val="en-US"/>
        </w:rPr>
        <w:t>precipitation</w:t>
      </w:r>
      <w:r w:rsidRPr="001B68A4">
        <w:rPr>
          <w:rFonts w:ascii="Times New Roman" w:hAnsi="Times New Roman" w:cs="Times New Roman"/>
          <w:sz w:val="24"/>
          <w:szCs w:val="24"/>
          <w:lang w:val="en-US"/>
        </w:rPr>
        <w:t xml:space="preserve"> and ambient temperature) were calculated</w:t>
      </w:r>
      <w:r w:rsidR="00650B67" w:rsidRPr="001B68A4">
        <w:rPr>
          <w:rFonts w:ascii="Times New Roman" w:hAnsi="Times New Roman" w:cs="Times New Roman"/>
          <w:sz w:val="24"/>
          <w:szCs w:val="24"/>
          <w:lang w:val="en-US"/>
        </w:rPr>
        <w:t xml:space="preserve"> </w:t>
      </w:r>
      <w:r w:rsidR="00551A58" w:rsidRPr="001B68A4">
        <w:rPr>
          <w:rFonts w:ascii="Times New Roman" w:hAnsi="Times New Roman" w:cs="Times New Roman"/>
          <w:sz w:val="24"/>
          <w:szCs w:val="24"/>
          <w:lang w:val="en-US"/>
        </w:rPr>
        <w:t xml:space="preserve">for </w:t>
      </w:r>
      <w:r w:rsidR="00475C80" w:rsidRPr="001B68A4">
        <w:rPr>
          <w:rFonts w:ascii="Times New Roman" w:hAnsi="Times New Roman" w:cs="Times New Roman"/>
          <w:sz w:val="24"/>
          <w:szCs w:val="24"/>
          <w:lang w:val="en-US"/>
        </w:rPr>
        <w:t>metabolites</w:t>
      </w:r>
      <w:r w:rsidR="003F7E8C" w:rsidRPr="001B68A4">
        <w:rPr>
          <w:rFonts w:ascii="Times New Roman" w:hAnsi="Times New Roman" w:cs="Times New Roman"/>
          <w:sz w:val="24"/>
          <w:szCs w:val="24"/>
          <w:lang w:val="en-US"/>
        </w:rPr>
        <w:t xml:space="preserve"> that</w:t>
      </w:r>
      <w:r w:rsidR="00475C80" w:rsidRPr="001B68A4">
        <w:rPr>
          <w:rFonts w:ascii="Times New Roman" w:hAnsi="Times New Roman" w:cs="Times New Roman"/>
          <w:sz w:val="24"/>
          <w:szCs w:val="24"/>
          <w:lang w:val="en-US"/>
        </w:rPr>
        <w:t xml:space="preserve"> occurred in &gt; 50% of the replicates of all treatment groups </w:t>
      </w:r>
      <w:r w:rsidR="00650B67" w:rsidRPr="001B68A4">
        <w:rPr>
          <w:rFonts w:ascii="Times New Roman" w:hAnsi="Times New Roman" w:cs="Times New Roman"/>
          <w:sz w:val="24"/>
          <w:szCs w:val="24"/>
          <w:lang w:val="en-US"/>
        </w:rPr>
        <w:t>and log</w:t>
      </w:r>
      <w:r w:rsidR="00650B67" w:rsidRPr="001B68A4">
        <w:rPr>
          <w:rFonts w:ascii="Times New Roman" w:hAnsi="Times New Roman" w:cs="Times New Roman"/>
          <w:sz w:val="24"/>
          <w:szCs w:val="24"/>
          <w:vertAlign w:val="subscript"/>
          <w:lang w:val="en-US"/>
        </w:rPr>
        <w:t>2</w:t>
      </w:r>
      <w:r w:rsidR="000D4EF1" w:rsidRPr="001B68A4">
        <w:rPr>
          <w:rFonts w:ascii="Times New Roman" w:hAnsi="Times New Roman" w:cs="Times New Roman"/>
          <w:sz w:val="24"/>
          <w:szCs w:val="24"/>
          <w:lang w:val="en-US"/>
        </w:rPr>
        <w:t>-</w:t>
      </w:r>
      <w:r w:rsidR="00650B67" w:rsidRPr="001B68A4">
        <w:rPr>
          <w:rFonts w:ascii="Times New Roman" w:hAnsi="Times New Roman" w:cs="Times New Roman"/>
          <w:sz w:val="24"/>
          <w:szCs w:val="24"/>
          <w:lang w:val="en-US"/>
        </w:rPr>
        <w:t>transformed for scale symmetry</w:t>
      </w:r>
      <w:r w:rsidR="00D71777" w:rsidRPr="001B68A4">
        <w:rPr>
          <w:rFonts w:ascii="Times New Roman" w:hAnsi="Times New Roman" w:cs="Times New Roman"/>
          <w:sz w:val="24"/>
          <w:szCs w:val="24"/>
          <w:lang w:val="en-US"/>
        </w:rPr>
        <w:t xml:space="preserve">. </w:t>
      </w:r>
      <w:r w:rsidR="00B241FD" w:rsidRPr="001B68A4">
        <w:rPr>
          <w:rFonts w:ascii="Times New Roman" w:hAnsi="Times New Roman" w:cs="Times New Roman"/>
          <w:sz w:val="24"/>
          <w:szCs w:val="24"/>
          <w:lang w:val="en-US"/>
        </w:rPr>
        <w:t xml:space="preserve"> </w:t>
      </w:r>
      <w:r w:rsidR="00650B67" w:rsidRPr="001B68A4">
        <w:rPr>
          <w:rFonts w:ascii="Times New Roman" w:hAnsi="Times New Roman" w:cs="Times New Roman"/>
          <w:sz w:val="24"/>
          <w:szCs w:val="24"/>
          <w:lang w:val="en-US"/>
        </w:rPr>
        <w:t>Metabolite pool sizes were considered to be decreased by the treatment (compared to the common control gr</w:t>
      </w:r>
      <w:r w:rsidR="00475C80" w:rsidRPr="001B68A4">
        <w:rPr>
          <w:rFonts w:ascii="Times New Roman" w:hAnsi="Times New Roman" w:cs="Times New Roman"/>
          <w:sz w:val="24"/>
          <w:szCs w:val="24"/>
          <w:lang w:val="en-US"/>
        </w:rPr>
        <w:t>oup) if fold changes were &lt; 0.5</w:t>
      </w:r>
      <w:r w:rsidR="00650B67" w:rsidRPr="001B68A4">
        <w:rPr>
          <w:rFonts w:ascii="Times New Roman" w:hAnsi="Times New Roman" w:cs="Times New Roman"/>
          <w:sz w:val="24"/>
          <w:szCs w:val="24"/>
          <w:lang w:val="en-US"/>
        </w:rPr>
        <w:t xml:space="preserve"> (&lt; </w:t>
      </w:r>
      <w:r w:rsidR="00F370FC" w:rsidRPr="001B68A4">
        <w:rPr>
          <w:rFonts w:ascii="Times New Roman" w:hAnsi="Times New Roman" w:cs="Times New Roman"/>
          <w:sz w:val="24"/>
          <w:szCs w:val="24"/>
          <w:lang w:val="en-US"/>
        </w:rPr>
        <w:t xml:space="preserve">- </w:t>
      </w:r>
      <w:r w:rsidR="00475C80" w:rsidRPr="001B68A4">
        <w:rPr>
          <w:rFonts w:ascii="Times New Roman" w:hAnsi="Times New Roman" w:cs="Times New Roman"/>
          <w:sz w:val="24"/>
          <w:szCs w:val="24"/>
          <w:lang w:val="en-US"/>
        </w:rPr>
        <w:t>1</w:t>
      </w:r>
      <w:r w:rsidR="00650B67" w:rsidRPr="001B68A4">
        <w:rPr>
          <w:rFonts w:ascii="Times New Roman" w:hAnsi="Times New Roman" w:cs="Times New Roman"/>
          <w:sz w:val="24"/>
          <w:szCs w:val="24"/>
          <w:lang w:val="en-US"/>
        </w:rPr>
        <w:t xml:space="preserve"> on log</w:t>
      </w:r>
      <w:r w:rsidR="00650B67" w:rsidRPr="001B68A4">
        <w:rPr>
          <w:rFonts w:ascii="Times New Roman" w:hAnsi="Times New Roman" w:cs="Times New Roman"/>
          <w:sz w:val="24"/>
          <w:szCs w:val="24"/>
          <w:vertAlign w:val="subscript"/>
          <w:lang w:val="en-US"/>
        </w:rPr>
        <w:t>2</w:t>
      </w:r>
      <w:r w:rsidR="00650B67" w:rsidRPr="001B68A4">
        <w:rPr>
          <w:rFonts w:ascii="Times New Roman" w:hAnsi="Times New Roman" w:cs="Times New Roman"/>
          <w:sz w:val="24"/>
          <w:szCs w:val="24"/>
          <w:lang w:val="en-US"/>
        </w:rPr>
        <w:t xml:space="preserve"> scale) and</w:t>
      </w:r>
      <w:r w:rsidR="008A1D25" w:rsidRPr="001B68A4">
        <w:rPr>
          <w:rFonts w:ascii="Times New Roman" w:hAnsi="Times New Roman" w:cs="Times New Roman"/>
          <w:sz w:val="24"/>
          <w:szCs w:val="24"/>
          <w:lang w:val="en-US"/>
        </w:rPr>
        <w:t xml:space="preserve"> </w:t>
      </w:r>
      <w:del w:id="57" w:author="Colin Orians" w:date="2018-10-29T11:19:00Z">
        <w:r w:rsidR="008A1D25" w:rsidRPr="001B68A4" w:rsidDel="00BF56F3">
          <w:rPr>
            <w:rFonts w:ascii="Times New Roman" w:hAnsi="Times New Roman" w:cs="Times New Roman"/>
            <w:sz w:val="24"/>
            <w:szCs w:val="24"/>
            <w:lang w:val="en-US"/>
          </w:rPr>
          <w:delText xml:space="preserve">considerably </w:delText>
        </w:r>
      </w:del>
      <w:ins w:id="58" w:author="Colin Orians" w:date="2018-10-29T11:19:00Z">
        <w:r w:rsidR="00BF56F3" w:rsidRPr="001B68A4">
          <w:rPr>
            <w:rFonts w:ascii="Times New Roman" w:hAnsi="Times New Roman" w:cs="Times New Roman"/>
            <w:sz w:val="24"/>
            <w:szCs w:val="24"/>
            <w:lang w:val="en-US"/>
          </w:rPr>
          <w:t>consider</w:t>
        </w:r>
        <w:r w:rsidR="00BF56F3">
          <w:rPr>
            <w:rFonts w:ascii="Times New Roman" w:hAnsi="Times New Roman" w:cs="Times New Roman"/>
            <w:sz w:val="24"/>
            <w:szCs w:val="24"/>
            <w:lang w:val="en-US"/>
          </w:rPr>
          <w:t>ed to be</w:t>
        </w:r>
        <w:r w:rsidR="00BF56F3" w:rsidRPr="001B68A4">
          <w:rPr>
            <w:rFonts w:ascii="Times New Roman" w:hAnsi="Times New Roman" w:cs="Times New Roman"/>
            <w:sz w:val="24"/>
            <w:szCs w:val="24"/>
            <w:lang w:val="en-US"/>
          </w:rPr>
          <w:t xml:space="preserve"> </w:t>
        </w:r>
      </w:ins>
      <w:r w:rsidR="00650B67" w:rsidRPr="001B68A4">
        <w:rPr>
          <w:rFonts w:ascii="Times New Roman" w:hAnsi="Times New Roman" w:cs="Times New Roman"/>
          <w:sz w:val="24"/>
          <w:szCs w:val="24"/>
          <w:lang w:val="en-US"/>
        </w:rPr>
        <w:t>increased if fold changes w</w:t>
      </w:r>
      <w:r w:rsidR="00475C80" w:rsidRPr="001B68A4">
        <w:rPr>
          <w:rFonts w:ascii="Times New Roman" w:hAnsi="Times New Roman" w:cs="Times New Roman"/>
          <w:sz w:val="24"/>
          <w:szCs w:val="24"/>
          <w:lang w:val="en-US"/>
        </w:rPr>
        <w:t>ere &gt; 2</w:t>
      </w:r>
      <w:r w:rsidR="00650B67" w:rsidRPr="001B68A4">
        <w:rPr>
          <w:rFonts w:ascii="Times New Roman" w:hAnsi="Times New Roman" w:cs="Times New Roman"/>
          <w:sz w:val="24"/>
          <w:szCs w:val="24"/>
          <w:lang w:val="en-US"/>
        </w:rPr>
        <w:t xml:space="preserve"> (&gt; </w:t>
      </w:r>
      <w:r w:rsidR="00475C80" w:rsidRPr="001B68A4">
        <w:rPr>
          <w:rFonts w:ascii="Times New Roman" w:hAnsi="Times New Roman" w:cs="Times New Roman"/>
          <w:sz w:val="24"/>
          <w:szCs w:val="24"/>
          <w:lang w:val="en-US"/>
        </w:rPr>
        <w:t>1</w:t>
      </w:r>
      <w:r w:rsidR="00650B67" w:rsidRPr="001B68A4">
        <w:rPr>
          <w:rFonts w:ascii="Times New Roman" w:hAnsi="Times New Roman" w:cs="Times New Roman"/>
          <w:sz w:val="24"/>
          <w:szCs w:val="24"/>
          <w:lang w:val="en-US"/>
        </w:rPr>
        <w:t xml:space="preserve"> on log</w:t>
      </w:r>
      <w:r w:rsidR="00650B67" w:rsidRPr="001B68A4">
        <w:rPr>
          <w:rFonts w:ascii="Times New Roman" w:hAnsi="Times New Roman" w:cs="Times New Roman"/>
          <w:sz w:val="24"/>
          <w:szCs w:val="24"/>
          <w:vertAlign w:val="subscript"/>
          <w:lang w:val="en-US"/>
        </w:rPr>
        <w:t>2</w:t>
      </w:r>
      <w:r w:rsidR="00650B67" w:rsidRPr="001B68A4">
        <w:rPr>
          <w:rFonts w:ascii="Times New Roman" w:hAnsi="Times New Roman" w:cs="Times New Roman"/>
          <w:sz w:val="24"/>
          <w:szCs w:val="24"/>
          <w:lang w:val="en-US"/>
        </w:rPr>
        <w:t xml:space="preserve"> scale).</w:t>
      </w:r>
      <w:r w:rsidR="006D2D47" w:rsidRPr="001B68A4">
        <w:rPr>
          <w:rFonts w:ascii="Times New Roman" w:hAnsi="Times New Roman" w:cs="Times New Roman"/>
          <w:sz w:val="24"/>
          <w:szCs w:val="24"/>
          <w:lang w:val="en-US"/>
        </w:rPr>
        <w:t xml:space="preserve"> </w:t>
      </w:r>
      <w:r w:rsidR="00EB6357" w:rsidRPr="001B68A4">
        <w:rPr>
          <w:rFonts w:ascii="Times New Roman" w:hAnsi="Times New Roman" w:cs="Times New Roman"/>
          <w:sz w:val="24"/>
          <w:szCs w:val="24"/>
          <w:lang w:val="en-US"/>
        </w:rPr>
        <w:t xml:space="preserve">Clustering </w:t>
      </w:r>
      <w:r w:rsidR="0071049D" w:rsidRPr="001B68A4">
        <w:rPr>
          <w:rFonts w:ascii="Times New Roman" w:hAnsi="Times New Roman" w:cs="Times New Roman"/>
          <w:sz w:val="24"/>
          <w:szCs w:val="24"/>
          <w:lang w:val="en-US"/>
        </w:rPr>
        <w:t xml:space="preserve">of treatment groups and metabolites </w:t>
      </w:r>
      <w:r w:rsidR="00EB6357" w:rsidRPr="001B68A4">
        <w:rPr>
          <w:rFonts w:ascii="Times New Roman" w:hAnsi="Times New Roman" w:cs="Times New Roman"/>
          <w:sz w:val="24"/>
          <w:szCs w:val="24"/>
          <w:lang w:val="en-US"/>
        </w:rPr>
        <w:t>was performed based on mean fold changes</w:t>
      </w:r>
      <w:r w:rsidR="0071049D" w:rsidRPr="001B68A4">
        <w:rPr>
          <w:rFonts w:ascii="Times New Roman" w:hAnsi="Times New Roman" w:cs="Times New Roman"/>
          <w:sz w:val="24"/>
          <w:szCs w:val="24"/>
          <w:lang w:val="en-US"/>
        </w:rPr>
        <w:t xml:space="preserve"> (see above)</w:t>
      </w:r>
      <w:r w:rsidR="00EB6357" w:rsidRPr="001B68A4">
        <w:rPr>
          <w:rFonts w:ascii="Times New Roman" w:hAnsi="Times New Roman" w:cs="Times New Roman"/>
          <w:sz w:val="24"/>
          <w:szCs w:val="24"/>
          <w:lang w:val="en-US"/>
        </w:rPr>
        <w:t xml:space="preserve"> using the average linkage hierarchical clustering method based on Pearson correlations</w:t>
      </w:r>
      <w:r w:rsidR="0071049D" w:rsidRPr="001B68A4">
        <w:rPr>
          <w:rFonts w:ascii="Times New Roman" w:hAnsi="Times New Roman" w:cs="Times New Roman"/>
          <w:sz w:val="24"/>
          <w:szCs w:val="24"/>
          <w:lang w:val="en-US"/>
        </w:rPr>
        <w:t xml:space="preserve"> in Cluster 3.0 </w:t>
      </w:r>
      <w:r w:rsidR="007E3AE8" w:rsidRPr="007E3AE8">
        <w:rPr>
          <w:rFonts w:ascii="Times New Roman" w:hAnsi="Times New Roman" w:cs="Times New Roman"/>
          <w:sz w:val="24"/>
          <w:szCs w:val="24"/>
        </w:rPr>
        <w:t xml:space="preserve">(de </w:t>
      </w:r>
      <w:proofErr w:type="spellStart"/>
      <w:r w:rsidR="007E3AE8" w:rsidRPr="007E3AE8">
        <w:rPr>
          <w:rFonts w:ascii="Times New Roman" w:hAnsi="Times New Roman" w:cs="Times New Roman"/>
          <w:sz w:val="24"/>
          <w:szCs w:val="24"/>
        </w:rPr>
        <w:t>Hoon</w:t>
      </w:r>
      <w:proofErr w:type="spellEnd"/>
      <w:r w:rsidR="007E3AE8" w:rsidRPr="007E3AE8">
        <w:rPr>
          <w:rFonts w:ascii="Times New Roman" w:hAnsi="Times New Roman" w:cs="Times New Roman"/>
          <w:sz w:val="24"/>
          <w:szCs w:val="24"/>
        </w:rPr>
        <w:t xml:space="preserve"> </w:t>
      </w:r>
      <w:r w:rsidR="007E3AE8" w:rsidRPr="007E3AE8">
        <w:rPr>
          <w:rFonts w:ascii="Times New Roman" w:hAnsi="Times New Roman" w:cs="Times New Roman"/>
          <w:i/>
          <w:iCs/>
          <w:sz w:val="24"/>
          <w:szCs w:val="24"/>
        </w:rPr>
        <w:t>et al.</w:t>
      </w:r>
      <w:r w:rsidR="007E3AE8" w:rsidRPr="007E3AE8">
        <w:rPr>
          <w:rFonts w:ascii="Times New Roman" w:hAnsi="Times New Roman" w:cs="Times New Roman"/>
          <w:sz w:val="24"/>
          <w:szCs w:val="24"/>
        </w:rPr>
        <w:t xml:space="preserve"> 2004)</w:t>
      </w:r>
      <w:r w:rsidR="00EB6357" w:rsidRPr="001B68A4">
        <w:rPr>
          <w:rFonts w:ascii="Times New Roman" w:hAnsi="Times New Roman" w:cs="Times New Roman"/>
          <w:sz w:val="24"/>
          <w:szCs w:val="24"/>
          <w:lang w:val="en-US"/>
        </w:rPr>
        <w:t>. The</w:t>
      </w:r>
      <w:r w:rsidR="009F1675" w:rsidRPr="001B68A4">
        <w:rPr>
          <w:rFonts w:ascii="Times New Roman" w:hAnsi="Times New Roman" w:cs="Times New Roman"/>
          <w:sz w:val="24"/>
          <w:szCs w:val="24"/>
          <w:lang w:val="en-US"/>
        </w:rPr>
        <w:t xml:space="preserve"> heatmap was constructed</w:t>
      </w:r>
      <w:r w:rsidR="0071049D" w:rsidRPr="001B68A4">
        <w:rPr>
          <w:rFonts w:ascii="Times New Roman" w:hAnsi="Times New Roman" w:cs="Times New Roman"/>
          <w:sz w:val="24"/>
          <w:szCs w:val="24"/>
          <w:lang w:val="en-US"/>
        </w:rPr>
        <w:t xml:space="preserve"> with </w:t>
      </w:r>
      <w:r w:rsidR="00722AED" w:rsidRPr="001B68A4">
        <w:rPr>
          <w:rFonts w:ascii="Times New Roman" w:hAnsi="Times New Roman" w:cs="Times New Roman"/>
          <w:sz w:val="24"/>
          <w:szCs w:val="24"/>
          <w:lang w:val="en-US"/>
        </w:rPr>
        <w:t>Java</w:t>
      </w:r>
      <w:r w:rsidR="00D51719" w:rsidRPr="001B68A4">
        <w:rPr>
          <w:rFonts w:ascii="Times New Roman" w:hAnsi="Times New Roman" w:cs="Times New Roman"/>
          <w:sz w:val="24"/>
          <w:szCs w:val="24"/>
          <w:lang w:val="en-US"/>
        </w:rPr>
        <w:t xml:space="preserve"> </w:t>
      </w:r>
      <w:proofErr w:type="spellStart"/>
      <w:r w:rsidR="00722AED" w:rsidRPr="001B68A4">
        <w:rPr>
          <w:rFonts w:ascii="Times New Roman" w:hAnsi="Times New Roman" w:cs="Times New Roman"/>
          <w:sz w:val="24"/>
          <w:szCs w:val="24"/>
          <w:lang w:val="en-US"/>
        </w:rPr>
        <w:t>TreeView</w:t>
      </w:r>
      <w:proofErr w:type="spellEnd"/>
      <w:r w:rsidR="00722AED" w:rsidRPr="001B68A4">
        <w:rPr>
          <w:rFonts w:ascii="Times New Roman" w:hAnsi="Times New Roman" w:cs="Times New Roman"/>
          <w:sz w:val="24"/>
          <w:szCs w:val="24"/>
          <w:lang w:val="en-US"/>
        </w:rPr>
        <w:t xml:space="preserve"> </w:t>
      </w:r>
      <w:r w:rsidR="002B3D3A" w:rsidRPr="001B68A4">
        <w:rPr>
          <w:rFonts w:ascii="Times New Roman" w:hAnsi="Times New Roman" w:cs="Times New Roman"/>
          <w:sz w:val="24"/>
          <w:szCs w:val="24"/>
          <w:lang w:val="en-US"/>
        </w:rPr>
        <w:t xml:space="preserve">1.1.6r4 </w:t>
      </w:r>
      <w:r w:rsidR="007E3AE8">
        <w:rPr>
          <w:rFonts w:ascii="Times New Roman" w:hAnsi="Times New Roman" w:cs="Times New Roman"/>
          <w:sz w:val="24"/>
          <w:szCs w:val="24"/>
        </w:rPr>
        <w:t>(</w:t>
      </w:r>
      <w:proofErr w:type="spellStart"/>
      <w:r w:rsidR="007E3AE8">
        <w:rPr>
          <w:rFonts w:ascii="Times New Roman" w:hAnsi="Times New Roman" w:cs="Times New Roman"/>
          <w:sz w:val="24"/>
          <w:szCs w:val="24"/>
        </w:rPr>
        <w:t>Saldanha</w:t>
      </w:r>
      <w:proofErr w:type="spellEnd"/>
      <w:r w:rsidR="007E3AE8">
        <w:rPr>
          <w:rFonts w:ascii="Times New Roman" w:hAnsi="Times New Roman" w:cs="Times New Roman"/>
          <w:sz w:val="24"/>
          <w:szCs w:val="24"/>
        </w:rPr>
        <w:t xml:space="preserve"> 2004)</w:t>
      </w:r>
      <w:r w:rsidR="00722AED" w:rsidRPr="001B68A4">
        <w:rPr>
          <w:rFonts w:ascii="Times New Roman" w:hAnsi="Times New Roman" w:cs="Times New Roman"/>
          <w:sz w:val="24"/>
          <w:szCs w:val="24"/>
          <w:lang w:val="en-US"/>
        </w:rPr>
        <w:t>.</w:t>
      </w:r>
      <w:r w:rsidR="004B207B" w:rsidRPr="001B68A4">
        <w:rPr>
          <w:rFonts w:ascii="Times New Roman" w:hAnsi="Times New Roman" w:cs="Times New Roman"/>
          <w:sz w:val="24"/>
          <w:szCs w:val="24"/>
          <w:lang w:val="en-US"/>
        </w:rPr>
        <w:t xml:space="preserve"> </w:t>
      </w:r>
      <w:r w:rsidR="00B241FD" w:rsidRPr="001B68A4">
        <w:rPr>
          <w:rFonts w:ascii="Times New Roman" w:hAnsi="Times New Roman" w:cs="Times New Roman"/>
          <w:sz w:val="24"/>
          <w:szCs w:val="24"/>
          <w:lang w:val="en-US"/>
        </w:rPr>
        <w:t xml:space="preserve"> </w:t>
      </w:r>
      <w:r w:rsidR="004B207B" w:rsidRPr="001B68A4">
        <w:rPr>
          <w:rFonts w:ascii="Times New Roman" w:hAnsi="Times New Roman" w:cs="Times New Roman"/>
          <w:sz w:val="24"/>
          <w:szCs w:val="24"/>
          <w:lang w:val="en-US"/>
        </w:rPr>
        <w:t xml:space="preserve">Heatmap stripes were mapped on a </w:t>
      </w:r>
      <w:r w:rsidR="00D54F10" w:rsidRPr="001B68A4">
        <w:rPr>
          <w:rFonts w:ascii="Times New Roman" w:hAnsi="Times New Roman" w:cs="Times New Roman"/>
          <w:sz w:val="24"/>
          <w:szCs w:val="24"/>
          <w:lang w:val="en-US"/>
        </w:rPr>
        <w:t xml:space="preserve">metabolic </w:t>
      </w:r>
      <w:r w:rsidR="004B207B" w:rsidRPr="001B68A4">
        <w:rPr>
          <w:rFonts w:ascii="Times New Roman" w:hAnsi="Times New Roman" w:cs="Times New Roman"/>
          <w:sz w:val="24"/>
          <w:szCs w:val="24"/>
          <w:lang w:val="en-US"/>
        </w:rPr>
        <w:t>pathway map</w:t>
      </w:r>
      <w:r w:rsidR="003F7E8C" w:rsidRPr="001B68A4">
        <w:rPr>
          <w:rFonts w:ascii="Times New Roman" w:hAnsi="Times New Roman" w:cs="Times New Roman"/>
          <w:sz w:val="24"/>
          <w:szCs w:val="24"/>
          <w:lang w:val="en-US"/>
        </w:rPr>
        <w:t xml:space="preserve"> that</w:t>
      </w:r>
      <w:r w:rsidR="004B207B" w:rsidRPr="001B68A4">
        <w:rPr>
          <w:rFonts w:ascii="Times New Roman" w:hAnsi="Times New Roman" w:cs="Times New Roman"/>
          <w:sz w:val="24"/>
          <w:szCs w:val="24"/>
          <w:lang w:val="en-US"/>
        </w:rPr>
        <w:t xml:space="preserve"> was modified after Schweiger </w:t>
      </w:r>
      <w:r w:rsidR="004B207B" w:rsidRPr="000A0DC1">
        <w:rPr>
          <w:rFonts w:ascii="Times New Roman" w:hAnsi="Times New Roman" w:cs="Times New Roman"/>
          <w:i/>
          <w:sz w:val="24"/>
          <w:szCs w:val="24"/>
          <w:lang w:val="en-US"/>
        </w:rPr>
        <w:t>et al</w:t>
      </w:r>
      <w:r w:rsidR="00282078" w:rsidRPr="000A0DC1">
        <w:rPr>
          <w:rFonts w:ascii="Times New Roman" w:hAnsi="Times New Roman" w:cs="Times New Roman"/>
          <w:i/>
          <w:sz w:val="24"/>
          <w:szCs w:val="24"/>
          <w:lang w:val="en-US"/>
        </w:rPr>
        <w:t>.</w:t>
      </w:r>
      <w:r w:rsidR="004F41E6" w:rsidRPr="001B68A4">
        <w:rPr>
          <w:rFonts w:ascii="Times New Roman" w:hAnsi="Times New Roman" w:cs="Times New Roman"/>
          <w:sz w:val="24"/>
          <w:szCs w:val="24"/>
          <w:lang w:val="en-US"/>
        </w:rPr>
        <w:t xml:space="preserve"> </w:t>
      </w:r>
      <w:r w:rsidR="007E3AE8">
        <w:rPr>
          <w:rFonts w:ascii="Times New Roman" w:hAnsi="Times New Roman" w:cs="Times New Roman"/>
          <w:sz w:val="24"/>
          <w:szCs w:val="24"/>
        </w:rPr>
        <w:t>(2014)</w:t>
      </w:r>
      <w:r w:rsidR="005571B6" w:rsidRPr="001B68A4">
        <w:rPr>
          <w:rFonts w:ascii="Times New Roman" w:hAnsi="Times New Roman" w:cs="Times New Roman"/>
          <w:i/>
          <w:sz w:val="24"/>
          <w:szCs w:val="24"/>
          <w:lang w:val="en-US"/>
        </w:rPr>
        <w:t xml:space="preserve"> </w:t>
      </w:r>
      <w:r w:rsidR="004B207B" w:rsidRPr="001B68A4">
        <w:rPr>
          <w:rFonts w:ascii="Times New Roman" w:hAnsi="Times New Roman" w:cs="Times New Roman"/>
          <w:sz w:val="24"/>
          <w:szCs w:val="24"/>
          <w:lang w:val="en-US"/>
        </w:rPr>
        <w:t xml:space="preserve">and relies on the KEGG </w:t>
      </w:r>
      <w:r w:rsidR="00330D6E" w:rsidRPr="001B68A4">
        <w:rPr>
          <w:rFonts w:ascii="Times New Roman" w:hAnsi="Times New Roman" w:cs="Times New Roman"/>
          <w:sz w:val="24"/>
          <w:szCs w:val="24"/>
          <w:lang w:val="en-US"/>
        </w:rPr>
        <w:t>PATHWAY</w:t>
      </w:r>
      <w:r w:rsidR="004B207B" w:rsidRPr="001B68A4">
        <w:rPr>
          <w:rFonts w:ascii="Times New Roman" w:hAnsi="Times New Roman" w:cs="Times New Roman"/>
          <w:sz w:val="24"/>
          <w:szCs w:val="24"/>
          <w:lang w:val="en-US"/>
        </w:rPr>
        <w:t xml:space="preserve"> database</w:t>
      </w:r>
      <w:r w:rsidR="0018476F" w:rsidRPr="001B68A4">
        <w:rPr>
          <w:rFonts w:ascii="Times New Roman" w:hAnsi="Times New Roman" w:cs="Times New Roman"/>
          <w:sz w:val="24"/>
          <w:szCs w:val="24"/>
          <w:lang w:val="en-US"/>
        </w:rPr>
        <w:t xml:space="preserve"> </w:t>
      </w:r>
      <w:r w:rsidR="009D36F2" w:rsidRPr="00157ED7">
        <w:rPr>
          <w:rFonts w:ascii="Times New Roman" w:hAnsi="Times New Roman" w:cs="Times New Roman"/>
          <w:sz w:val="24"/>
          <w:szCs w:val="24"/>
        </w:rPr>
        <w:t>(</w:t>
      </w:r>
      <w:proofErr w:type="spellStart"/>
      <w:r w:rsidR="009D36F2" w:rsidRPr="00157ED7">
        <w:rPr>
          <w:rFonts w:ascii="Times New Roman" w:hAnsi="Times New Roman" w:cs="Times New Roman"/>
          <w:sz w:val="24"/>
          <w:szCs w:val="24"/>
        </w:rPr>
        <w:t>Kaneshia</w:t>
      </w:r>
      <w:proofErr w:type="spellEnd"/>
      <w:r w:rsidR="009D36F2" w:rsidRPr="00157ED7">
        <w:rPr>
          <w:rFonts w:ascii="Times New Roman" w:hAnsi="Times New Roman" w:cs="Times New Roman"/>
          <w:sz w:val="24"/>
          <w:szCs w:val="24"/>
        </w:rPr>
        <w:t xml:space="preserve"> </w:t>
      </w:r>
      <w:proofErr w:type="spellStart"/>
      <w:r w:rsidR="009D36F2" w:rsidRPr="00157ED7">
        <w:rPr>
          <w:rFonts w:ascii="Times New Roman" w:hAnsi="Times New Roman" w:cs="Times New Roman"/>
          <w:sz w:val="24"/>
          <w:szCs w:val="24"/>
        </w:rPr>
        <w:t>and</w:t>
      </w:r>
      <w:proofErr w:type="spellEnd"/>
      <w:r w:rsidR="009D36F2" w:rsidRPr="00157ED7">
        <w:rPr>
          <w:rFonts w:ascii="Times New Roman" w:hAnsi="Times New Roman" w:cs="Times New Roman"/>
          <w:sz w:val="24"/>
          <w:szCs w:val="24"/>
        </w:rPr>
        <w:t xml:space="preserve"> Goto, 2000</w:t>
      </w:r>
      <w:r w:rsidR="00E02D79" w:rsidRPr="001B68A4">
        <w:rPr>
          <w:rFonts w:ascii="Times New Roman" w:hAnsi="Times New Roman" w:cs="Times New Roman"/>
          <w:sz w:val="24"/>
          <w:szCs w:val="24"/>
          <w:lang w:val="en-US"/>
        </w:rPr>
        <w:t>; http://www.genome.jp/kegg/</w:t>
      </w:r>
      <w:r w:rsidR="0018476F" w:rsidRPr="001B68A4">
        <w:rPr>
          <w:rFonts w:ascii="Times New Roman" w:hAnsi="Times New Roman" w:cs="Times New Roman"/>
          <w:sz w:val="24"/>
          <w:szCs w:val="24"/>
          <w:lang w:val="en-US"/>
        </w:rPr>
        <w:t>)</w:t>
      </w:r>
      <w:r w:rsidR="004B207B" w:rsidRPr="001B68A4">
        <w:rPr>
          <w:rFonts w:ascii="Times New Roman" w:hAnsi="Times New Roman" w:cs="Times New Roman"/>
          <w:sz w:val="24"/>
          <w:szCs w:val="24"/>
          <w:lang w:val="en-US"/>
        </w:rPr>
        <w:t xml:space="preserve">. </w:t>
      </w:r>
    </w:p>
    <w:p w14:paraId="2FAEE0EC" w14:textId="77777777" w:rsidR="00D90D02" w:rsidRDefault="00D90D02" w:rsidP="00CC4483">
      <w:pPr>
        <w:spacing w:after="0" w:line="480" w:lineRule="auto"/>
        <w:rPr>
          <w:rFonts w:ascii="Times New Roman" w:hAnsi="Times New Roman" w:cs="Times New Roman"/>
          <w:bCs/>
          <w:caps/>
          <w:sz w:val="28"/>
          <w:szCs w:val="28"/>
          <w:lang w:val="en-US"/>
        </w:rPr>
      </w:pPr>
    </w:p>
    <w:p w14:paraId="714F5D64" w14:textId="149CB8C9" w:rsidR="00D21667" w:rsidRPr="00AC6107" w:rsidRDefault="003B4421" w:rsidP="00CC4483">
      <w:pPr>
        <w:spacing w:after="0" w:line="480" w:lineRule="auto"/>
        <w:rPr>
          <w:rFonts w:ascii="Times New Roman" w:hAnsi="Times New Roman" w:cs="Times New Roman"/>
          <w:bCs/>
          <w:caps/>
          <w:sz w:val="28"/>
          <w:szCs w:val="28"/>
          <w:lang w:val="en-US"/>
        </w:rPr>
      </w:pPr>
      <w:r w:rsidRPr="00AC6107">
        <w:rPr>
          <w:rFonts w:ascii="Times New Roman" w:hAnsi="Times New Roman" w:cs="Times New Roman"/>
          <w:bCs/>
          <w:caps/>
          <w:sz w:val="28"/>
          <w:szCs w:val="28"/>
          <w:lang w:val="en-US"/>
        </w:rPr>
        <w:t>Results</w:t>
      </w:r>
    </w:p>
    <w:p w14:paraId="0CBEBCC4" w14:textId="5B69C1B9" w:rsidR="00D21667" w:rsidRPr="00AC6107" w:rsidRDefault="00D21667" w:rsidP="00CC4483">
      <w:pPr>
        <w:spacing w:after="0" w:line="480" w:lineRule="auto"/>
        <w:rPr>
          <w:rFonts w:ascii="Times New Roman" w:hAnsi="Times New Roman" w:cs="Times New Roman"/>
          <w:i/>
          <w:sz w:val="24"/>
          <w:szCs w:val="24"/>
          <w:lang w:val="en-US"/>
        </w:rPr>
      </w:pPr>
      <w:r w:rsidRPr="00AC6107">
        <w:rPr>
          <w:rFonts w:ascii="Times New Roman" w:hAnsi="Times New Roman" w:cs="Times New Roman"/>
          <w:i/>
          <w:sz w:val="24"/>
          <w:szCs w:val="24"/>
          <w:lang w:val="en-US"/>
        </w:rPr>
        <w:t>Soil moisture</w:t>
      </w:r>
    </w:p>
    <w:p w14:paraId="0C5C735D" w14:textId="24320F64" w:rsidR="00D21667" w:rsidRPr="001B68A4" w:rsidRDefault="00621BA9" w:rsidP="00CC4483">
      <w:pPr>
        <w:spacing w:after="0" w:line="480" w:lineRule="auto"/>
        <w:rPr>
          <w:rFonts w:ascii="Times New Roman" w:hAnsi="Times New Roman" w:cs="Times New Roman"/>
          <w:sz w:val="24"/>
          <w:szCs w:val="24"/>
          <w:lang w:val="en-US"/>
        </w:rPr>
      </w:pPr>
      <w:r w:rsidRPr="001B68A4">
        <w:rPr>
          <w:rFonts w:ascii="Times New Roman" w:hAnsi="Times New Roman" w:cs="Times New Roman"/>
          <w:sz w:val="24"/>
          <w:szCs w:val="24"/>
          <w:lang w:val="en-US"/>
        </w:rPr>
        <w:lastRenderedPageBreak/>
        <w:t xml:space="preserve">At the time of harvest </w:t>
      </w:r>
      <w:r w:rsidR="00421D5A" w:rsidRPr="001B68A4">
        <w:rPr>
          <w:rFonts w:ascii="Times New Roman" w:hAnsi="Times New Roman" w:cs="Times New Roman"/>
          <w:sz w:val="24"/>
          <w:szCs w:val="24"/>
          <w:lang w:val="en-US"/>
        </w:rPr>
        <w:t>the</w:t>
      </w:r>
      <w:r w:rsidR="00D21667" w:rsidRPr="001B68A4">
        <w:rPr>
          <w:rFonts w:ascii="Times New Roman" w:hAnsi="Times New Roman" w:cs="Times New Roman"/>
          <w:sz w:val="24"/>
          <w:szCs w:val="24"/>
          <w:lang w:val="en-US"/>
        </w:rPr>
        <w:t xml:space="preserve"> </w:t>
      </w:r>
      <w:r w:rsidR="00DC7C72" w:rsidRPr="001B68A4">
        <w:rPr>
          <w:rFonts w:ascii="Times New Roman" w:hAnsi="Times New Roman" w:cs="Times New Roman"/>
          <w:sz w:val="24"/>
          <w:szCs w:val="24"/>
          <w:lang w:val="en-US"/>
        </w:rPr>
        <w:t xml:space="preserve">volumetric water </w:t>
      </w:r>
      <w:r w:rsidR="00ED7601" w:rsidRPr="001B68A4">
        <w:rPr>
          <w:rFonts w:ascii="Times New Roman" w:hAnsi="Times New Roman" w:cs="Times New Roman"/>
          <w:sz w:val="24"/>
          <w:szCs w:val="24"/>
          <w:lang w:val="en-US"/>
        </w:rPr>
        <w:t>(</w:t>
      </w:r>
      <w:r w:rsidR="00ED7601" w:rsidRPr="001B68A4">
        <w:rPr>
          <w:rFonts w:ascii="Times New Roman" w:hAnsi="Times New Roman" w:cs="Times New Roman"/>
          <w:sz w:val="24"/>
          <w:szCs w:val="24"/>
          <w:lang w:val="en-US"/>
        </w:rPr>
        <w:sym w:font="Symbol" w:char="F071"/>
      </w:r>
      <w:r w:rsidR="00ED7601" w:rsidRPr="001B68A4">
        <w:rPr>
          <w:rFonts w:ascii="Times New Roman" w:hAnsi="Times New Roman" w:cs="Times New Roman"/>
          <w:sz w:val="24"/>
          <w:szCs w:val="24"/>
          <w:lang w:val="en-US"/>
        </w:rPr>
        <w:t xml:space="preserve">v) </w:t>
      </w:r>
      <w:r w:rsidR="00DC7C72" w:rsidRPr="001B68A4">
        <w:rPr>
          <w:rFonts w:ascii="Times New Roman" w:hAnsi="Times New Roman" w:cs="Times New Roman"/>
          <w:sz w:val="24"/>
          <w:szCs w:val="24"/>
          <w:lang w:val="en-US"/>
        </w:rPr>
        <w:t>availability in the top 10</w:t>
      </w:r>
      <w:r w:rsidR="001B3EFF" w:rsidRPr="001B68A4">
        <w:rPr>
          <w:rFonts w:ascii="Times New Roman" w:hAnsi="Times New Roman" w:cs="Times New Roman"/>
          <w:sz w:val="24"/>
          <w:szCs w:val="24"/>
          <w:lang w:val="en-US"/>
        </w:rPr>
        <w:t xml:space="preserve"> </w:t>
      </w:r>
      <w:r w:rsidR="00DC7C72" w:rsidRPr="001B68A4">
        <w:rPr>
          <w:rFonts w:ascii="Times New Roman" w:hAnsi="Times New Roman" w:cs="Times New Roman"/>
          <w:sz w:val="24"/>
          <w:szCs w:val="24"/>
          <w:lang w:val="en-US"/>
        </w:rPr>
        <w:t xml:space="preserve">cm of soil was </w:t>
      </w:r>
      <w:r w:rsidR="00730A0B" w:rsidRPr="001B68A4">
        <w:rPr>
          <w:rFonts w:ascii="Times New Roman" w:hAnsi="Times New Roman" w:cs="Times New Roman"/>
          <w:sz w:val="24"/>
          <w:szCs w:val="24"/>
          <w:lang w:val="en-US"/>
        </w:rPr>
        <w:t>different between the two precipitation treatments (</w:t>
      </w:r>
      <w:r w:rsidR="00C03496" w:rsidRPr="001B68A4">
        <w:rPr>
          <w:rFonts w:ascii="Times New Roman" w:hAnsi="Times New Roman" w:cs="Times New Roman"/>
          <w:i/>
          <w:sz w:val="24"/>
          <w:szCs w:val="24"/>
          <w:lang w:val="en-US"/>
        </w:rPr>
        <w:t>t</w:t>
      </w:r>
      <w:r w:rsidR="00F87A05" w:rsidRPr="001B68A4">
        <w:rPr>
          <w:rFonts w:ascii="Times New Roman" w:hAnsi="Times New Roman" w:cs="Times New Roman"/>
          <w:sz w:val="24"/>
          <w:szCs w:val="24"/>
          <w:lang w:val="en-US"/>
        </w:rPr>
        <w:t xml:space="preserve"> = 2.35, </w:t>
      </w:r>
      <w:r w:rsidR="00C03496" w:rsidRPr="001B68A4">
        <w:rPr>
          <w:rFonts w:ascii="Times New Roman" w:hAnsi="Times New Roman" w:cs="Times New Roman"/>
          <w:i/>
          <w:sz w:val="24"/>
          <w:szCs w:val="24"/>
          <w:lang w:val="en-US"/>
        </w:rPr>
        <w:t>p</w:t>
      </w:r>
      <w:r w:rsidR="00F87A05" w:rsidRPr="001B68A4">
        <w:rPr>
          <w:rFonts w:ascii="Times New Roman" w:hAnsi="Times New Roman" w:cs="Times New Roman"/>
          <w:sz w:val="24"/>
          <w:szCs w:val="24"/>
          <w:lang w:val="en-US"/>
        </w:rPr>
        <w:t xml:space="preserve"> = 0.03)</w:t>
      </w:r>
      <w:r w:rsidR="00730A0B" w:rsidRPr="001B68A4">
        <w:rPr>
          <w:rFonts w:ascii="Times New Roman" w:hAnsi="Times New Roman" w:cs="Times New Roman"/>
          <w:sz w:val="24"/>
          <w:szCs w:val="24"/>
          <w:lang w:val="en-US"/>
        </w:rPr>
        <w:t xml:space="preserve">. Specifically, </w:t>
      </w:r>
      <w:r w:rsidR="002F136C" w:rsidRPr="001B68A4">
        <w:rPr>
          <w:rFonts w:ascii="Times New Roman" w:hAnsi="Times New Roman" w:cs="Times New Roman"/>
          <w:sz w:val="24"/>
          <w:szCs w:val="24"/>
          <w:lang w:val="en-US"/>
        </w:rPr>
        <w:t xml:space="preserve">the </w:t>
      </w:r>
      <w:r w:rsidR="00730A0B" w:rsidRPr="001B68A4">
        <w:rPr>
          <w:rFonts w:ascii="Times New Roman" w:hAnsi="Times New Roman" w:cs="Times New Roman"/>
          <w:sz w:val="24"/>
          <w:szCs w:val="24"/>
          <w:lang w:val="en-US"/>
        </w:rPr>
        <w:t xml:space="preserve">volumetric water availability was </w:t>
      </w:r>
      <w:del w:id="59" w:author="Colin Orians" w:date="2018-10-29T11:22:00Z">
        <w:r w:rsidR="00EA2CB5" w:rsidRPr="001B68A4" w:rsidDel="007259B1">
          <w:rPr>
            <w:rFonts w:ascii="Times New Roman" w:hAnsi="Times New Roman" w:cs="Times New Roman"/>
            <w:sz w:val="24"/>
            <w:szCs w:val="24"/>
            <w:lang w:val="en-US"/>
          </w:rPr>
          <w:delText xml:space="preserve">nearly </w:delText>
        </w:r>
      </w:del>
      <w:ins w:id="60" w:author="Colin Orians" w:date="2018-10-29T11:22:00Z">
        <w:r w:rsidR="007259B1">
          <w:rPr>
            <w:rFonts w:ascii="Times New Roman" w:hAnsi="Times New Roman" w:cs="Times New Roman"/>
            <w:sz w:val="24"/>
            <w:szCs w:val="24"/>
            <w:lang w:val="en-US"/>
          </w:rPr>
          <w:t>about</w:t>
        </w:r>
        <w:r w:rsidR="007259B1" w:rsidRPr="001B68A4">
          <w:rPr>
            <w:rFonts w:ascii="Times New Roman" w:hAnsi="Times New Roman" w:cs="Times New Roman"/>
            <w:sz w:val="24"/>
            <w:szCs w:val="24"/>
            <w:lang w:val="en-US"/>
          </w:rPr>
          <w:t xml:space="preserve"> </w:t>
        </w:r>
      </w:ins>
      <w:r w:rsidR="005E62FB" w:rsidRPr="001B68A4">
        <w:rPr>
          <w:rFonts w:ascii="Times New Roman" w:hAnsi="Times New Roman" w:cs="Times New Roman"/>
          <w:sz w:val="24"/>
          <w:szCs w:val="24"/>
          <w:lang w:val="en-US"/>
        </w:rPr>
        <w:t>four</w:t>
      </w:r>
      <w:r w:rsidR="00DC7C72" w:rsidRPr="001B68A4">
        <w:rPr>
          <w:rFonts w:ascii="Times New Roman" w:hAnsi="Times New Roman" w:cs="Times New Roman"/>
          <w:sz w:val="24"/>
          <w:szCs w:val="24"/>
          <w:lang w:val="en-US"/>
        </w:rPr>
        <w:t xml:space="preserve"> times higher in the </w:t>
      </w:r>
      <w:r w:rsidR="00930CB7" w:rsidRPr="001B68A4">
        <w:rPr>
          <w:rFonts w:ascii="Times New Roman" w:hAnsi="Times New Roman" w:cs="Times New Roman"/>
          <w:sz w:val="24"/>
          <w:szCs w:val="24"/>
          <w:lang w:val="en-US"/>
        </w:rPr>
        <w:t>a</w:t>
      </w:r>
      <w:r w:rsidR="00DC7C72" w:rsidRPr="001B68A4">
        <w:rPr>
          <w:rFonts w:ascii="Times New Roman" w:hAnsi="Times New Roman" w:cs="Times New Roman"/>
          <w:sz w:val="24"/>
          <w:szCs w:val="24"/>
          <w:lang w:val="en-US"/>
        </w:rPr>
        <w:t xml:space="preserve">mbient </w:t>
      </w:r>
      <w:r w:rsidR="005E62FB" w:rsidRPr="001B68A4">
        <w:rPr>
          <w:rFonts w:ascii="Times New Roman" w:hAnsi="Times New Roman" w:cs="Times New Roman"/>
          <w:sz w:val="24"/>
          <w:szCs w:val="24"/>
          <w:lang w:val="en-US"/>
        </w:rPr>
        <w:t>(0.211</w:t>
      </w:r>
      <w:r w:rsidR="004A1F30" w:rsidRPr="001B68A4">
        <w:rPr>
          <w:rFonts w:ascii="Times New Roman" w:hAnsi="Times New Roman" w:cs="Times New Roman"/>
          <w:sz w:val="24"/>
          <w:szCs w:val="24"/>
          <w:lang w:val="en-US"/>
        </w:rPr>
        <w:t xml:space="preserve"> </w:t>
      </w:r>
      <w:r w:rsidR="005E62FB" w:rsidRPr="001B68A4">
        <w:rPr>
          <w:rFonts w:ascii="Times New Roman" w:hAnsi="Times New Roman" w:cs="Times New Roman"/>
          <w:sz w:val="24"/>
          <w:szCs w:val="24"/>
          <w:lang w:val="en-US"/>
        </w:rPr>
        <w:t>±</w:t>
      </w:r>
      <w:r w:rsidR="00421D5A" w:rsidRPr="001B68A4">
        <w:rPr>
          <w:rFonts w:ascii="Times New Roman" w:hAnsi="Times New Roman" w:cs="Times New Roman"/>
          <w:sz w:val="24"/>
          <w:szCs w:val="24"/>
          <w:lang w:val="en-US"/>
        </w:rPr>
        <w:t xml:space="preserve"> </w:t>
      </w:r>
      <w:r w:rsidR="005E62FB" w:rsidRPr="001B68A4">
        <w:rPr>
          <w:rFonts w:ascii="Times New Roman" w:hAnsi="Times New Roman" w:cs="Times New Roman"/>
          <w:sz w:val="24"/>
          <w:szCs w:val="24"/>
          <w:lang w:val="en-US"/>
        </w:rPr>
        <w:t>0.03</w:t>
      </w:r>
      <w:r w:rsidR="002F136C" w:rsidRPr="001B68A4">
        <w:rPr>
          <w:rFonts w:ascii="Times New Roman" w:hAnsi="Times New Roman" w:cs="Times New Roman"/>
          <w:sz w:val="24"/>
          <w:szCs w:val="24"/>
          <w:lang w:val="en-US"/>
        </w:rPr>
        <w:t xml:space="preserve"> </w:t>
      </w:r>
      <w:r w:rsidR="002F136C" w:rsidRPr="001B68A4">
        <w:rPr>
          <w:rFonts w:ascii="Times New Roman" w:hAnsi="Times New Roman" w:cs="Times New Roman"/>
          <w:sz w:val="24"/>
          <w:szCs w:val="24"/>
          <w:lang w:val="en-US"/>
        </w:rPr>
        <w:sym w:font="Symbol" w:char="F071"/>
      </w:r>
      <w:r w:rsidR="002F136C" w:rsidRPr="001B68A4">
        <w:rPr>
          <w:rFonts w:ascii="Times New Roman" w:hAnsi="Times New Roman" w:cs="Times New Roman"/>
          <w:sz w:val="24"/>
          <w:szCs w:val="24"/>
          <w:lang w:val="en-US"/>
        </w:rPr>
        <w:t>v</w:t>
      </w:r>
      <w:r w:rsidR="00930CB7" w:rsidRPr="001B68A4">
        <w:rPr>
          <w:rFonts w:ascii="Times New Roman" w:hAnsi="Times New Roman" w:cs="Times New Roman"/>
          <w:sz w:val="24"/>
          <w:szCs w:val="24"/>
          <w:lang w:val="en-US"/>
        </w:rPr>
        <w:t>, mean ±</w:t>
      </w:r>
      <w:r w:rsidR="005E62FB" w:rsidRPr="001B68A4">
        <w:rPr>
          <w:rFonts w:ascii="Times New Roman" w:hAnsi="Times New Roman" w:cs="Times New Roman"/>
          <w:sz w:val="24"/>
          <w:szCs w:val="24"/>
          <w:lang w:val="en-US"/>
        </w:rPr>
        <w:t xml:space="preserve"> se</w:t>
      </w:r>
      <w:r w:rsidR="004A1F30" w:rsidRPr="001B68A4">
        <w:rPr>
          <w:rFonts w:ascii="Times New Roman" w:hAnsi="Times New Roman" w:cs="Times New Roman"/>
          <w:sz w:val="24"/>
          <w:szCs w:val="24"/>
          <w:lang w:val="en-US"/>
        </w:rPr>
        <w:t xml:space="preserve">, </w:t>
      </w:r>
      <w:r w:rsidR="008B0567" w:rsidRPr="001B68A4">
        <w:rPr>
          <w:rFonts w:ascii="Times New Roman" w:hAnsi="Times New Roman" w:cs="Times New Roman"/>
          <w:i/>
          <w:sz w:val="24"/>
          <w:szCs w:val="24"/>
          <w:lang w:val="en-US"/>
        </w:rPr>
        <w:t>n</w:t>
      </w:r>
      <w:r w:rsidR="004A1F30" w:rsidRPr="001B68A4">
        <w:rPr>
          <w:rFonts w:ascii="Times New Roman" w:hAnsi="Times New Roman" w:cs="Times New Roman"/>
          <w:sz w:val="24"/>
          <w:szCs w:val="24"/>
          <w:lang w:val="en-US"/>
        </w:rPr>
        <w:t xml:space="preserve"> = </w:t>
      </w:r>
      <w:r w:rsidR="00DF5314" w:rsidRPr="001B68A4">
        <w:rPr>
          <w:rFonts w:ascii="Times New Roman" w:hAnsi="Times New Roman" w:cs="Times New Roman"/>
          <w:sz w:val="24"/>
          <w:szCs w:val="24"/>
          <w:lang w:val="en-US"/>
        </w:rPr>
        <w:t>7</w:t>
      </w:r>
      <w:r w:rsidR="005E62FB" w:rsidRPr="001B68A4">
        <w:rPr>
          <w:rFonts w:ascii="Times New Roman" w:hAnsi="Times New Roman" w:cs="Times New Roman"/>
          <w:sz w:val="24"/>
          <w:szCs w:val="24"/>
          <w:lang w:val="en-US"/>
        </w:rPr>
        <w:t xml:space="preserve">) </w:t>
      </w:r>
      <w:r w:rsidR="00DC7C72" w:rsidRPr="001B68A4">
        <w:rPr>
          <w:rFonts w:ascii="Times New Roman" w:hAnsi="Times New Roman" w:cs="Times New Roman"/>
          <w:sz w:val="24"/>
          <w:szCs w:val="24"/>
          <w:lang w:val="en-US"/>
        </w:rPr>
        <w:t>than in t</w:t>
      </w:r>
      <w:r w:rsidR="005E62FB" w:rsidRPr="001B68A4">
        <w:rPr>
          <w:rFonts w:ascii="Times New Roman" w:hAnsi="Times New Roman" w:cs="Times New Roman"/>
          <w:sz w:val="24"/>
          <w:szCs w:val="24"/>
          <w:lang w:val="en-US"/>
        </w:rPr>
        <w:t xml:space="preserve">he </w:t>
      </w:r>
      <w:r w:rsidR="00930CB7" w:rsidRPr="001B68A4">
        <w:rPr>
          <w:rFonts w:ascii="Times New Roman" w:hAnsi="Times New Roman" w:cs="Times New Roman"/>
          <w:sz w:val="24"/>
          <w:szCs w:val="24"/>
          <w:lang w:val="en-US"/>
        </w:rPr>
        <w:t xml:space="preserve">drought </w:t>
      </w:r>
      <w:r w:rsidR="005E62FB" w:rsidRPr="001B68A4">
        <w:rPr>
          <w:rFonts w:ascii="Times New Roman" w:hAnsi="Times New Roman" w:cs="Times New Roman"/>
          <w:sz w:val="24"/>
          <w:szCs w:val="24"/>
          <w:lang w:val="en-US"/>
        </w:rPr>
        <w:t>(</w:t>
      </w:r>
      <w:r w:rsidR="009F114D" w:rsidRPr="001B68A4">
        <w:rPr>
          <w:rFonts w:ascii="Times New Roman" w:hAnsi="Times New Roman" w:cs="Times New Roman"/>
          <w:sz w:val="24"/>
          <w:szCs w:val="24"/>
          <w:lang w:val="en-US"/>
        </w:rPr>
        <w:t>0.047</w:t>
      </w:r>
      <w:r w:rsidR="004A1F30" w:rsidRPr="001B68A4">
        <w:rPr>
          <w:rFonts w:ascii="Times New Roman" w:hAnsi="Times New Roman" w:cs="Times New Roman"/>
          <w:sz w:val="24"/>
          <w:szCs w:val="24"/>
          <w:lang w:val="en-US"/>
        </w:rPr>
        <w:t xml:space="preserve"> </w:t>
      </w:r>
      <w:r w:rsidR="005E62FB" w:rsidRPr="001B68A4">
        <w:rPr>
          <w:rFonts w:ascii="Times New Roman" w:hAnsi="Times New Roman" w:cs="Times New Roman"/>
          <w:sz w:val="24"/>
          <w:szCs w:val="24"/>
          <w:lang w:val="en-US"/>
        </w:rPr>
        <w:t>±</w:t>
      </w:r>
      <w:r w:rsidR="00421D5A" w:rsidRPr="001B68A4">
        <w:rPr>
          <w:rFonts w:ascii="Times New Roman" w:hAnsi="Times New Roman" w:cs="Times New Roman"/>
          <w:sz w:val="24"/>
          <w:szCs w:val="24"/>
          <w:lang w:val="en-US"/>
        </w:rPr>
        <w:t xml:space="preserve"> 0.01</w:t>
      </w:r>
      <w:r w:rsidR="00D9764F" w:rsidRPr="001B68A4">
        <w:rPr>
          <w:rFonts w:ascii="Times New Roman" w:hAnsi="Times New Roman" w:cs="Times New Roman"/>
          <w:sz w:val="24"/>
          <w:szCs w:val="24"/>
          <w:lang w:val="en-US"/>
        </w:rPr>
        <w:t xml:space="preserve"> </w:t>
      </w:r>
      <w:r w:rsidR="00D9764F" w:rsidRPr="001B68A4">
        <w:rPr>
          <w:rFonts w:ascii="Times New Roman" w:hAnsi="Times New Roman" w:cs="Times New Roman"/>
          <w:sz w:val="24"/>
          <w:szCs w:val="24"/>
          <w:lang w:val="en-US"/>
        </w:rPr>
        <w:sym w:font="Symbol" w:char="F071"/>
      </w:r>
      <w:r w:rsidR="00D9764F" w:rsidRPr="001B68A4">
        <w:rPr>
          <w:rFonts w:ascii="Times New Roman" w:hAnsi="Times New Roman" w:cs="Times New Roman"/>
          <w:sz w:val="24"/>
          <w:szCs w:val="24"/>
          <w:lang w:val="en-US"/>
        </w:rPr>
        <w:t>v</w:t>
      </w:r>
      <w:r w:rsidR="00DF5314" w:rsidRPr="001B68A4">
        <w:rPr>
          <w:rFonts w:ascii="Times New Roman" w:hAnsi="Times New Roman" w:cs="Times New Roman"/>
          <w:sz w:val="24"/>
          <w:szCs w:val="24"/>
          <w:lang w:val="en-US"/>
        </w:rPr>
        <w:t xml:space="preserve">, </w:t>
      </w:r>
      <w:r w:rsidR="00DF5314" w:rsidRPr="001B68A4">
        <w:rPr>
          <w:rFonts w:ascii="Times New Roman" w:hAnsi="Times New Roman" w:cs="Times New Roman"/>
          <w:i/>
          <w:sz w:val="24"/>
          <w:szCs w:val="24"/>
          <w:lang w:val="en-US"/>
        </w:rPr>
        <w:t>n</w:t>
      </w:r>
      <w:r w:rsidR="00DF5314" w:rsidRPr="001B68A4">
        <w:rPr>
          <w:rFonts w:ascii="Times New Roman" w:hAnsi="Times New Roman" w:cs="Times New Roman"/>
          <w:sz w:val="24"/>
          <w:szCs w:val="24"/>
          <w:lang w:val="en-US"/>
        </w:rPr>
        <w:t xml:space="preserve"> = 4</w:t>
      </w:r>
      <w:r w:rsidR="009F114D" w:rsidRPr="001B68A4">
        <w:rPr>
          <w:rFonts w:ascii="Times New Roman" w:hAnsi="Times New Roman" w:cs="Times New Roman"/>
          <w:sz w:val="24"/>
          <w:szCs w:val="24"/>
          <w:lang w:val="en-US"/>
        </w:rPr>
        <w:t>)</w:t>
      </w:r>
      <w:r w:rsidR="006A536A" w:rsidRPr="001B68A4">
        <w:rPr>
          <w:rFonts w:ascii="Times New Roman" w:hAnsi="Times New Roman" w:cs="Times New Roman"/>
          <w:sz w:val="24"/>
          <w:szCs w:val="24"/>
          <w:lang w:val="en-US"/>
        </w:rPr>
        <w:t xml:space="preserve"> plots</w:t>
      </w:r>
      <w:r w:rsidR="00930CB7" w:rsidRPr="001B68A4">
        <w:rPr>
          <w:rFonts w:ascii="Times New Roman" w:hAnsi="Times New Roman" w:cs="Times New Roman"/>
          <w:sz w:val="24"/>
          <w:szCs w:val="24"/>
          <w:lang w:val="en-US"/>
        </w:rPr>
        <w:t>.</w:t>
      </w:r>
      <w:r w:rsidR="00FF636A" w:rsidRPr="001B68A4">
        <w:rPr>
          <w:rFonts w:ascii="Times New Roman" w:hAnsi="Times New Roman" w:cs="Times New Roman"/>
          <w:sz w:val="24"/>
          <w:szCs w:val="24"/>
          <w:lang w:val="en-US"/>
        </w:rPr>
        <w:t xml:space="preserve"> Although statistical analyses could not be done, water availability was similar across the temperature treatment</w:t>
      </w:r>
      <w:r w:rsidR="00E33FE4" w:rsidRPr="001B68A4">
        <w:rPr>
          <w:rFonts w:ascii="Times New Roman" w:hAnsi="Times New Roman" w:cs="Times New Roman"/>
          <w:sz w:val="24"/>
          <w:szCs w:val="24"/>
          <w:lang w:val="en-US"/>
        </w:rPr>
        <w:t xml:space="preserve"> level</w:t>
      </w:r>
      <w:r w:rsidR="00FF636A" w:rsidRPr="001B68A4">
        <w:rPr>
          <w:rFonts w:ascii="Times New Roman" w:hAnsi="Times New Roman" w:cs="Times New Roman"/>
          <w:sz w:val="24"/>
          <w:szCs w:val="24"/>
          <w:lang w:val="en-US"/>
        </w:rPr>
        <w:t>s.</w:t>
      </w:r>
    </w:p>
    <w:p w14:paraId="246B7401" w14:textId="77777777" w:rsidR="00D90D02" w:rsidRDefault="00D90D02" w:rsidP="00CC4483">
      <w:pPr>
        <w:spacing w:after="0" w:line="480" w:lineRule="auto"/>
        <w:rPr>
          <w:rFonts w:ascii="Times New Roman" w:hAnsi="Times New Roman" w:cs="Times New Roman"/>
          <w:i/>
          <w:sz w:val="24"/>
          <w:szCs w:val="24"/>
          <w:lang w:val="en-US"/>
        </w:rPr>
      </w:pPr>
    </w:p>
    <w:p w14:paraId="51C26730" w14:textId="0339B3B9" w:rsidR="00DC7C72" w:rsidRPr="00AC6107" w:rsidRDefault="00772AF0" w:rsidP="00CC4483">
      <w:pPr>
        <w:spacing w:after="0" w:line="480" w:lineRule="auto"/>
        <w:rPr>
          <w:rFonts w:ascii="Times New Roman" w:hAnsi="Times New Roman" w:cs="Times New Roman"/>
          <w:i/>
          <w:sz w:val="24"/>
          <w:szCs w:val="24"/>
          <w:lang w:val="en-US"/>
        </w:rPr>
      </w:pPr>
      <w:r w:rsidRPr="00AC6107">
        <w:rPr>
          <w:rFonts w:ascii="Times New Roman" w:hAnsi="Times New Roman" w:cs="Times New Roman"/>
          <w:i/>
          <w:sz w:val="24"/>
          <w:szCs w:val="24"/>
          <w:lang w:val="en-US"/>
        </w:rPr>
        <w:t>Plant size</w:t>
      </w:r>
    </w:p>
    <w:p w14:paraId="29FD8351" w14:textId="77777777" w:rsidR="00772AF0" w:rsidRPr="001B68A4" w:rsidRDefault="002D03E5" w:rsidP="00CC4483">
      <w:pPr>
        <w:spacing w:after="0" w:line="480" w:lineRule="auto"/>
        <w:rPr>
          <w:rFonts w:ascii="Times New Roman" w:hAnsi="Times New Roman" w:cs="Times New Roman"/>
          <w:sz w:val="24"/>
          <w:szCs w:val="24"/>
          <w:lang w:val="en-US"/>
        </w:rPr>
      </w:pPr>
      <w:r w:rsidRPr="001B68A4">
        <w:rPr>
          <w:rFonts w:ascii="Times New Roman" w:hAnsi="Times New Roman" w:cs="Times New Roman"/>
          <w:sz w:val="24"/>
          <w:szCs w:val="24"/>
          <w:lang w:val="en-US"/>
        </w:rPr>
        <w:t xml:space="preserve">The size of </w:t>
      </w:r>
      <w:r w:rsidRPr="001B68A4">
        <w:rPr>
          <w:rFonts w:ascii="Times New Roman" w:hAnsi="Times New Roman" w:cs="Times New Roman"/>
          <w:i/>
          <w:sz w:val="24"/>
          <w:szCs w:val="24"/>
          <w:lang w:val="en-US"/>
        </w:rPr>
        <w:t xml:space="preserve">P. </w:t>
      </w:r>
      <w:proofErr w:type="spellStart"/>
      <w:r w:rsidRPr="001B68A4">
        <w:rPr>
          <w:rFonts w:ascii="Times New Roman" w:hAnsi="Times New Roman" w:cs="Times New Roman"/>
          <w:i/>
          <w:sz w:val="24"/>
          <w:szCs w:val="24"/>
          <w:lang w:val="en-US"/>
        </w:rPr>
        <w:t>lanceolata</w:t>
      </w:r>
      <w:proofErr w:type="spellEnd"/>
      <w:r w:rsidRPr="001B68A4">
        <w:rPr>
          <w:rFonts w:ascii="Times New Roman" w:hAnsi="Times New Roman" w:cs="Times New Roman"/>
          <w:sz w:val="24"/>
          <w:szCs w:val="24"/>
          <w:lang w:val="en-US"/>
        </w:rPr>
        <w:t xml:space="preserve"> </w:t>
      </w:r>
      <w:r w:rsidR="00A0729C" w:rsidRPr="001B68A4">
        <w:rPr>
          <w:rFonts w:ascii="Times New Roman" w:hAnsi="Times New Roman" w:cs="Times New Roman"/>
          <w:sz w:val="24"/>
          <w:szCs w:val="24"/>
          <w:lang w:val="en-US"/>
        </w:rPr>
        <w:t xml:space="preserve">plants </w:t>
      </w:r>
      <w:r w:rsidRPr="001B68A4">
        <w:rPr>
          <w:rFonts w:ascii="Times New Roman" w:hAnsi="Times New Roman" w:cs="Times New Roman"/>
          <w:sz w:val="24"/>
          <w:szCs w:val="24"/>
          <w:lang w:val="en-US"/>
        </w:rPr>
        <w:t xml:space="preserve">was quite similar across </w:t>
      </w:r>
      <w:r w:rsidR="001B3EFF" w:rsidRPr="001B68A4">
        <w:rPr>
          <w:rFonts w:ascii="Times New Roman" w:hAnsi="Times New Roman" w:cs="Times New Roman"/>
          <w:sz w:val="24"/>
          <w:szCs w:val="24"/>
          <w:lang w:val="en-US"/>
        </w:rPr>
        <w:t xml:space="preserve">all </w:t>
      </w:r>
      <w:r w:rsidR="00415116" w:rsidRPr="001B68A4">
        <w:rPr>
          <w:rFonts w:ascii="Times New Roman" w:hAnsi="Times New Roman" w:cs="Times New Roman"/>
          <w:sz w:val="24"/>
          <w:szCs w:val="24"/>
          <w:lang w:val="en-US"/>
        </w:rPr>
        <w:t>treatments (Table 1</w:t>
      </w:r>
      <w:r w:rsidRPr="001B68A4">
        <w:rPr>
          <w:rFonts w:ascii="Times New Roman" w:hAnsi="Times New Roman" w:cs="Times New Roman"/>
          <w:sz w:val="24"/>
          <w:szCs w:val="24"/>
          <w:lang w:val="en-US"/>
        </w:rPr>
        <w:t xml:space="preserve">). </w:t>
      </w:r>
      <w:r w:rsidR="00152C5D" w:rsidRPr="001B68A4">
        <w:rPr>
          <w:rFonts w:ascii="Times New Roman" w:hAnsi="Times New Roman" w:cs="Times New Roman"/>
          <w:sz w:val="24"/>
          <w:szCs w:val="24"/>
          <w:lang w:val="en-US"/>
        </w:rPr>
        <w:t>For the number of leaves there was a marginal effect of precipitation (</w:t>
      </w:r>
      <w:r w:rsidR="00CE4D2B" w:rsidRPr="001B68A4">
        <w:rPr>
          <w:rFonts w:ascii="Times New Roman" w:hAnsi="Times New Roman" w:cs="Times New Roman"/>
          <w:i/>
          <w:sz w:val="24"/>
          <w:szCs w:val="24"/>
          <w:lang w:val="en-US"/>
        </w:rPr>
        <w:t>F</w:t>
      </w:r>
      <w:r w:rsidR="00152C5D" w:rsidRPr="001B68A4">
        <w:rPr>
          <w:rFonts w:ascii="Times New Roman" w:hAnsi="Times New Roman" w:cs="Times New Roman"/>
          <w:sz w:val="24"/>
          <w:szCs w:val="24"/>
          <w:vertAlign w:val="subscript"/>
          <w:lang w:val="en-US"/>
        </w:rPr>
        <w:t>1,38</w:t>
      </w:r>
      <w:r w:rsidR="001B3EFF" w:rsidRPr="001B68A4">
        <w:rPr>
          <w:rFonts w:ascii="Times New Roman" w:hAnsi="Times New Roman" w:cs="Times New Roman"/>
          <w:sz w:val="24"/>
          <w:szCs w:val="24"/>
          <w:vertAlign w:val="subscript"/>
          <w:lang w:val="en-US"/>
        </w:rPr>
        <w:t xml:space="preserve"> </w:t>
      </w:r>
      <w:r w:rsidR="00152C5D" w:rsidRPr="001B68A4">
        <w:rPr>
          <w:rFonts w:ascii="Times New Roman" w:hAnsi="Times New Roman" w:cs="Times New Roman"/>
          <w:sz w:val="24"/>
          <w:szCs w:val="24"/>
          <w:lang w:val="en-US"/>
        </w:rPr>
        <w:t>=</w:t>
      </w:r>
      <w:r w:rsidR="001B3EFF" w:rsidRPr="001B68A4">
        <w:rPr>
          <w:rFonts w:ascii="Times New Roman" w:hAnsi="Times New Roman" w:cs="Times New Roman"/>
          <w:sz w:val="24"/>
          <w:szCs w:val="24"/>
          <w:lang w:val="en-US"/>
        </w:rPr>
        <w:t xml:space="preserve"> </w:t>
      </w:r>
      <w:r w:rsidR="00152C5D" w:rsidRPr="001B68A4">
        <w:rPr>
          <w:rFonts w:ascii="Times New Roman" w:hAnsi="Times New Roman" w:cs="Times New Roman"/>
          <w:sz w:val="24"/>
          <w:szCs w:val="24"/>
          <w:lang w:val="en-US"/>
        </w:rPr>
        <w:t xml:space="preserve">4.01, </w:t>
      </w:r>
      <w:r w:rsidR="00CE4D2B" w:rsidRPr="001B68A4">
        <w:rPr>
          <w:rFonts w:ascii="Times New Roman" w:hAnsi="Times New Roman" w:cs="Times New Roman"/>
          <w:i/>
          <w:sz w:val="24"/>
          <w:szCs w:val="24"/>
          <w:lang w:val="en-US"/>
        </w:rPr>
        <w:t>p</w:t>
      </w:r>
      <w:r w:rsidR="001B3EFF" w:rsidRPr="001B68A4">
        <w:rPr>
          <w:rFonts w:ascii="Times New Roman" w:hAnsi="Times New Roman" w:cs="Times New Roman"/>
          <w:sz w:val="24"/>
          <w:szCs w:val="24"/>
          <w:lang w:val="en-US"/>
        </w:rPr>
        <w:t xml:space="preserve"> </w:t>
      </w:r>
      <w:r w:rsidR="00152C5D" w:rsidRPr="001B68A4">
        <w:rPr>
          <w:rFonts w:ascii="Times New Roman" w:hAnsi="Times New Roman" w:cs="Times New Roman"/>
          <w:sz w:val="24"/>
          <w:szCs w:val="24"/>
          <w:lang w:val="en-US"/>
        </w:rPr>
        <w:t>=</w:t>
      </w:r>
      <w:r w:rsidR="001B3EFF" w:rsidRPr="001B68A4">
        <w:rPr>
          <w:rFonts w:ascii="Times New Roman" w:hAnsi="Times New Roman" w:cs="Times New Roman"/>
          <w:sz w:val="24"/>
          <w:szCs w:val="24"/>
          <w:lang w:val="en-US"/>
        </w:rPr>
        <w:t xml:space="preserve"> </w:t>
      </w:r>
      <w:r w:rsidR="00152C5D" w:rsidRPr="001B68A4">
        <w:rPr>
          <w:rFonts w:ascii="Times New Roman" w:hAnsi="Times New Roman" w:cs="Times New Roman"/>
          <w:sz w:val="24"/>
          <w:szCs w:val="24"/>
          <w:lang w:val="en-US"/>
        </w:rPr>
        <w:t>0.052) but no effect of temperature (</w:t>
      </w:r>
      <w:r w:rsidR="00CE4D2B" w:rsidRPr="001B68A4">
        <w:rPr>
          <w:rFonts w:ascii="Times New Roman" w:hAnsi="Times New Roman" w:cs="Times New Roman"/>
          <w:i/>
          <w:sz w:val="24"/>
          <w:szCs w:val="24"/>
          <w:lang w:val="en-US"/>
        </w:rPr>
        <w:t>F</w:t>
      </w:r>
      <w:r w:rsidR="00152C5D" w:rsidRPr="001B68A4">
        <w:rPr>
          <w:rFonts w:ascii="Times New Roman" w:hAnsi="Times New Roman" w:cs="Times New Roman"/>
          <w:sz w:val="24"/>
          <w:szCs w:val="24"/>
          <w:vertAlign w:val="subscript"/>
          <w:lang w:val="en-US"/>
        </w:rPr>
        <w:t>3,38</w:t>
      </w:r>
      <w:r w:rsidR="001B3EFF" w:rsidRPr="001B68A4">
        <w:rPr>
          <w:rFonts w:ascii="Times New Roman" w:hAnsi="Times New Roman" w:cs="Times New Roman"/>
          <w:sz w:val="24"/>
          <w:szCs w:val="24"/>
          <w:vertAlign w:val="subscript"/>
          <w:lang w:val="en-US"/>
        </w:rPr>
        <w:t xml:space="preserve"> </w:t>
      </w:r>
      <w:r w:rsidR="00152C5D" w:rsidRPr="001B68A4">
        <w:rPr>
          <w:rFonts w:ascii="Times New Roman" w:hAnsi="Times New Roman" w:cs="Times New Roman"/>
          <w:sz w:val="24"/>
          <w:szCs w:val="24"/>
          <w:lang w:val="en-US"/>
        </w:rPr>
        <w:t>=</w:t>
      </w:r>
      <w:r w:rsidR="001B3EFF" w:rsidRPr="001B68A4">
        <w:rPr>
          <w:rFonts w:ascii="Times New Roman" w:hAnsi="Times New Roman" w:cs="Times New Roman"/>
          <w:sz w:val="24"/>
          <w:szCs w:val="24"/>
          <w:lang w:val="en-US"/>
        </w:rPr>
        <w:t xml:space="preserve"> </w:t>
      </w:r>
      <w:r w:rsidR="00152C5D" w:rsidRPr="001B68A4">
        <w:rPr>
          <w:rFonts w:ascii="Times New Roman" w:hAnsi="Times New Roman" w:cs="Times New Roman"/>
          <w:sz w:val="24"/>
          <w:szCs w:val="24"/>
          <w:lang w:val="en-US"/>
        </w:rPr>
        <w:t xml:space="preserve">2.32, </w:t>
      </w:r>
      <w:r w:rsidR="00CE4D2B" w:rsidRPr="001B68A4">
        <w:rPr>
          <w:rFonts w:ascii="Times New Roman" w:hAnsi="Times New Roman" w:cs="Times New Roman"/>
          <w:i/>
          <w:sz w:val="24"/>
          <w:szCs w:val="24"/>
          <w:lang w:val="en-US"/>
        </w:rPr>
        <w:t>p</w:t>
      </w:r>
      <w:r w:rsidR="001B3EFF" w:rsidRPr="001B68A4">
        <w:rPr>
          <w:rFonts w:ascii="Times New Roman" w:hAnsi="Times New Roman" w:cs="Times New Roman"/>
          <w:sz w:val="24"/>
          <w:szCs w:val="24"/>
          <w:lang w:val="en-US"/>
        </w:rPr>
        <w:t xml:space="preserve"> </w:t>
      </w:r>
      <w:r w:rsidR="00152C5D" w:rsidRPr="001B68A4">
        <w:rPr>
          <w:rFonts w:ascii="Times New Roman" w:hAnsi="Times New Roman" w:cs="Times New Roman"/>
          <w:sz w:val="24"/>
          <w:szCs w:val="24"/>
          <w:lang w:val="en-US"/>
        </w:rPr>
        <w:t>=</w:t>
      </w:r>
      <w:r w:rsidR="001B3EFF" w:rsidRPr="001B68A4">
        <w:rPr>
          <w:rFonts w:ascii="Times New Roman" w:hAnsi="Times New Roman" w:cs="Times New Roman"/>
          <w:sz w:val="24"/>
          <w:szCs w:val="24"/>
          <w:lang w:val="en-US"/>
        </w:rPr>
        <w:t xml:space="preserve"> </w:t>
      </w:r>
      <w:r w:rsidR="00152C5D" w:rsidRPr="001B68A4">
        <w:rPr>
          <w:rFonts w:ascii="Times New Roman" w:hAnsi="Times New Roman" w:cs="Times New Roman"/>
          <w:sz w:val="24"/>
          <w:szCs w:val="24"/>
          <w:lang w:val="en-US"/>
        </w:rPr>
        <w:t>0.09) or their interaction (</w:t>
      </w:r>
      <w:r w:rsidR="00CE4D2B" w:rsidRPr="001B68A4">
        <w:rPr>
          <w:rFonts w:ascii="Times New Roman" w:hAnsi="Times New Roman" w:cs="Times New Roman"/>
          <w:i/>
          <w:sz w:val="24"/>
          <w:szCs w:val="24"/>
          <w:lang w:val="en-US"/>
        </w:rPr>
        <w:t>F</w:t>
      </w:r>
      <w:r w:rsidR="00152C5D" w:rsidRPr="001B68A4">
        <w:rPr>
          <w:rFonts w:ascii="Times New Roman" w:hAnsi="Times New Roman" w:cs="Times New Roman"/>
          <w:sz w:val="24"/>
          <w:szCs w:val="24"/>
          <w:vertAlign w:val="subscript"/>
          <w:lang w:val="en-US"/>
        </w:rPr>
        <w:t>3,38</w:t>
      </w:r>
      <w:r w:rsidR="001B3EFF" w:rsidRPr="001B68A4">
        <w:rPr>
          <w:rFonts w:ascii="Times New Roman" w:hAnsi="Times New Roman" w:cs="Times New Roman"/>
          <w:sz w:val="24"/>
          <w:szCs w:val="24"/>
          <w:vertAlign w:val="subscript"/>
          <w:lang w:val="en-US"/>
        </w:rPr>
        <w:t xml:space="preserve"> </w:t>
      </w:r>
      <w:r w:rsidR="00152C5D" w:rsidRPr="001B68A4">
        <w:rPr>
          <w:rFonts w:ascii="Times New Roman" w:hAnsi="Times New Roman" w:cs="Times New Roman"/>
          <w:sz w:val="24"/>
          <w:szCs w:val="24"/>
          <w:lang w:val="en-US"/>
        </w:rPr>
        <w:t>=</w:t>
      </w:r>
      <w:r w:rsidR="001B3EFF" w:rsidRPr="001B68A4">
        <w:rPr>
          <w:rFonts w:ascii="Times New Roman" w:hAnsi="Times New Roman" w:cs="Times New Roman"/>
          <w:sz w:val="24"/>
          <w:szCs w:val="24"/>
          <w:lang w:val="en-US"/>
        </w:rPr>
        <w:t xml:space="preserve"> </w:t>
      </w:r>
      <w:r w:rsidR="00152C5D" w:rsidRPr="001B68A4">
        <w:rPr>
          <w:rFonts w:ascii="Times New Roman" w:hAnsi="Times New Roman" w:cs="Times New Roman"/>
          <w:sz w:val="24"/>
          <w:szCs w:val="24"/>
          <w:lang w:val="en-US"/>
        </w:rPr>
        <w:t xml:space="preserve">2.05, </w:t>
      </w:r>
      <w:r w:rsidR="00CE4D2B" w:rsidRPr="001B68A4">
        <w:rPr>
          <w:rFonts w:ascii="Times New Roman" w:hAnsi="Times New Roman" w:cs="Times New Roman"/>
          <w:i/>
          <w:sz w:val="24"/>
          <w:szCs w:val="24"/>
          <w:lang w:val="en-US"/>
        </w:rPr>
        <w:t>p</w:t>
      </w:r>
      <w:r w:rsidR="001B3EFF" w:rsidRPr="001B68A4">
        <w:rPr>
          <w:rFonts w:ascii="Times New Roman" w:hAnsi="Times New Roman" w:cs="Times New Roman"/>
          <w:i/>
          <w:sz w:val="24"/>
          <w:szCs w:val="24"/>
          <w:lang w:val="en-US"/>
        </w:rPr>
        <w:t xml:space="preserve"> </w:t>
      </w:r>
      <w:r w:rsidR="00152C5D" w:rsidRPr="001B68A4">
        <w:rPr>
          <w:rFonts w:ascii="Times New Roman" w:hAnsi="Times New Roman" w:cs="Times New Roman"/>
          <w:sz w:val="24"/>
          <w:szCs w:val="24"/>
          <w:lang w:val="en-US"/>
        </w:rPr>
        <w:t>=</w:t>
      </w:r>
      <w:r w:rsidR="001B3EFF" w:rsidRPr="001B68A4">
        <w:rPr>
          <w:rFonts w:ascii="Times New Roman" w:hAnsi="Times New Roman" w:cs="Times New Roman"/>
          <w:sz w:val="24"/>
          <w:szCs w:val="24"/>
          <w:lang w:val="en-US"/>
        </w:rPr>
        <w:t xml:space="preserve"> </w:t>
      </w:r>
      <w:r w:rsidR="00152C5D" w:rsidRPr="001B68A4">
        <w:rPr>
          <w:rFonts w:ascii="Times New Roman" w:hAnsi="Times New Roman" w:cs="Times New Roman"/>
          <w:sz w:val="24"/>
          <w:szCs w:val="24"/>
          <w:lang w:val="en-US"/>
        </w:rPr>
        <w:t>0.12). Surprisingly, plants</w:t>
      </w:r>
      <w:r w:rsidR="001B3EFF" w:rsidRPr="001B68A4">
        <w:rPr>
          <w:rFonts w:ascii="Times New Roman" w:hAnsi="Times New Roman" w:cs="Times New Roman"/>
          <w:sz w:val="24"/>
          <w:szCs w:val="24"/>
          <w:lang w:val="en-US"/>
        </w:rPr>
        <w:t xml:space="preserve"> growing in the drought </w:t>
      </w:r>
      <w:r w:rsidR="00926F02" w:rsidRPr="001B68A4">
        <w:rPr>
          <w:rFonts w:ascii="Times New Roman" w:hAnsi="Times New Roman" w:cs="Times New Roman"/>
          <w:sz w:val="24"/>
          <w:szCs w:val="24"/>
          <w:lang w:val="en-US"/>
        </w:rPr>
        <w:t>plots</w:t>
      </w:r>
      <w:r w:rsidR="00152C5D" w:rsidRPr="001B68A4">
        <w:rPr>
          <w:rFonts w:ascii="Times New Roman" w:hAnsi="Times New Roman" w:cs="Times New Roman"/>
          <w:sz w:val="24"/>
          <w:szCs w:val="24"/>
          <w:lang w:val="en-US"/>
        </w:rPr>
        <w:t xml:space="preserve"> tended t</w:t>
      </w:r>
      <w:r w:rsidR="004F41E6" w:rsidRPr="001B68A4">
        <w:rPr>
          <w:rFonts w:ascii="Times New Roman" w:hAnsi="Times New Roman" w:cs="Times New Roman"/>
          <w:sz w:val="24"/>
          <w:szCs w:val="24"/>
          <w:lang w:val="en-US"/>
        </w:rPr>
        <w:t xml:space="preserve">o have more leaves. </w:t>
      </w:r>
      <w:r w:rsidR="00152C5D" w:rsidRPr="001B68A4">
        <w:rPr>
          <w:rFonts w:ascii="Times New Roman" w:hAnsi="Times New Roman" w:cs="Times New Roman"/>
          <w:sz w:val="24"/>
          <w:szCs w:val="24"/>
          <w:lang w:val="en-US"/>
        </w:rPr>
        <w:t>For the length of the longest leaf there w</w:t>
      </w:r>
      <w:r w:rsidR="00926F02" w:rsidRPr="001B68A4">
        <w:rPr>
          <w:rFonts w:ascii="Times New Roman" w:hAnsi="Times New Roman" w:cs="Times New Roman"/>
          <w:sz w:val="24"/>
          <w:szCs w:val="24"/>
          <w:lang w:val="en-US"/>
        </w:rPr>
        <w:t>ere no</w:t>
      </w:r>
      <w:r w:rsidR="00152C5D" w:rsidRPr="001B68A4">
        <w:rPr>
          <w:rFonts w:ascii="Times New Roman" w:hAnsi="Times New Roman" w:cs="Times New Roman"/>
          <w:sz w:val="24"/>
          <w:szCs w:val="24"/>
          <w:lang w:val="en-US"/>
        </w:rPr>
        <w:t xml:space="preserve"> effect</w:t>
      </w:r>
      <w:r w:rsidR="00926F02" w:rsidRPr="001B68A4">
        <w:rPr>
          <w:rFonts w:ascii="Times New Roman" w:hAnsi="Times New Roman" w:cs="Times New Roman"/>
          <w:sz w:val="24"/>
          <w:szCs w:val="24"/>
          <w:lang w:val="en-US"/>
        </w:rPr>
        <w:t>s</w:t>
      </w:r>
      <w:r w:rsidR="00152C5D" w:rsidRPr="001B68A4">
        <w:rPr>
          <w:rFonts w:ascii="Times New Roman" w:hAnsi="Times New Roman" w:cs="Times New Roman"/>
          <w:sz w:val="24"/>
          <w:szCs w:val="24"/>
          <w:lang w:val="en-US"/>
        </w:rPr>
        <w:t xml:space="preserve"> of precipitation (</w:t>
      </w:r>
      <w:r w:rsidR="00CE4D2B" w:rsidRPr="001B68A4">
        <w:rPr>
          <w:rFonts w:ascii="Times New Roman" w:hAnsi="Times New Roman" w:cs="Times New Roman"/>
          <w:i/>
          <w:sz w:val="24"/>
          <w:szCs w:val="24"/>
          <w:lang w:val="en-US"/>
        </w:rPr>
        <w:t>F</w:t>
      </w:r>
      <w:r w:rsidR="00152C5D" w:rsidRPr="001B68A4">
        <w:rPr>
          <w:rFonts w:ascii="Times New Roman" w:hAnsi="Times New Roman" w:cs="Times New Roman"/>
          <w:sz w:val="24"/>
          <w:szCs w:val="24"/>
          <w:vertAlign w:val="subscript"/>
          <w:lang w:val="en-US"/>
        </w:rPr>
        <w:t>1,38</w:t>
      </w:r>
      <w:r w:rsidR="001B3EFF" w:rsidRPr="001B68A4">
        <w:rPr>
          <w:rFonts w:ascii="Times New Roman" w:hAnsi="Times New Roman" w:cs="Times New Roman"/>
          <w:sz w:val="24"/>
          <w:szCs w:val="24"/>
          <w:vertAlign w:val="subscript"/>
          <w:lang w:val="en-US"/>
        </w:rPr>
        <w:t xml:space="preserve"> </w:t>
      </w:r>
      <w:r w:rsidR="00152C5D" w:rsidRPr="001B68A4">
        <w:rPr>
          <w:rFonts w:ascii="Times New Roman" w:hAnsi="Times New Roman" w:cs="Times New Roman"/>
          <w:sz w:val="24"/>
          <w:szCs w:val="24"/>
          <w:lang w:val="en-US"/>
        </w:rPr>
        <w:t>=</w:t>
      </w:r>
      <w:r w:rsidR="001B3EFF" w:rsidRPr="001B68A4">
        <w:rPr>
          <w:rFonts w:ascii="Times New Roman" w:hAnsi="Times New Roman" w:cs="Times New Roman"/>
          <w:sz w:val="24"/>
          <w:szCs w:val="24"/>
          <w:lang w:val="en-US"/>
        </w:rPr>
        <w:t xml:space="preserve"> </w:t>
      </w:r>
      <w:r w:rsidR="00152C5D" w:rsidRPr="001B68A4">
        <w:rPr>
          <w:rFonts w:ascii="Times New Roman" w:hAnsi="Times New Roman" w:cs="Times New Roman"/>
          <w:sz w:val="24"/>
          <w:szCs w:val="24"/>
          <w:lang w:val="en-US"/>
        </w:rPr>
        <w:t>1.</w:t>
      </w:r>
      <w:r w:rsidRPr="001B68A4">
        <w:rPr>
          <w:rFonts w:ascii="Times New Roman" w:hAnsi="Times New Roman" w:cs="Times New Roman"/>
          <w:sz w:val="24"/>
          <w:szCs w:val="24"/>
          <w:lang w:val="en-US"/>
        </w:rPr>
        <w:t xml:space="preserve">46, </w:t>
      </w:r>
      <w:r w:rsidR="00CE4D2B" w:rsidRPr="001B68A4">
        <w:rPr>
          <w:rFonts w:ascii="Times New Roman" w:hAnsi="Times New Roman" w:cs="Times New Roman"/>
          <w:i/>
          <w:sz w:val="24"/>
          <w:szCs w:val="24"/>
          <w:lang w:val="en-US"/>
        </w:rPr>
        <w:t>p</w:t>
      </w:r>
      <w:r w:rsidR="001B3EFF" w:rsidRPr="001B68A4">
        <w:rPr>
          <w:rFonts w:ascii="Times New Roman" w:hAnsi="Times New Roman" w:cs="Times New Roman"/>
          <w:sz w:val="24"/>
          <w:szCs w:val="24"/>
          <w:lang w:val="en-US"/>
        </w:rPr>
        <w:t xml:space="preserve"> </w:t>
      </w:r>
      <w:r w:rsidRPr="001B68A4">
        <w:rPr>
          <w:rFonts w:ascii="Times New Roman" w:hAnsi="Times New Roman" w:cs="Times New Roman"/>
          <w:sz w:val="24"/>
          <w:szCs w:val="24"/>
          <w:lang w:val="en-US"/>
        </w:rPr>
        <w:t>=</w:t>
      </w:r>
      <w:r w:rsidR="001B3EFF" w:rsidRPr="001B68A4">
        <w:rPr>
          <w:rFonts w:ascii="Times New Roman" w:hAnsi="Times New Roman" w:cs="Times New Roman"/>
          <w:sz w:val="24"/>
          <w:szCs w:val="24"/>
          <w:lang w:val="en-US"/>
        </w:rPr>
        <w:t xml:space="preserve"> </w:t>
      </w:r>
      <w:r w:rsidRPr="001B68A4">
        <w:rPr>
          <w:rFonts w:ascii="Times New Roman" w:hAnsi="Times New Roman" w:cs="Times New Roman"/>
          <w:sz w:val="24"/>
          <w:szCs w:val="24"/>
          <w:lang w:val="en-US"/>
        </w:rPr>
        <w:t>0.23</w:t>
      </w:r>
      <w:r w:rsidR="00152C5D" w:rsidRPr="001B68A4">
        <w:rPr>
          <w:rFonts w:ascii="Times New Roman" w:hAnsi="Times New Roman" w:cs="Times New Roman"/>
          <w:sz w:val="24"/>
          <w:szCs w:val="24"/>
          <w:lang w:val="en-US"/>
        </w:rPr>
        <w:t>), temperature (</w:t>
      </w:r>
      <w:r w:rsidR="00CE4D2B" w:rsidRPr="001B68A4">
        <w:rPr>
          <w:rFonts w:ascii="Times New Roman" w:hAnsi="Times New Roman" w:cs="Times New Roman"/>
          <w:i/>
          <w:sz w:val="24"/>
          <w:szCs w:val="24"/>
          <w:lang w:val="en-US"/>
        </w:rPr>
        <w:t>F</w:t>
      </w:r>
      <w:r w:rsidRPr="001B68A4">
        <w:rPr>
          <w:rFonts w:ascii="Times New Roman" w:hAnsi="Times New Roman" w:cs="Times New Roman"/>
          <w:sz w:val="24"/>
          <w:szCs w:val="24"/>
          <w:vertAlign w:val="subscript"/>
          <w:lang w:val="en-US"/>
        </w:rPr>
        <w:t>3</w:t>
      </w:r>
      <w:r w:rsidR="00152C5D" w:rsidRPr="001B68A4">
        <w:rPr>
          <w:rFonts w:ascii="Times New Roman" w:hAnsi="Times New Roman" w:cs="Times New Roman"/>
          <w:sz w:val="24"/>
          <w:szCs w:val="24"/>
          <w:vertAlign w:val="subscript"/>
          <w:lang w:val="en-US"/>
        </w:rPr>
        <w:t>,38</w:t>
      </w:r>
      <w:r w:rsidR="001B3EFF" w:rsidRPr="001B68A4">
        <w:rPr>
          <w:rFonts w:ascii="Times New Roman" w:hAnsi="Times New Roman" w:cs="Times New Roman"/>
          <w:sz w:val="24"/>
          <w:szCs w:val="24"/>
          <w:vertAlign w:val="subscript"/>
          <w:lang w:val="en-US"/>
        </w:rPr>
        <w:t xml:space="preserve"> </w:t>
      </w:r>
      <w:r w:rsidR="00152C5D" w:rsidRPr="001B68A4">
        <w:rPr>
          <w:rFonts w:ascii="Times New Roman" w:hAnsi="Times New Roman" w:cs="Times New Roman"/>
          <w:sz w:val="24"/>
          <w:szCs w:val="24"/>
          <w:lang w:val="en-US"/>
        </w:rPr>
        <w:t>=</w:t>
      </w:r>
      <w:r w:rsidR="001B3EFF" w:rsidRPr="001B68A4">
        <w:rPr>
          <w:rFonts w:ascii="Times New Roman" w:hAnsi="Times New Roman" w:cs="Times New Roman"/>
          <w:sz w:val="24"/>
          <w:szCs w:val="24"/>
          <w:lang w:val="en-US"/>
        </w:rPr>
        <w:t xml:space="preserve"> </w:t>
      </w:r>
      <w:r w:rsidR="00152C5D" w:rsidRPr="001B68A4">
        <w:rPr>
          <w:rFonts w:ascii="Times New Roman" w:hAnsi="Times New Roman" w:cs="Times New Roman"/>
          <w:sz w:val="24"/>
          <w:szCs w:val="24"/>
          <w:lang w:val="en-US"/>
        </w:rPr>
        <w:t xml:space="preserve">1.98, </w:t>
      </w:r>
      <w:r w:rsidR="00CE4D2B" w:rsidRPr="001B68A4">
        <w:rPr>
          <w:rFonts w:ascii="Times New Roman" w:hAnsi="Times New Roman" w:cs="Times New Roman"/>
          <w:i/>
          <w:sz w:val="24"/>
          <w:szCs w:val="24"/>
          <w:lang w:val="en-US"/>
        </w:rPr>
        <w:t>p</w:t>
      </w:r>
      <w:r w:rsidR="001B3EFF" w:rsidRPr="001B68A4">
        <w:rPr>
          <w:rFonts w:ascii="Times New Roman" w:hAnsi="Times New Roman" w:cs="Times New Roman"/>
          <w:sz w:val="24"/>
          <w:szCs w:val="24"/>
          <w:lang w:val="en-US"/>
        </w:rPr>
        <w:t xml:space="preserve"> </w:t>
      </w:r>
      <w:r w:rsidR="00152C5D" w:rsidRPr="001B68A4">
        <w:rPr>
          <w:rFonts w:ascii="Times New Roman" w:hAnsi="Times New Roman" w:cs="Times New Roman"/>
          <w:sz w:val="24"/>
          <w:szCs w:val="24"/>
          <w:lang w:val="en-US"/>
        </w:rPr>
        <w:t>=</w:t>
      </w:r>
      <w:r w:rsidR="001B3EFF" w:rsidRPr="001B68A4">
        <w:rPr>
          <w:rFonts w:ascii="Times New Roman" w:hAnsi="Times New Roman" w:cs="Times New Roman"/>
          <w:sz w:val="24"/>
          <w:szCs w:val="24"/>
          <w:lang w:val="en-US"/>
        </w:rPr>
        <w:t xml:space="preserve"> </w:t>
      </w:r>
      <w:r w:rsidR="00152C5D" w:rsidRPr="001B68A4">
        <w:rPr>
          <w:rFonts w:ascii="Times New Roman" w:hAnsi="Times New Roman" w:cs="Times New Roman"/>
          <w:sz w:val="24"/>
          <w:szCs w:val="24"/>
          <w:lang w:val="en-US"/>
        </w:rPr>
        <w:t>0.13)</w:t>
      </w:r>
      <w:r w:rsidR="00EC5E27" w:rsidRPr="001B68A4">
        <w:rPr>
          <w:rFonts w:ascii="Times New Roman" w:hAnsi="Times New Roman" w:cs="Times New Roman"/>
          <w:sz w:val="24"/>
          <w:szCs w:val="24"/>
          <w:lang w:val="en-US"/>
        </w:rPr>
        <w:t>,</w:t>
      </w:r>
      <w:r w:rsidR="00152C5D" w:rsidRPr="001B68A4">
        <w:rPr>
          <w:rFonts w:ascii="Times New Roman" w:hAnsi="Times New Roman" w:cs="Times New Roman"/>
          <w:sz w:val="24"/>
          <w:szCs w:val="24"/>
          <w:lang w:val="en-US"/>
        </w:rPr>
        <w:t xml:space="preserve"> or their interaction (</w:t>
      </w:r>
      <w:r w:rsidR="00CE4D2B" w:rsidRPr="001B68A4">
        <w:rPr>
          <w:rFonts w:ascii="Times New Roman" w:hAnsi="Times New Roman" w:cs="Times New Roman"/>
          <w:i/>
          <w:sz w:val="24"/>
          <w:szCs w:val="24"/>
          <w:lang w:val="en-US"/>
        </w:rPr>
        <w:t>F</w:t>
      </w:r>
      <w:r w:rsidR="00152C5D" w:rsidRPr="001B68A4">
        <w:rPr>
          <w:rFonts w:ascii="Times New Roman" w:hAnsi="Times New Roman" w:cs="Times New Roman"/>
          <w:sz w:val="24"/>
          <w:szCs w:val="24"/>
          <w:vertAlign w:val="subscript"/>
          <w:lang w:val="en-US"/>
        </w:rPr>
        <w:t>3,38</w:t>
      </w:r>
      <w:r w:rsidR="001B3EFF" w:rsidRPr="001B68A4">
        <w:rPr>
          <w:rFonts w:ascii="Times New Roman" w:hAnsi="Times New Roman" w:cs="Times New Roman"/>
          <w:sz w:val="24"/>
          <w:szCs w:val="24"/>
          <w:vertAlign w:val="subscript"/>
          <w:lang w:val="en-US"/>
        </w:rPr>
        <w:t xml:space="preserve"> </w:t>
      </w:r>
      <w:r w:rsidR="00152C5D" w:rsidRPr="001B68A4">
        <w:rPr>
          <w:rFonts w:ascii="Times New Roman" w:hAnsi="Times New Roman" w:cs="Times New Roman"/>
          <w:sz w:val="24"/>
          <w:szCs w:val="24"/>
          <w:lang w:val="en-US"/>
        </w:rPr>
        <w:t>=</w:t>
      </w:r>
      <w:r w:rsidR="001B3EFF" w:rsidRPr="001B68A4">
        <w:rPr>
          <w:rFonts w:ascii="Times New Roman" w:hAnsi="Times New Roman" w:cs="Times New Roman"/>
          <w:sz w:val="24"/>
          <w:szCs w:val="24"/>
          <w:lang w:val="en-US"/>
        </w:rPr>
        <w:t xml:space="preserve"> </w:t>
      </w:r>
      <w:r w:rsidRPr="001B68A4">
        <w:rPr>
          <w:rFonts w:ascii="Times New Roman" w:hAnsi="Times New Roman" w:cs="Times New Roman"/>
          <w:sz w:val="24"/>
          <w:szCs w:val="24"/>
          <w:lang w:val="en-US"/>
        </w:rPr>
        <w:t>0.74</w:t>
      </w:r>
      <w:r w:rsidR="00152C5D" w:rsidRPr="001B68A4">
        <w:rPr>
          <w:rFonts w:ascii="Times New Roman" w:hAnsi="Times New Roman" w:cs="Times New Roman"/>
          <w:sz w:val="24"/>
          <w:szCs w:val="24"/>
          <w:lang w:val="en-US"/>
        </w:rPr>
        <w:t xml:space="preserve">, </w:t>
      </w:r>
      <w:r w:rsidR="00CE4D2B" w:rsidRPr="001B68A4">
        <w:rPr>
          <w:rFonts w:ascii="Times New Roman" w:hAnsi="Times New Roman" w:cs="Times New Roman"/>
          <w:i/>
          <w:sz w:val="24"/>
          <w:szCs w:val="24"/>
          <w:lang w:val="en-US"/>
        </w:rPr>
        <w:t>p</w:t>
      </w:r>
      <w:r w:rsidR="001B3EFF" w:rsidRPr="001B68A4">
        <w:rPr>
          <w:rFonts w:ascii="Times New Roman" w:hAnsi="Times New Roman" w:cs="Times New Roman"/>
          <w:sz w:val="24"/>
          <w:szCs w:val="24"/>
          <w:lang w:val="en-US"/>
        </w:rPr>
        <w:t xml:space="preserve"> </w:t>
      </w:r>
      <w:r w:rsidR="00152C5D" w:rsidRPr="001B68A4">
        <w:rPr>
          <w:rFonts w:ascii="Times New Roman" w:hAnsi="Times New Roman" w:cs="Times New Roman"/>
          <w:sz w:val="24"/>
          <w:szCs w:val="24"/>
          <w:lang w:val="en-US"/>
        </w:rPr>
        <w:t>=</w:t>
      </w:r>
      <w:r w:rsidR="001B3EFF" w:rsidRPr="001B68A4">
        <w:rPr>
          <w:rFonts w:ascii="Times New Roman" w:hAnsi="Times New Roman" w:cs="Times New Roman"/>
          <w:sz w:val="24"/>
          <w:szCs w:val="24"/>
          <w:lang w:val="en-US"/>
        </w:rPr>
        <w:t xml:space="preserve"> </w:t>
      </w:r>
      <w:r w:rsidR="00152C5D" w:rsidRPr="001B68A4">
        <w:rPr>
          <w:rFonts w:ascii="Times New Roman" w:hAnsi="Times New Roman" w:cs="Times New Roman"/>
          <w:sz w:val="24"/>
          <w:szCs w:val="24"/>
          <w:lang w:val="en-US"/>
        </w:rPr>
        <w:t>0.</w:t>
      </w:r>
      <w:r w:rsidRPr="001B68A4">
        <w:rPr>
          <w:rFonts w:ascii="Times New Roman" w:hAnsi="Times New Roman" w:cs="Times New Roman"/>
          <w:sz w:val="24"/>
          <w:szCs w:val="24"/>
          <w:lang w:val="en-US"/>
        </w:rPr>
        <w:t>53</w:t>
      </w:r>
      <w:r w:rsidR="00152C5D" w:rsidRPr="001B68A4">
        <w:rPr>
          <w:rFonts w:ascii="Times New Roman" w:hAnsi="Times New Roman" w:cs="Times New Roman"/>
          <w:sz w:val="24"/>
          <w:szCs w:val="24"/>
          <w:lang w:val="en-US"/>
        </w:rPr>
        <w:t>).</w:t>
      </w:r>
    </w:p>
    <w:p w14:paraId="28ACFABE" w14:textId="77777777" w:rsidR="00D90D02" w:rsidRDefault="00D90D02" w:rsidP="00CC4483">
      <w:pPr>
        <w:spacing w:after="0" w:line="480" w:lineRule="auto"/>
        <w:rPr>
          <w:rFonts w:ascii="Times New Roman" w:hAnsi="Times New Roman" w:cs="Times New Roman"/>
          <w:bCs/>
          <w:i/>
          <w:iCs/>
          <w:sz w:val="24"/>
          <w:szCs w:val="24"/>
          <w:lang w:val="en-US"/>
        </w:rPr>
      </w:pPr>
    </w:p>
    <w:p w14:paraId="7DA37CF5" w14:textId="57B067B1" w:rsidR="00CF286C" w:rsidRPr="00AC6107" w:rsidRDefault="00CF286C" w:rsidP="00CC4483">
      <w:pPr>
        <w:spacing w:after="0" w:line="480" w:lineRule="auto"/>
        <w:rPr>
          <w:rFonts w:ascii="Times New Roman" w:hAnsi="Times New Roman" w:cs="Times New Roman"/>
          <w:bCs/>
          <w:i/>
          <w:iCs/>
          <w:sz w:val="24"/>
          <w:szCs w:val="24"/>
          <w:lang w:val="en-US"/>
        </w:rPr>
      </w:pPr>
      <w:r w:rsidRPr="00AC6107">
        <w:rPr>
          <w:rFonts w:ascii="Times New Roman" w:hAnsi="Times New Roman" w:cs="Times New Roman"/>
          <w:bCs/>
          <w:i/>
          <w:iCs/>
          <w:sz w:val="24"/>
          <w:szCs w:val="24"/>
          <w:lang w:val="en-US"/>
        </w:rPr>
        <w:t>C</w:t>
      </w:r>
      <w:r w:rsidR="00E7541D" w:rsidRPr="00AC6107">
        <w:rPr>
          <w:rFonts w:ascii="Times New Roman" w:hAnsi="Times New Roman" w:cs="Times New Roman"/>
          <w:bCs/>
          <w:i/>
          <w:iCs/>
          <w:sz w:val="24"/>
          <w:szCs w:val="24"/>
          <w:lang w:val="en-US"/>
        </w:rPr>
        <w:t>arbon</w:t>
      </w:r>
      <w:r w:rsidRPr="00AC6107">
        <w:rPr>
          <w:rFonts w:ascii="Times New Roman" w:hAnsi="Times New Roman" w:cs="Times New Roman"/>
          <w:bCs/>
          <w:i/>
          <w:iCs/>
          <w:sz w:val="24"/>
          <w:szCs w:val="24"/>
          <w:lang w:val="en-US"/>
        </w:rPr>
        <w:t xml:space="preserve"> and </w:t>
      </w:r>
      <w:r w:rsidR="000D453F" w:rsidRPr="00AC6107">
        <w:rPr>
          <w:rFonts w:ascii="Times New Roman" w:hAnsi="Times New Roman" w:cs="Times New Roman"/>
          <w:bCs/>
          <w:i/>
          <w:iCs/>
          <w:sz w:val="24"/>
          <w:szCs w:val="24"/>
          <w:lang w:val="en-US"/>
        </w:rPr>
        <w:t>n</w:t>
      </w:r>
      <w:r w:rsidR="00E7541D" w:rsidRPr="00AC6107">
        <w:rPr>
          <w:rFonts w:ascii="Times New Roman" w:hAnsi="Times New Roman" w:cs="Times New Roman"/>
          <w:bCs/>
          <w:i/>
          <w:iCs/>
          <w:sz w:val="24"/>
          <w:szCs w:val="24"/>
          <w:lang w:val="en-US"/>
        </w:rPr>
        <w:t>itrogen</w:t>
      </w:r>
    </w:p>
    <w:p w14:paraId="03FDCE99" w14:textId="77777777" w:rsidR="00E7541D" w:rsidRPr="001B68A4" w:rsidRDefault="00A222DC" w:rsidP="00CC4483">
      <w:pPr>
        <w:tabs>
          <w:tab w:val="left" w:pos="360"/>
        </w:tabs>
        <w:spacing w:after="0" w:line="480" w:lineRule="auto"/>
        <w:rPr>
          <w:rFonts w:ascii="Times New Roman" w:hAnsi="Times New Roman" w:cs="Times New Roman"/>
          <w:sz w:val="24"/>
          <w:szCs w:val="24"/>
          <w:lang w:val="en-US"/>
        </w:rPr>
      </w:pPr>
      <w:r w:rsidRPr="001B68A4">
        <w:rPr>
          <w:rFonts w:ascii="Times New Roman" w:hAnsi="Times New Roman" w:cs="Times New Roman"/>
          <w:sz w:val="24"/>
          <w:szCs w:val="24"/>
          <w:lang w:val="en-US"/>
        </w:rPr>
        <w:t xml:space="preserve">Percent </w:t>
      </w:r>
      <w:r w:rsidR="00A20F5A" w:rsidRPr="001B68A4">
        <w:rPr>
          <w:rFonts w:ascii="Times New Roman" w:hAnsi="Times New Roman" w:cs="Times New Roman"/>
          <w:sz w:val="24"/>
          <w:szCs w:val="24"/>
          <w:lang w:val="en-US"/>
        </w:rPr>
        <w:t>nitrogen</w:t>
      </w:r>
      <w:r w:rsidR="00EB6831" w:rsidRPr="001B68A4">
        <w:rPr>
          <w:rFonts w:ascii="Times New Roman" w:hAnsi="Times New Roman" w:cs="Times New Roman"/>
          <w:sz w:val="24"/>
          <w:szCs w:val="24"/>
          <w:lang w:val="en-US"/>
        </w:rPr>
        <w:t xml:space="preserve"> and C/N ratio were</w:t>
      </w:r>
      <w:r w:rsidR="00262A66" w:rsidRPr="001B68A4">
        <w:rPr>
          <w:rFonts w:ascii="Times New Roman" w:hAnsi="Times New Roman" w:cs="Times New Roman"/>
          <w:sz w:val="24"/>
          <w:szCs w:val="24"/>
          <w:lang w:val="en-US"/>
        </w:rPr>
        <w:t xml:space="preserve"> significantly influenced by</w:t>
      </w:r>
      <w:r w:rsidR="00A20F5A" w:rsidRPr="001B68A4">
        <w:rPr>
          <w:rFonts w:ascii="Times New Roman" w:hAnsi="Times New Roman" w:cs="Times New Roman"/>
          <w:sz w:val="24"/>
          <w:szCs w:val="24"/>
          <w:lang w:val="en-US"/>
        </w:rPr>
        <w:t xml:space="preserve"> precipitation</w:t>
      </w:r>
      <w:r w:rsidR="00654DCE" w:rsidRPr="001B68A4">
        <w:rPr>
          <w:rFonts w:ascii="Times New Roman" w:hAnsi="Times New Roman" w:cs="Times New Roman"/>
          <w:sz w:val="24"/>
          <w:szCs w:val="24"/>
          <w:lang w:val="en-US"/>
        </w:rPr>
        <w:t xml:space="preserve"> (N: </w:t>
      </w:r>
      <w:r w:rsidR="00654DCE" w:rsidRPr="001B68A4">
        <w:rPr>
          <w:rFonts w:ascii="Times New Roman" w:hAnsi="Times New Roman" w:cs="Times New Roman"/>
          <w:i/>
          <w:sz w:val="24"/>
          <w:szCs w:val="24"/>
          <w:lang w:val="en-US"/>
        </w:rPr>
        <w:t>F</w:t>
      </w:r>
      <w:r w:rsidR="00654DCE" w:rsidRPr="001B68A4">
        <w:rPr>
          <w:rFonts w:ascii="Times New Roman" w:hAnsi="Times New Roman" w:cs="Times New Roman"/>
          <w:sz w:val="24"/>
          <w:szCs w:val="24"/>
          <w:vertAlign w:val="subscript"/>
          <w:lang w:val="en-US"/>
        </w:rPr>
        <w:t xml:space="preserve">1,38 </w:t>
      </w:r>
      <w:r w:rsidR="00654DCE" w:rsidRPr="001B68A4">
        <w:rPr>
          <w:rFonts w:ascii="Times New Roman" w:hAnsi="Times New Roman" w:cs="Times New Roman"/>
          <w:sz w:val="24"/>
          <w:szCs w:val="24"/>
          <w:lang w:val="en-US"/>
        </w:rPr>
        <w:t xml:space="preserve">= 15.81, </w:t>
      </w:r>
      <w:r w:rsidR="00654DCE" w:rsidRPr="001B68A4">
        <w:rPr>
          <w:rFonts w:ascii="Times New Roman" w:hAnsi="Times New Roman" w:cs="Times New Roman"/>
          <w:i/>
          <w:sz w:val="24"/>
          <w:szCs w:val="24"/>
          <w:lang w:val="en-US"/>
        </w:rPr>
        <w:t>p</w:t>
      </w:r>
      <w:r w:rsidR="00654DCE" w:rsidRPr="001B68A4">
        <w:rPr>
          <w:rFonts w:ascii="Times New Roman" w:hAnsi="Times New Roman" w:cs="Times New Roman"/>
          <w:sz w:val="24"/>
          <w:szCs w:val="24"/>
          <w:lang w:val="en-US"/>
        </w:rPr>
        <w:t xml:space="preserve"> &lt; 0.01; C/N: </w:t>
      </w:r>
      <w:r w:rsidR="00654DCE" w:rsidRPr="001B68A4">
        <w:rPr>
          <w:rFonts w:ascii="Times New Roman" w:hAnsi="Times New Roman" w:cs="Times New Roman"/>
          <w:i/>
          <w:sz w:val="24"/>
          <w:szCs w:val="24"/>
          <w:lang w:val="en-US"/>
        </w:rPr>
        <w:t>F</w:t>
      </w:r>
      <w:r w:rsidR="00654DCE" w:rsidRPr="001B68A4">
        <w:rPr>
          <w:rFonts w:ascii="Times New Roman" w:hAnsi="Times New Roman" w:cs="Times New Roman"/>
          <w:sz w:val="24"/>
          <w:szCs w:val="24"/>
          <w:vertAlign w:val="subscript"/>
          <w:lang w:val="en-US"/>
        </w:rPr>
        <w:t xml:space="preserve">1,38 </w:t>
      </w:r>
      <w:r w:rsidR="00654DCE" w:rsidRPr="001B68A4">
        <w:rPr>
          <w:rFonts w:ascii="Times New Roman" w:hAnsi="Times New Roman" w:cs="Times New Roman"/>
          <w:sz w:val="24"/>
          <w:szCs w:val="24"/>
          <w:lang w:val="en-US"/>
        </w:rPr>
        <w:t xml:space="preserve">= 20.24, </w:t>
      </w:r>
      <w:r w:rsidR="00654DCE" w:rsidRPr="001B68A4">
        <w:rPr>
          <w:rFonts w:ascii="Times New Roman" w:hAnsi="Times New Roman" w:cs="Times New Roman"/>
          <w:i/>
          <w:sz w:val="24"/>
          <w:szCs w:val="24"/>
          <w:lang w:val="en-US"/>
        </w:rPr>
        <w:t>p</w:t>
      </w:r>
      <w:r w:rsidR="00654DCE" w:rsidRPr="001B68A4">
        <w:rPr>
          <w:rFonts w:ascii="Times New Roman" w:hAnsi="Times New Roman" w:cs="Times New Roman"/>
          <w:sz w:val="24"/>
          <w:szCs w:val="24"/>
          <w:lang w:val="en-US"/>
        </w:rPr>
        <w:t xml:space="preserve"> &lt; 0.001)</w:t>
      </w:r>
      <w:r w:rsidR="00A20F5A" w:rsidRPr="001B68A4">
        <w:rPr>
          <w:rFonts w:ascii="Times New Roman" w:hAnsi="Times New Roman" w:cs="Times New Roman"/>
          <w:sz w:val="24"/>
          <w:szCs w:val="24"/>
          <w:lang w:val="en-US"/>
        </w:rPr>
        <w:t xml:space="preserve"> but not </w:t>
      </w:r>
      <w:r w:rsidR="00262A66" w:rsidRPr="001B68A4">
        <w:rPr>
          <w:rFonts w:ascii="Times New Roman" w:hAnsi="Times New Roman" w:cs="Times New Roman"/>
          <w:sz w:val="24"/>
          <w:szCs w:val="24"/>
          <w:lang w:val="en-US"/>
        </w:rPr>
        <w:t>by</w:t>
      </w:r>
      <w:r w:rsidR="00A20F5A" w:rsidRPr="001B68A4">
        <w:rPr>
          <w:rFonts w:ascii="Times New Roman" w:hAnsi="Times New Roman" w:cs="Times New Roman"/>
          <w:sz w:val="24"/>
          <w:szCs w:val="24"/>
          <w:lang w:val="en-US"/>
        </w:rPr>
        <w:t xml:space="preserve"> temperature</w:t>
      </w:r>
      <w:r w:rsidR="00654DCE" w:rsidRPr="001B68A4">
        <w:rPr>
          <w:rFonts w:ascii="Times New Roman" w:hAnsi="Times New Roman" w:cs="Times New Roman"/>
          <w:sz w:val="24"/>
          <w:szCs w:val="24"/>
          <w:lang w:val="en-US"/>
        </w:rPr>
        <w:t xml:space="preserve"> (N: </w:t>
      </w:r>
      <w:r w:rsidR="00654DCE" w:rsidRPr="001B68A4">
        <w:rPr>
          <w:rFonts w:ascii="Times New Roman" w:hAnsi="Times New Roman" w:cs="Times New Roman"/>
          <w:i/>
          <w:sz w:val="24"/>
          <w:szCs w:val="24"/>
          <w:lang w:val="en-US"/>
        </w:rPr>
        <w:t>F</w:t>
      </w:r>
      <w:r w:rsidR="00654DCE" w:rsidRPr="001B68A4">
        <w:rPr>
          <w:rFonts w:ascii="Times New Roman" w:hAnsi="Times New Roman" w:cs="Times New Roman"/>
          <w:sz w:val="24"/>
          <w:szCs w:val="24"/>
          <w:vertAlign w:val="subscript"/>
          <w:lang w:val="en-US"/>
        </w:rPr>
        <w:t xml:space="preserve">3,38 </w:t>
      </w:r>
      <w:r w:rsidR="00654DCE" w:rsidRPr="001B68A4">
        <w:rPr>
          <w:rFonts w:ascii="Times New Roman" w:hAnsi="Times New Roman" w:cs="Times New Roman"/>
          <w:sz w:val="24"/>
          <w:szCs w:val="24"/>
          <w:lang w:val="en-US"/>
        </w:rPr>
        <w:t xml:space="preserve">= 0.65, </w:t>
      </w:r>
      <w:r w:rsidR="00654DCE" w:rsidRPr="001B68A4">
        <w:rPr>
          <w:rFonts w:ascii="Times New Roman" w:hAnsi="Times New Roman" w:cs="Times New Roman"/>
          <w:i/>
          <w:sz w:val="24"/>
          <w:szCs w:val="24"/>
          <w:lang w:val="en-US"/>
        </w:rPr>
        <w:t>p</w:t>
      </w:r>
      <w:r w:rsidR="00654DCE" w:rsidRPr="001B68A4">
        <w:rPr>
          <w:rFonts w:ascii="Times New Roman" w:hAnsi="Times New Roman" w:cs="Times New Roman"/>
          <w:sz w:val="24"/>
          <w:szCs w:val="24"/>
          <w:lang w:val="en-US"/>
        </w:rPr>
        <w:t xml:space="preserve"> = 0.59; C/N: </w:t>
      </w:r>
      <w:r w:rsidR="00654DCE" w:rsidRPr="001B68A4">
        <w:rPr>
          <w:rFonts w:ascii="Times New Roman" w:hAnsi="Times New Roman" w:cs="Times New Roman"/>
          <w:i/>
          <w:sz w:val="24"/>
          <w:szCs w:val="24"/>
          <w:lang w:val="en-US"/>
        </w:rPr>
        <w:t>F</w:t>
      </w:r>
      <w:r w:rsidR="00654DCE" w:rsidRPr="001B68A4">
        <w:rPr>
          <w:rFonts w:ascii="Times New Roman" w:hAnsi="Times New Roman" w:cs="Times New Roman"/>
          <w:sz w:val="24"/>
          <w:szCs w:val="24"/>
          <w:vertAlign w:val="subscript"/>
          <w:lang w:val="en-US"/>
        </w:rPr>
        <w:t xml:space="preserve">3,38 </w:t>
      </w:r>
      <w:r w:rsidR="00654DCE" w:rsidRPr="001B68A4">
        <w:rPr>
          <w:rFonts w:ascii="Times New Roman" w:hAnsi="Times New Roman" w:cs="Times New Roman"/>
          <w:sz w:val="24"/>
          <w:szCs w:val="24"/>
          <w:lang w:val="en-US"/>
        </w:rPr>
        <w:t xml:space="preserve">= 0.95, </w:t>
      </w:r>
      <w:r w:rsidR="00654DCE" w:rsidRPr="001B68A4">
        <w:rPr>
          <w:rFonts w:ascii="Times New Roman" w:hAnsi="Times New Roman" w:cs="Times New Roman"/>
          <w:i/>
          <w:sz w:val="24"/>
          <w:szCs w:val="24"/>
          <w:lang w:val="en-US"/>
        </w:rPr>
        <w:t>p</w:t>
      </w:r>
      <w:r w:rsidR="00654DCE" w:rsidRPr="001B68A4">
        <w:rPr>
          <w:rFonts w:ascii="Times New Roman" w:hAnsi="Times New Roman" w:cs="Times New Roman"/>
          <w:sz w:val="24"/>
          <w:szCs w:val="24"/>
          <w:lang w:val="en-US"/>
        </w:rPr>
        <w:t xml:space="preserve"> = 0.42)</w:t>
      </w:r>
      <w:r w:rsidR="00A20F5A" w:rsidRPr="001B68A4">
        <w:rPr>
          <w:rFonts w:ascii="Times New Roman" w:hAnsi="Times New Roman" w:cs="Times New Roman"/>
          <w:sz w:val="24"/>
          <w:szCs w:val="24"/>
          <w:lang w:val="en-US"/>
        </w:rPr>
        <w:t xml:space="preserve"> or their interaction</w:t>
      </w:r>
      <w:r w:rsidR="00654DCE" w:rsidRPr="001B68A4">
        <w:rPr>
          <w:rFonts w:ascii="Times New Roman" w:hAnsi="Times New Roman" w:cs="Times New Roman"/>
          <w:sz w:val="24"/>
          <w:szCs w:val="24"/>
          <w:lang w:val="en-US"/>
        </w:rPr>
        <w:t xml:space="preserve"> (N: </w:t>
      </w:r>
      <w:r w:rsidR="00654DCE" w:rsidRPr="001B68A4">
        <w:rPr>
          <w:rFonts w:ascii="Times New Roman" w:hAnsi="Times New Roman" w:cs="Times New Roman"/>
          <w:i/>
          <w:sz w:val="24"/>
          <w:szCs w:val="24"/>
          <w:lang w:val="en-US"/>
        </w:rPr>
        <w:t>F</w:t>
      </w:r>
      <w:r w:rsidR="00654DCE" w:rsidRPr="001B68A4">
        <w:rPr>
          <w:rFonts w:ascii="Times New Roman" w:hAnsi="Times New Roman" w:cs="Times New Roman"/>
          <w:sz w:val="24"/>
          <w:szCs w:val="24"/>
          <w:vertAlign w:val="subscript"/>
          <w:lang w:val="en-US"/>
        </w:rPr>
        <w:t xml:space="preserve">3,38 </w:t>
      </w:r>
      <w:r w:rsidR="00654DCE" w:rsidRPr="001B68A4">
        <w:rPr>
          <w:rFonts w:ascii="Times New Roman" w:hAnsi="Times New Roman" w:cs="Times New Roman"/>
          <w:sz w:val="24"/>
          <w:szCs w:val="24"/>
          <w:lang w:val="en-US"/>
        </w:rPr>
        <w:t xml:space="preserve">= 1.99, </w:t>
      </w:r>
      <w:r w:rsidR="00654DCE" w:rsidRPr="001B68A4">
        <w:rPr>
          <w:rFonts w:ascii="Times New Roman" w:hAnsi="Times New Roman" w:cs="Times New Roman"/>
          <w:i/>
          <w:sz w:val="24"/>
          <w:szCs w:val="24"/>
          <w:lang w:val="en-US"/>
        </w:rPr>
        <w:t>p</w:t>
      </w:r>
      <w:r w:rsidR="00654DCE" w:rsidRPr="001B68A4">
        <w:rPr>
          <w:rFonts w:ascii="Times New Roman" w:hAnsi="Times New Roman" w:cs="Times New Roman"/>
          <w:sz w:val="24"/>
          <w:szCs w:val="24"/>
          <w:lang w:val="en-US"/>
        </w:rPr>
        <w:t xml:space="preserve"> = 0.13; C/N: </w:t>
      </w:r>
      <w:r w:rsidR="00654DCE" w:rsidRPr="001B68A4">
        <w:rPr>
          <w:rFonts w:ascii="Times New Roman" w:hAnsi="Times New Roman" w:cs="Times New Roman"/>
          <w:i/>
          <w:sz w:val="24"/>
          <w:szCs w:val="24"/>
          <w:lang w:val="en-US"/>
        </w:rPr>
        <w:t>F</w:t>
      </w:r>
      <w:r w:rsidR="00654DCE" w:rsidRPr="001B68A4">
        <w:rPr>
          <w:rFonts w:ascii="Times New Roman" w:hAnsi="Times New Roman" w:cs="Times New Roman"/>
          <w:sz w:val="24"/>
          <w:szCs w:val="24"/>
          <w:vertAlign w:val="subscript"/>
          <w:lang w:val="en-US"/>
        </w:rPr>
        <w:t xml:space="preserve">3,38 </w:t>
      </w:r>
      <w:r w:rsidR="00654DCE" w:rsidRPr="001B68A4">
        <w:rPr>
          <w:rFonts w:ascii="Times New Roman" w:hAnsi="Times New Roman" w:cs="Times New Roman"/>
          <w:sz w:val="24"/>
          <w:szCs w:val="24"/>
          <w:lang w:val="en-US"/>
        </w:rPr>
        <w:t xml:space="preserve">= 0.98, </w:t>
      </w:r>
      <w:r w:rsidR="00654DCE" w:rsidRPr="001B68A4">
        <w:rPr>
          <w:rFonts w:ascii="Times New Roman" w:hAnsi="Times New Roman" w:cs="Times New Roman"/>
          <w:i/>
          <w:sz w:val="24"/>
          <w:szCs w:val="24"/>
          <w:lang w:val="en-US"/>
        </w:rPr>
        <w:t>p</w:t>
      </w:r>
      <w:r w:rsidR="00654DCE" w:rsidRPr="001B68A4">
        <w:rPr>
          <w:rFonts w:ascii="Times New Roman" w:hAnsi="Times New Roman" w:cs="Times New Roman"/>
          <w:sz w:val="24"/>
          <w:szCs w:val="24"/>
          <w:lang w:val="en-US"/>
        </w:rPr>
        <w:t xml:space="preserve"> = 0.41)</w:t>
      </w:r>
      <w:r w:rsidR="00A20F5A" w:rsidRPr="001B68A4">
        <w:rPr>
          <w:rFonts w:ascii="Times New Roman" w:hAnsi="Times New Roman" w:cs="Times New Roman"/>
          <w:sz w:val="24"/>
          <w:szCs w:val="24"/>
          <w:lang w:val="en-US"/>
        </w:rPr>
        <w:t xml:space="preserve"> </w:t>
      </w:r>
      <w:r w:rsidR="00FE2F7B" w:rsidRPr="001B68A4">
        <w:rPr>
          <w:rFonts w:ascii="Times New Roman" w:hAnsi="Times New Roman" w:cs="Times New Roman"/>
          <w:sz w:val="24"/>
          <w:szCs w:val="24"/>
          <w:lang w:val="en-US"/>
        </w:rPr>
        <w:t>(Figure 1)</w:t>
      </w:r>
      <w:r w:rsidR="00A20F5A" w:rsidRPr="001B68A4">
        <w:rPr>
          <w:rFonts w:ascii="Times New Roman" w:hAnsi="Times New Roman" w:cs="Times New Roman"/>
          <w:sz w:val="24"/>
          <w:szCs w:val="24"/>
          <w:lang w:val="en-US"/>
        </w:rPr>
        <w:t xml:space="preserve">. </w:t>
      </w:r>
      <w:r w:rsidR="008E6411" w:rsidRPr="001B68A4">
        <w:rPr>
          <w:rFonts w:ascii="Times New Roman" w:hAnsi="Times New Roman" w:cs="Times New Roman"/>
          <w:sz w:val="24"/>
          <w:szCs w:val="24"/>
          <w:lang w:val="en-US"/>
        </w:rPr>
        <w:t>Since</w:t>
      </w:r>
      <w:r w:rsidRPr="001B68A4">
        <w:rPr>
          <w:rFonts w:ascii="Times New Roman" w:hAnsi="Times New Roman" w:cs="Times New Roman"/>
          <w:sz w:val="24"/>
          <w:szCs w:val="24"/>
          <w:lang w:val="en-US"/>
        </w:rPr>
        <w:t xml:space="preserve"> there were no effects of precipitation (</w:t>
      </w:r>
      <w:r w:rsidRPr="001B68A4">
        <w:rPr>
          <w:rFonts w:ascii="Times New Roman" w:hAnsi="Times New Roman" w:cs="Times New Roman"/>
          <w:i/>
          <w:sz w:val="24"/>
          <w:szCs w:val="24"/>
          <w:lang w:val="en-US"/>
        </w:rPr>
        <w:t>F</w:t>
      </w:r>
      <w:r w:rsidRPr="001B68A4">
        <w:rPr>
          <w:rFonts w:ascii="Times New Roman" w:hAnsi="Times New Roman" w:cs="Times New Roman"/>
          <w:sz w:val="24"/>
          <w:szCs w:val="24"/>
          <w:vertAlign w:val="subscript"/>
          <w:lang w:val="en-US"/>
        </w:rPr>
        <w:t xml:space="preserve">1,38 </w:t>
      </w:r>
      <w:r w:rsidRPr="001B68A4">
        <w:rPr>
          <w:rFonts w:ascii="Times New Roman" w:hAnsi="Times New Roman" w:cs="Times New Roman"/>
          <w:sz w:val="24"/>
          <w:szCs w:val="24"/>
          <w:lang w:val="en-US"/>
        </w:rPr>
        <w:t xml:space="preserve">= 0.41, </w:t>
      </w:r>
      <w:r w:rsidRPr="001B68A4">
        <w:rPr>
          <w:rFonts w:ascii="Times New Roman" w:hAnsi="Times New Roman" w:cs="Times New Roman"/>
          <w:i/>
          <w:sz w:val="24"/>
          <w:szCs w:val="24"/>
          <w:lang w:val="en-US"/>
        </w:rPr>
        <w:t>p</w:t>
      </w:r>
      <w:r w:rsidRPr="001B68A4">
        <w:rPr>
          <w:rFonts w:ascii="Times New Roman" w:hAnsi="Times New Roman" w:cs="Times New Roman"/>
          <w:sz w:val="24"/>
          <w:szCs w:val="24"/>
          <w:lang w:val="en-US"/>
        </w:rPr>
        <w:t xml:space="preserve"> = 0.52), temperature (</w:t>
      </w:r>
      <w:r w:rsidRPr="001B68A4">
        <w:rPr>
          <w:rFonts w:ascii="Times New Roman" w:hAnsi="Times New Roman" w:cs="Times New Roman"/>
          <w:i/>
          <w:sz w:val="24"/>
          <w:szCs w:val="24"/>
          <w:lang w:val="en-US"/>
        </w:rPr>
        <w:t>F</w:t>
      </w:r>
      <w:r w:rsidRPr="001B68A4">
        <w:rPr>
          <w:rFonts w:ascii="Times New Roman" w:hAnsi="Times New Roman" w:cs="Times New Roman"/>
          <w:sz w:val="24"/>
          <w:szCs w:val="24"/>
          <w:vertAlign w:val="subscript"/>
          <w:lang w:val="en-US"/>
        </w:rPr>
        <w:t xml:space="preserve">3,38 </w:t>
      </w:r>
      <w:r w:rsidRPr="001B68A4">
        <w:rPr>
          <w:rFonts w:ascii="Times New Roman" w:hAnsi="Times New Roman" w:cs="Times New Roman"/>
          <w:sz w:val="24"/>
          <w:szCs w:val="24"/>
          <w:lang w:val="en-US"/>
        </w:rPr>
        <w:t xml:space="preserve"> = 0.05, </w:t>
      </w:r>
      <w:r w:rsidRPr="001B68A4">
        <w:rPr>
          <w:rFonts w:ascii="Times New Roman" w:hAnsi="Times New Roman" w:cs="Times New Roman"/>
          <w:i/>
          <w:sz w:val="24"/>
          <w:szCs w:val="24"/>
          <w:lang w:val="en-US"/>
        </w:rPr>
        <w:t>p</w:t>
      </w:r>
      <w:r w:rsidRPr="001B68A4">
        <w:rPr>
          <w:rFonts w:ascii="Times New Roman" w:hAnsi="Times New Roman" w:cs="Times New Roman"/>
          <w:sz w:val="24"/>
          <w:szCs w:val="24"/>
          <w:lang w:val="en-US"/>
        </w:rPr>
        <w:t xml:space="preserve"> = 0.98), or their interaction (</w:t>
      </w:r>
      <w:r w:rsidRPr="001B68A4">
        <w:rPr>
          <w:rFonts w:ascii="Times New Roman" w:hAnsi="Times New Roman" w:cs="Times New Roman"/>
          <w:i/>
          <w:sz w:val="24"/>
          <w:szCs w:val="24"/>
          <w:lang w:val="en-US"/>
        </w:rPr>
        <w:t>F</w:t>
      </w:r>
      <w:r w:rsidRPr="001B68A4">
        <w:rPr>
          <w:rFonts w:ascii="Times New Roman" w:hAnsi="Times New Roman" w:cs="Times New Roman"/>
          <w:sz w:val="24"/>
          <w:szCs w:val="24"/>
          <w:vertAlign w:val="subscript"/>
          <w:lang w:val="en-US"/>
        </w:rPr>
        <w:t xml:space="preserve">3,38 </w:t>
      </w:r>
      <w:r w:rsidRPr="001B68A4">
        <w:rPr>
          <w:rFonts w:ascii="Times New Roman" w:hAnsi="Times New Roman" w:cs="Times New Roman"/>
          <w:sz w:val="24"/>
          <w:szCs w:val="24"/>
          <w:lang w:val="en-US"/>
        </w:rPr>
        <w:t xml:space="preserve"> = 1.56, </w:t>
      </w:r>
      <w:r w:rsidRPr="001B68A4">
        <w:rPr>
          <w:rFonts w:ascii="Times New Roman" w:hAnsi="Times New Roman" w:cs="Times New Roman"/>
          <w:i/>
          <w:sz w:val="24"/>
          <w:szCs w:val="24"/>
          <w:lang w:val="en-US"/>
        </w:rPr>
        <w:t>p</w:t>
      </w:r>
      <w:r w:rsidRPr="001B68A4">
        <w:rPr>
          <w:rFonts w:ascii="Times New Roman" w:hAnsi="Times New Roman" w:cs="Times New Roman"/>
          <w:sz w:val="24"/>
          <w:szCs w:val="24"/>
          <w:lang w:val="en-US"/>
        </w:rPr>
        <w:t xml:space="preserve"> = 0.21) </w:t>
      </w:r>
      <w:r w:rsidR="008E6411" w:rsidRPr="001B68A4">
        <w:rPr>
          <w:rFonts w:ascii="Times New Roman" w:hAnsi="Times New Roman" w:cs="Times New Roman"/>
          <w:sz w:val="24"/>
          <w:szCs w:val="24"/>
          <w:lang w:val="en-US"/>
        </w:rPr>
        <w:t xml:space="preserve">on percent carbon (data not shown), this indicates </w:t>
      </w:r>
      <w:r w:rsidRPr="001B68A4">
        <w:rPr>
          <w:rFonts w:ascii="Times New Roman" w:hAnsi="Times New Roman" w:cs="Times New Roman"/>
          <w:sz w:val="24"/>
          <w:szCs w:val="24"/>
          <w:lang w:val="en-US"/>
        </w:rPr>
        <w:t xml:space="preserve">that shifts </w:t>
      </w:r>
      <w:r w:rsidR="008E6411" w:rsidRPr="001B68A4">
        <w:rPr>
          <w:rFonts w:ascii="Times New Roman" w:hAnsi="Times New Roman" w:cs="Times New Roman"/>
          <w:sz w:val="24"/>
          <w:szCs w:val="24"/>
          <w:lang w:val="en-US"/>
        </w:rPr>
        <w:t xml:space="preserve">in nitrogen </w:t>
      </w:r>
      <w:r w:rsidRPr="001B68A4">
        <w:rPr>
          <w:rFonts w:ascii="Times New Roman" w:hAnsi="Times New Roman" w:cs="Times New Roman"/>
          <w:sz w:val="24"/>
          <w:szCs w:val="24"/>
          <w:lang w:val="en-US"/>
        </w:rPr>
        <w:t>were driving the difference</w:t>
      </w:r>
      <w:r w:rsidR="00620286" w:rsidRPr="001B68A4">
        <w:rPr>
          <w:rFonts w:ascii="Times New Roman" w:hAnsi="Times New Roman" w:cs="Times New Roman"/>
          <w:sz w:val="24"/>
          <w:szCs w:val="24"/>
          <w:lang w:val="en-US"/>
        </w:rPr>
        <w:t xml:space="preserve"> in C/N</w:t>
      </w:r>
      <w:r w:rsidRPr="001B68A4">
        <w:rPr>
          <w:rFonts w:ascii="Times New Roman" w:hAnsi="Times New Roman" w:cs="Times New Roman"/>
          <w:sz w:val="24"/>
          <w:szCs w:val="24"/>
          <w:lang w:val="en-US"/>
        </w:rPr>
        <w:t xml:space="preserve">. </w:t>
      </w:r>
      <w:r w:rsidR="008E6411" w:rsidRPr="001B68A4">
        <w:rPr>
          <w:rFonts w:ascii="Times New Roman" w:hAnsi="Times New Roman" w:cs="Times New Roman"/>
          <w:sz w:val="24"/>
          <w:szCs w:val="24"/>
          <w:lang w:val="en-US"/>
        </w:rPr>
        <w:t>Overall, p</w:t>
      </w:r>
      <w:r w:rsidR="00A20F5A" w:rsidRPr="001B68A4">
        <w:rPr>
          <w:rFonts w:ascii="Times New Roman" w:hAnsi="Times New Roman" w:cs="Times New Roman"/>
          <w:sz w:val="24"/>
          <w:szCs w:val="24"/>
          <w:lang w:val="en-US"/>
        </w:rPr>
        <w:t xml:space="preserve">ercent nitrogen was </w:t>
      </w:r>
      <w:r w:rsidR="00A37E49" w:rsidRPr="001B68A4">
        <w:rPr>
          <w:rFonts w:ascii="Times New Roman" w:hAnsi="Times New Roman" w:cs="Times New Roman"/>
          <w:sz w:val="24"/>
          <w:szCs w:val="24"/>
          <w:lang w:val="en-US"/>
        </w:rPr>
        <w:t xml:space="preserve">about </w:t>
      </w:r>
      <w:r w:rsidR="00E72F8D" w:rsidRPr="001B68A4">
        <w:rPr>
          <w:rFonts w:ascii="Times New Roman" w:hAnsi="Times New Roman" w:cs="Times New Roman"/>
          <w:sz w:val="24"/>
          <w:szCs w:val="24"/>
          <w:lang w:val="en-US"/>
        </w:rPr>
        <w:t>4</w:t>
      </w:r>
      <w:r w:rsidR="000D1597" w:rsidRPr="001B68A4">
        <w:rPr>
          <w:rFonts w:ascii="Times New Roman" w:hAnsi="Times New Roman" w:cs="Times New Roman"/>
          <w:sz w:val="24"/>
          <w:szCs w:val="24"/>
          <w:lang w:val="en-US"/>
        </w:rPr>
        <w:t>0</w:t>
      </w:r>
      <w:r w:rsidR="00A20F5A" w:rsidRPr="001B68A4">
        <w:rPr>
          <w:rFonts w:ascii="Times New Roman" w:hAnsi="Times New Roman" w:cs="Times New Roman"/>
          <w:sz w:val="24"/>
          <w:szCs w:val="24"/>
          <w:lang w:val="en-US"/>
        </w:rPr>
        <w:t xml:space="preserve">% </w:t>
      </w:r>
      <w:r w:rsidR="000D1597" w:rsidRPr="001B68A4">
        <w:rPr>
          <w:rFonts w:ascii="Times New Roman" w:hAnsi="Times New Roman" w:cs="Times New Roman"/>
          <w:sz w:val="24"/>
          <w:szCs w:val="24"/>
          <w:lang w:val="en-US"/>
        </w:rPr>
        <w:t>higher in the ambient (2.1 ± 0.1</w:t>
      </w:r>
      <w:r w:rsidR="004D79DC" w:rsidRPr="001B68A4">
        <w:rPr>
          <w:rFonts w:ascii="Times New Roman" w:hAnsi="Times New Roman" w:cs="Times New Roman"/>
          <w:sz w:val="24"/>
          <w:szCs w:val="24"/>
          <w:lang w:val="en-US"/>
        </w:rPr>
        <w:t>%</w:t>
      </w:r>
      <w:r w:rsidR="00EF4019" w:rsidRPr="001B68A4">
        <w:rPr>
          <w:rFonts w:ascii="Times New Roman" w:hAnsi="Times New Roman" w:cs="Times New Roman"/>
          <w:sz w:val="24"/>
          <w:szCs w:val="24"/>
          <w:lang w:val="en-US"/>
        </w:rPr>
        <w:t>; mean ± se across all temperature levels</w:t>
      </w:r>
      <w:r w:rsidR="000D1597" w:rsidRPr="001B68A4">
        <w:rPr>
          <w:rFonts w:ascii="Times New Roman" w:hAnsi="Times New Roman" w:cs="Times New Roman"/>
          <w:sz w:val="24"/>
          <w:szCs w:val="24"/>
          <w:lang w:val="en-US"/>
        </w:rPr>
        <w:t xml:space="preserve">) compared to the </w:t>
      </w:r>
      <w:r w:rsidR="00A20F5A" w:rsidRPr="001B68A4">
        <w:rPr>
          <w:rFonts w:ascii="Times New Roman" w:hAnsi="Times New Roman" w:cs="Times New Roman"/>
          <w:sz w:val="24"/>
          <w:szCs w:val="24"/>
          <w:lang w:val="en-US"/>
        </w:rPr>
        <w:t xml:space="preserve">drought </w:t>
      </w:r>
      <w:r w:rsidR="000D1597" w:rsidRPr="001B68A4">
        <w:rPr>
          <w:rFonts w:ascii="Times New Roman" w:hAnsi="Times New Roman" w:cs="Times New Roman"/>
          <w:sz w:val="24"/>
          <w:szCs w:val="24"/>
          <w:lang w:val="en-US"/>
        </w:rPr>
        <w:t>treatment</w:t>
      </w:r>
      <w:r w:rsidR="00A20F5A" w:rsidRPr="001B68A4">
        <w:rPr>
          <w:rFonts w:ascii="Times New Roman" w:hAnsi="Times New Roman" w:cs="Times New Roman"/>
          <w:sz w:val="24"/>
          <w:szCs w:val="24"/>
          <w:lang w:val="en-US"/>
        </w:rPr>
        <w:t xml:space="preserve"> (</w:t>
      </w:r>
      <w:r w:rsidR="000D1597" w:rsidRPr="001B68A4">
        <w:rPr>
          <w:rFonts w:ascii="Times New Roman" w:hAnsi="Times New Roman" w:cs="Times New Roman"/>
          <w:sz w:val="24"/>
          <w:szCs w:val="24"/>
          <w:lang w:val="en-US"/>
        </w:rPr>
        <w:t>1.5 ± 0.1</w:t>
      </w:r>
      <w:r w:rsidR="004D79DC" w:rsidRPr="001B68A4">
        <w:rPr>
          <w:rFonts w:ascii="Times New Roman" w:hAnsi="Times New Roman" w:cs="Times New Roman"/>
          <w:sz w:val="24"/>
          <w:szCs w:val="24"/>
          <w:lang w:val="en-US"/>
        </w:rPr>
        <w:t>%</w:t>
      </w:r>
      <w:r w:rsidR="00A20F5A" w:rsidRPr="001B68A4">
        <w:rPr>
          <w:rFonts w:ascii="Times New Roman" w:hAnsi="Times New Roman" w:cs="Times New Roman"/>
          <w:sz w:val="24"/>
          <w:szCs w:val="24"/>
          <w:lang w:val="en-US"/>
        </w:rPr>
        <w:t>)</w:t>
      </w:r>
      <w:r w:rsidR="000D1597" w:rsidRPr="001B68A4">
        <w:rPr>
          <w:rFonts w:ascii="Times New Roman" w:hAnsi="Times New Roman" w:cs="Times New Roman"/>
          <w:sz w:val="24"/>
          <w:szCs w:val="24"/>
          <w:lang w:val="en-US"/>
        </w:rPr>
        <w:t>.</w:t>
      </w:r>
      <w:r w:rsidR="00A20F5A" w:rsidRPr="001B68A4">
        <w:rPr>
          <w:rFonts w:ascii="Times New Roman" w:hAnsi="Times New Roman" w:cs="Times New Roman"/>
          <w:sz w:val="24"/>
          <w:szCs w:val="24"/>
          <w:lang w:val="en-US"/>
        </w:rPr>
        <w:t xml:space="preserve"> </w:t>
      </w:r>
    </w:p>
    <w:p w14:paraId="4738EF63" w14:textId="77777777" w:rsidR="00D90D02" w:rsidRDefault="00D90D02" w:rsidP="00CC4483">
      <w:pPr>
        <w:spacing w:after="0" w:line="480" w:lineRule="auto"/>
        <w:rPr>
          <w:rFonts w:ascii="Times New Roman" w:hAnsi="Times New Roman" w:cs="Times New Roman"/>
          <w:bCs/>
          <w:i/>
          <w:iCs/>
          <w:sz w:val="24"/>
          <w:szCs w:val="24"/>
          <w:lang w:val="en-US"/>
        </w:rPr>
      </w:pPr>
    </w:p>
    <w:p w14:paraId="3AEB8658" w14:textId="2586E6F1" w:rsidR="00523F44" w:rsidRPr="00AC6107" w:rsidRDefault="00523F44" w:rsidP="00CC4483">
      <w:pPr>
        <w:spacing w:after="0" w:line="480" w:lineRule="auto"/>
        <w:rPr>
          <w:rFonts w:ascii="Times New Roman" w:hAnsi="Times New Roman" w:cs="Times New Roman"/>
          <w:bCs/>
          <w:i/>
          <w:iCs/>
          <w:sz w:val="24"/>
          <w:szCs w:val="24"/>
          <w:lang w:val="en-US"/>
        </w:rPr>
      </w:pPr>
      <w:r w:rsidRPr="00AC6107">
        <w:rPr>
          <w:rFonts w:ascii="Times New Roman" w:hAnsi="Times New Roman" w:cs="Times New Roman"/>
          <w:bCs/>
          <w:i/>
          <w:iCs/>
          <w:sz w:val="24"/>
          <w:szCs w:val="24"/>
          <w:lang w:val="en-US"/>
        </w:rPr>
        <w:lastRenderedPageBreak/>
        <w:t>Metabolite responses</w:t>
      </w:r>
    </w:p>
    <w:p w14:paraId="788DB1BC" w14:textId="4F93E883" w:rsidR="0043258C" w:rsidRPr="00FC2E7B" w:rsidRDefault="00250349" w:rsidP="00250349">
      <w:pPr>
        <w:spacing w:after="0" w:line="480" w:lineRule="auto"/>
        <w:rPr>
          <w:rFonts w:ascii="Times New Roman" w:hAnsi="Times New Roman" w:cs="Times New Roman"/>
          <w:sz w:val="24"/>
          <w:szCs w:val="24"/>
          <w:lang w:val="en-US"/>
        </w:rPr>
      </w:pPr>
      <w:ins w:id="61" w:author="Colin Orians" w:date="2018-10-31T16:26:00Z">
        <w:r w:rsidRPr="00FC2E7B">
          <w:rPr>
            <w:rFonts w:ascii="Times New Roman" w:hAnsi="Times New Roman" w:cs="Times New Roman"/>
            <w:sz w:val="24"/>
            <w:szCs w:val="24"/>
            <w:lang w:val="en-US"/>
          </w:rPr>
          <w:t>In our Redundancy Analysis, t</w:t>
        </w:r>
      </w:ins>
      <w:ins w:id="62" w:author="Colin Orians" w:date="2018-10-31T16:24:00Z">
        <w:r w:rsidRPr="00FC2E7B">
          <w:rPr>
            <w:rFonts w:ascii="Times New Roman" w:hAnsi="Times New Roman" w:cs="Times New Roman"/>
            <w:sz w:val="24"/>
            <w:szCs w:val="24"/>
            <w:lang w:val="en-US"/>
          </w:rPr>
          <w:t xml:space="preserve">he experimental design (temperature and precipitation and their interaction) explains 24.45% of the total variance in </w:t>
        </w:r>
      </w:ins>
      <w:ins w:id="63" w:author="Colin Orians" w:date="2018-10-31T17:00:00Z">
        <w:r w:rsidR="00FC2E7B" w:rsidRPr="00FC2E7B">
          <w:rPr>
            <w:rFonts w:ascii="Times New Roman" w:hAnsi="Times New Roman" w:cs="Times New Roman"/>
            <w:sz w:val="24"/>
            <w:szCs w:val="24"/>
            <w:highlight w:val="yellow"/>
            <w:lang w:val="en-US"/>
          </w:rPr>
          <w:t>GC metabolites</w:t>
        </w:r>
      </w:ins>
      <w:ins w:id="64" w:author="Colin Orians" w:date="2018-10-31T16:24:00Z">
        <w:r w:rsidRPr="00FC2E7B">
          <w:rPr>
            <w:rFonts w:ascii="Times New Roman" w:hAnsi="Times New Roman" w:cs="Times New Roman"/>
            <w:sz w:val="24"/>
            <w:szCs w:val="24"/>
            <w:lang w:val="en-US"/>
          </w:rPr>
          <w:t xml:space="preserve">. </w:t>
        </w:r>
      </w:ins>
      <w:ins w:id="65" w:author="Colin Orians" w:date="2018-10-31T16:26:00Z">
        <w:r w:rsidRPr="00FC2E7B">
          <w:rPr>
            <w:rFonts w:ascii="Times New Roman" w:hAnsi="Times New Roman" w:cs="Times New Roman"/>
            <w:sz w:val="24"/>
            <w:szCs w:val="24"/>
            <w:lang w:val="en-US"/>
          </w:rPr>
          <w:t xml:space="preserve">There </w:t>
        </w:r>
      </w:ins>
      <w:ins w:id="66" w:author="Colin Orians" w:date="2018-10-31T16:27:00Z">
        <w:r w:rsidRPr="00FC2E7B">
          <w:rPr>
            <w:rFonts w:ascii="Times New Roman" w:hAnsi="Times New Roman" w:cs="Times New Roman"/>
            <w:sz w:val="24"/>
            <w:szCs w:val="24"/>
            <w:lang w:val="en-US"/>
          </w:rPr>
          <w:t>was</w:t>
        </w:r>
      </w:ins>
      <w:ins w:id="67" w:author="Colin Orians" w:date="2018-10-31T16:26:00Z">
        <w:r w:rsidRPr="00FC2E7B">
          <w:rPr>
            <w:rFonts w:ascii="Times New Roman" w:hAnsi="Times New Roman" w:cs="Times New Roman"/>
            <w:sz w:val="24"/>
            <w:szCs w:val="24"/>
            <w:lang w:val="en-US"/>
          </w:rPr>
          <w:t xml:space="preserve"> </w:t>
        </w:r>
      </w:ins>
      <w:ins w:id="68" w:author="Colin Orians" w:date="2018-10-31T16:27:00Z">
        <w:r w:rsidRPr="00FC2E7B">
          <w:rPr>
            <w:rFonts w:ascii="Times New Roman" w:hAnsi="Times New Roman" w:cs="Times New Roman"/>
            <w:sz w:val="24"/>
            <w:szCs w:val="24"/>
            <w:lang w:val="en-US"/>
          </w:rPr>
          <w:t xml:space="preserve">a </w:t>
        </w:r>
      </w:ins>
      <w:proofErr w:type="gramStart"/>
      <w:ins w:id="69" w:author="Colin Orians" w:date="2018-10-31T16:26:00Z">
        <w:r w:rsidRPr="00FC2E7B">
          <w:rPr>
            <w:rFonts w:ascii="Times New Roman" w:hAnsi="Times New Roman" w:cs="Times New Roman"/>
            <w:sz w:val="24"/>
            <w:szCs w:val="24"/>
            <w:lang w:val="en-US"/>
          </w:rPr>
          <w:t>significant effects of precipitation</w:t>
        </w:r>
        <w:proofErr w:type="gramEnd"/>
        <w:r w:rsidRPr="00FC2E7B">
          <w:rPr>
            <w:rFonts w:ascii="Times New Roman" w:hAnsi="Times New Roman" w:cs="Times New Roman"/>
            <w:sz w:val="24"/>
            <w:szCs w:val="24"/>
            <w:lang w:val="en-US"/>
          </w:rPr>
          <w:t xml:space="preserve"> (F</w:t>
        </w:r>
        <w:r w:rsidRPr="00FC2E7B">
          <w:rPr>
            <w:rFonts w:ascii="Times New Roman" w:hAnsi="Times New Roman" w:cs="Times New Roman"/>
            <w:sz w:val="24"/>
            <w:szCs w:val="24"/>
            <w:vertAlign w:val="subscript"/>
            <w:lang w:val="en-US"/>
          </w:rPr>
          <w:t>1,42</w:t>
        </w:r>
        <w:r w:rsidRPr="00FC2E7B">
          <w:rPr>
            <w:rFonts w:ascii="Times New Roman" w:hAnsi="Times New Roman" w:cs="Times New Roman"/>
            <w:sz w:val="24"/>
            <w:szCs w:val="24"/>
            <w:lang w:val="en-US"/>
          </w:rPr>
          <w:t xml:space="preserve">=15.80; p&lt;0.001) </w:t>
        </w:r>
      </w:ins>
      <w:ins w:id="70" w:author="Colin Orians" w:date="2018-10-31T16:27:00Z">
        <w:r w:rsidRPr="00FC2E7B">
          <w:rPr>
            <w:rFonts w:ascii="Times New Roman" w:hAnsi="Times New Roman" w:cs="Times New Roman"/>
            <w:sz w:val="24"/>
            <w:szCs w:val="24"/>
            <w:lang w:val="en-US"/>
          </w:rPr>
          <w:t xml:space="preserve">no effect of temperature </w:t>
        </w:r>
        <w:r w:rsidRPr="00FC2E7B">
          <w:rPr>
            <w:rFonts w:ascii="Times New Roman" w:hAnsi="Times New Roman" w:cs="Times New Roman"/>
            <w:sz w:val="24"/>
            <w:szCs w:val="24"/>
            <w:highlight w:val="yellow"/>
            <w:lang w:val="en-US"/>
            <w:rPrChange w:id="71" w:author="Colin Orians" w:date="2018-10-31T17:03:00Z">
              <w:rPr>
                <w:rFonts w:ascii="Times New Roman" w:hAnsi="Times New Roman" w:cs="Times New Roman"/>
                <w:sz w:val="24"/>
                <w:szCs w:val="24"/>
                <w:lang w:val="en-US"/>
              </w:rPr>
            </w:rPrChange>
          </w:rPr>
          <w:t>(</w:t>
        </w:r>
      </w:ins>
      <w:ins w:id="72" w:author="Scott, Eric R." w:date="2018-11-01T16:12:00Z">
        <w:r w:rsidR="00B46289" w:rsidRPr="00FC2E7B">
          <w:rPr>
            <w:rFonts w:ascii="Times New Roman" w:hAnsi="Times New Roman" w:cs="Times New Roman"/>
            <w:sz w:val="24"/>
            <w:szCs w:val="24"/>
            <w:lang w:val="en-US"/>
          </w:rPr>
          <w:t>F</w:t>
        </w:r>
        <w:r w:rsidR="00B46289" w:rsidRPr="00FC2E7B">
          <w:rPr>
            <w:rFonts w:ascii="Times New Roman" w:hAnsi="Times New Roman" w:cs="Times New Roman"/>
            <w:sz w:val="24"/>
            <w:szCs w:val="24"/>
            <w:vertAlign w:val="subscript"/>
            <w:lang w:val="en-US"/>
          </w:rPr>
          <w:t>1,42</w:t>
        </w:r>
        <w:r w:rsidR="00B46289" w:rsidRPr="00FC2E7B">
          <w:rPr>
            <w:rFonts w:ascii="Times New Roman" w:hAnsi="Times New Roman" w:cs="Times New Roman"/>
            <w:sz w:val="24"/>
            <w:szCs w:val="24"/>
            <w:lang w:val="en-US"/>
          </w:rPr>
          <w:t>=</w:t>
        </w:r>
        <w:r w:rsidR="00B46289">
          <w:rPr>
            <w:rFonts w:ascii="Times New Roman" w:hAnsi="Times New Roman" w:cs="Times New Roman"/>
            <w:sz w:val="24"/>
            <w:szCs w:val="24"/>
            <w:lang w:val="en-US"/>
          </w:rPr>
          <w:t>1.62, p=0.</w:t>
        </w:r>
      </w:ins>
      <w:ins w:id="73" w:author="Scott, Eric R." w:date="2018-11-01T16:16:00Z">
        <w:r w:rsidR="00B46289">
          <w:rPr>
            <w:rFonts w:ascii="Times New Roman" w:hAnsi="Times New Roman" w:cs="Times New Roman"/>
            <w:sz w:val="24"/>
            <w:szCs w:val="24"/>
            <w:lang w:val="en-US"/>
          </w:rPr>
          <w:t>135</w:t>
        </w:r>
      </w:ins>
      <w:ins w:id="74" w:author="Colin Orians" w:date="2018-10-31T16:27:00Z">
        <w:r w:rsidRPr="00FC2E7B">
          <w:rPr>
            <w:rFonts w:ascii="Times New Roman" w:hAnsi="Times New Roman" w:cs="Times New Roman"/>
            <w:sz w:val="24"/>
            <w:szCs w:val="24"/>
            <w:highlight w:val="yellow"/>
            <w:lang w:val="en-US"/>
            <w:rPrChange w:id="75" w:author="Colin Orians" w:date="2018-10-31T17:03:00Z">
              <w:rPr>
                <w:rFonts w:ascii="Times New Roman" w:hAnsi="Times New Roman" w:cs="Times New Roman"/>
                <w:sz w:val="24"/>
                <w:szCs w:val="24"/>
                <w:lang w:val="en-US"/>
              </w:rPr>
            </w:rPrChange>
          </w:rPr>
          <w:t>)</w:t>
        </w:r>
        <w:r w:rsidRPr="00FC2E7B">
          <w:rPr>
            <w:rFonts w:ascii="Times New Roman" w:hAnsi="Times New Roman" w:cs="Times New Roman"/>
            <w:sz w:val="24"/>
            <w:szCs w:val="24"/>
            <w:lang w:val="en-US"/>
          </w:rPr>
          <w:t xml:space="preserve"> and a</w:t>
        </w:r>
      </w:ins>
      <w:ins w:id="76" w:author="Colin Orians" w:date="2018-10-31T16:26:00Z">
        <w:r w:rsidRPr="00FC2E7B">
          <w:rPr>
            <w:rFonts w:ascii="Times New Roman" w:hAnsi="Times New Roman" w:cs="Times New Roman"/>
            <w:sz w:val="24"/>
            <w:szCs w:val="24"/>
            <w:lang w:val="en-US"/>
          </w:rPr>
          <w:t xml:space="preserve"> </w:t>
        </w:r>
      </w:ins>
      <w:ins w:id="77" w:author="Colin Orians" w:date="2018-10-31T16:27:00Z">
        <w:r w:rsidRPr="00FC2E7B">
          <w:rPr>
            <w:rFonts w:ascii="Times New Roman" w:hAnsi="Times New Roman" w:cs="Times New Roman"/>
            <w:sz w:val="24"/>
            <w:szCs w:val="24"/>
            <w:lang w:val="en-US"/>
          </w:rPr>
          <w:t>marginal</w:t>
        </w:r>
      </w:ins>
      <w:ins w:id="78" w:author="Colin Orians" w:date="2018-10-31T16:28:00Z">
        <w:r w:rsidRPr="00FC2E7B">
          <w:rPr>
            <w:rFonts w:ascii="Times New Roman" w:hAnsi="Times New Roman" w:cs="Times New Roman"/>
            <w:sz w:val="24"/>
            <w:szCs w:val="24"/>
            <w:lang w:val="en-US"/>
          </w:rPr>
          <w:t xml:space="preserve"> </w:t>
        </w:r>
      </w:ins>
      <w:ins w:id="79" w:author="Colin Orians" w:date="2018-10-31T16:26:00Z">
        <w:r w:rsidRPr="00FC2E7B">
          <w:rPr>
            <w:rFonts w:ascii="Times New Roman" w:hAnsi="Times New Roman" w:cs="Times New Roman"/>
            <w:sz w:val="24"/>
            <w:szCs w:val="24"/>
            <w:lang w:val="en-US"/>
          </w:rPr>
          <w:t>precip</w:t>
        </w:r>
      </w:ins>
      <w:ins w:id="80" w:author="Colin Orians" w:date="2018-10-31T17:03:00Z">
        <w:r w:rsidR="00FC2E7B">
          <w:rPr>
            <w:rFonts w:ascii="Times New Roman" w:hAnsi="Times New Roman" w:cs="Times New Roman"/>
            <w:sz w:val="24"/>
            <w:szCs w:val="24"/>
            <w:lang w:val="en-US"/>
          </w:rPr>
          <w:t>itation</w:t>
        </w:r>
      </w:ins>
      <w:ins w:id="81" w:author="Colin Orians" w:date="2018-10-31T16:26:00Z">
        <w:r w:rsidRPr="00FC2E7B">
          <w:rPr>
            <w:rFonts w:ascii="Times New Roman" w:hAnsi="Times New Roman" w:cs="Times New Roman"/>
            <w:sz w:val="24"/>
            <w:szCs w:val="24"/>
            <w:lang w:val="en-US"/>
          </w:rPr>
          <w:t xml:space="preserve"> by temperature</w:t>
        </w:r>
      </w:ins>
      <w:ins w:id="82" w:author="Colin Orians" w:date="2018-10-31T16:28:00Z">
        <w:r w:rsidRPr="00FC2E7B">
          <w:rPr>
            <w:rFonts w:ascii="Times New Roman" w:hAnsi="Times New Roman" w:cs="Times New Roman"/>
            <w:sz w:val="24"/>
            <w:szCs w:val="24"/>
            <w:lang w:val="en-US"/>
          </w:rPr>
          <w:t xml:space="preserve"> effect </w:t>
        </w:r>
      </w:ins>
      <w:ins w:id="83" w:author="Scott, Eric R." w:date="2018-11-01T16:13:00Z">
        <w:r w:rsidR="00B46289">
          <w:rPr>
            <w:rFonts w:ascii="Times New Roman" w:hAnsi="Times New Roman" w:cs="Times New Roman"/>
            <w:sz w:val="24"/>
            <w:szCs w:val="24"/>
            <w:highlight w:val="yellow"/>
            <w:lang w:val="en-US"/>
          </w:rPr>
          <w:t>(</w:t>
        </w:r>
        <w:r w:rsidR="00B46289" w:rsidRPr="00FC2E7B">
          <w:rPr>
            <w:rFonts w:ascii="Times New Roman" w:hAnsi="Times New Roman" w:cs="Times New Roman"/>
            <w:sz w:val="24"/>
            <w:szCs w:val="24"/>
            <w:lang w:val="en-US"/>
          </w:rPr>
          <w:t>F</w:t>
        </w:r>
        <w:r w:rsidR="00B46289" w:rsidRPr="00FC2E7B">
          <w:rPr>
            <w:rFonts w:ascii="Times New Roman" w:hAnsi="Times New Roman" w:cs="Times New Roman"/>
            <w:sz w:val="24"/>
            <w:szCs w:val="24"/>
            <w:vertAlign w:val="subscript"/>
            <w:lang w:val="en-US"/>
          </w:rPr>
          <w:t>1,42</w:t>
        </w:r>
        <w:r w:rsidR="00B46289" w:rsidRPr="00FC2E7B">
          <w:rPr>
            <w:rFonts w:ascii="Times New Roman" w:hAnsi="Times New Roman" w:cs="Times New Roman"/>
            <w:sz w:val="24"/>
            <w:szCs w:val="24"/>
            <w:lang w:val="en-US"/>
          </w:rPr>
          <w:t>=</w:t>
        </w:r>
        <w:r w:rsidR="00B46289" w:rsidRPr="00B46289" w:rsidDel="00B46289">
          <w:rPr>
            <w:rFonts w:ascii="Times New Roman" w:hAnsi="Times New Roman" w:cs="Times New Roman"/>
            <w:sz w:val="24"/>
            <w:szCs w:val="24"/>
            <w:highlight w:val="yellow"/>
            <w:lang w:val="en-US"/>
          </w:rPr>
          <w:t xml:space="preserve"> </w:t>
        </w:r>
        <w:r w:rsidR="00B46289">
          <w:rPr>
            <w:rFonts w:ascii="Times New Roman" w:hAnsi="Times New Roman" w:cs="Times New Roman"/>
            <w:sz w:val="24"/>
            <w:szCs w:val="24"/>
            <w:highlight w:val="yellow"/>
            <w:lang w:val="en-US"/>
          </w:rPr>
          <w:t>2.21, p=0.04</w:t>
        </w:r>
      </w:ins>
      <w:ins w:id="84" w:author="Scott, Eric R." w:date="2018-11-01T16:16:00Z">
        <w:r w:rsidR="00B46289">
          <w:rPr>
            <w:rFonts w:ascii="Times New Roman" w:hAnsi="Times New Roman" w:cs="Times New Roman"/>
            <w:sz w:val="24"/>
            <w:szCs w:val="24"/>
            <w:highlight w:val="yellow"/>
            <w:lang w:val="en-US"/>
          </w:rPr>
          <w:t>7</w:t>
        </w:r>
      </w:ins>
      <w:ins w:id="85" w:author="Colin Orians" w:date="2018-10-31T16:28:00Z">
        <w:del w:id="86" w:author="Scott, Eric R." w:date="2018-11-01T16:13:00Z">
          <w:r w:rsidRPr="00FC2E7B" w:rsidDel="00B46289">
            <w:rPr>
              <w:rFonts w:ascii="Times New Roman" w:hAnsi="Times New Roman" w:cs="Times New Roman"/>
              <w:sz w:val="24"/>
              <w:szCs w:val="24"/>
              <w:highlight w:val="yellow"/>
              <w:lang w:val="en-US"/>
              <w:rPrChange w:id="87" w:author="Colin Orians" w:date="2018-10-31T17:03:00Z">
                <w:rPr>
                  <w:rFonts w:ascii="Times New Roman" w:hAnsi="Times New Roman" w:cs="Times New Roman"/>
                  <w:sz w:val="24"/>
                  <w:szCs w:val="24"/>
                  <w:lang w:val="en-US"/>
                </w:rPr>
              </w:rPrChange>
            </w:rPr>
            <w:delText>(</w:delText>
          </w:r>
        </w:del>
        <w:r w:rsidRPr="00FC2E7B">
          <w:rPr>
            <w:rFonts w:ascii="Times New Roman" w:hAnsi="Times New Roman" w:cs="Times New Roman"/>
            <w:sz w:val="24"/>
            <w:szCs w:val="24"/>
            <w:highlight w:val="yellow"/>
            <w:lang w:val="en-US"/>
            <w:rPrChange w:id="88" w:author="Colin Orians" w:date="2018-10-31T17:03:00Z">
              <w:rPr>
                <w:rFonts w:ascii="Times New Roman" w:hAnsi="Times New Roman" w:cs="Times New Roman"/>
                <w:sz w:val="24"/>
                <w:szCs w:val="24"/>
                <w:lang w:val="en-US"/>
              </w:rPr>
            </w:rPrChange>
          </w:rPr>
          <w:t>)</w:t>
        </w:r>
        <w:r w:rsidRPr="00FC2E7B">
          <w:rPr>
            <w:rFonts w:ascii="Times New Roman" w:hAnsi="Times New Roman" w:cs="Times New Roman"/>
            <w:sz w:val="24"/>
            <w:szCs w:val="24"/>
            <w:lang w:val="en-US"/>
          </w:rPr>
          <w:t>.</w:t>
        </w:r>
      </w:ins>
      <w:ins w:id="89" w:author="Colin Orians" w:date="2018-10-31T16:31:00Z">
        <w:r w:rsidRPr="00FC2E7B">
          <w:rPr>
            <w:rFonts w:ascii="Times New Roman" w:hAnsi="Times New Roman" w:cs="Times New Roman"/>
            <w:sz w:val="24"/>
            <w:szCs w:val="24"/>
            <w:lang w:val="en-US"/>
          </w:rPr>
          <w:t xml:space="preserve">(Figure 2a,b). </w:t>
        </w:r>
      </w:ins>
      <w:ins w:id="90" w:author="Colin Orians" w:date="2018-10-31T17:12:00Z">
        <w:r w:rsidR="00644F21" w:rsidRPr="00FC2E7B">
          <w:rPr>
            <w:rFonts w:ascii="Times New Roman" w:hAnsi="Times New Roman" w:cs="Times New Roman"/>
            <w:color w:val="000000"/>
            <w:sz w:val="24"/>
            <w:szCs w:val="24"/>
            <w:shd w:val="clear" w:color="auto" w:fill="FFFFFF"/>
            <w:lang w:val="en-US"/>
          </w:rPr>
          <w:t>For amino acids, the redundancy analysis</w:t>
        </w:r>
      </w:ins>
      <w:ins w:id="91" w:author="Scott, Eric R." w:date="2018-11-01T16:13:00Z">
        <w:r w:rsidR="00B46289">
          <w:rPr>
            <w:rFonts w:ascii="Times New Roman" w:hAnsi="Times New Roman" w:cs="Times New Roman"/>
            <w:color w:val="000000"/>
            <w:sz w:val="24"/>
            <w:szCs w:val="24"/>
            <w:shd w:val="clear" w:color="auto" w:fill="FFFFFF"/>
            <w:lang w:val="en-US"/>
          </w:rPr>
          <w:t xml:space="preserve"> shows that precipitation, temperature, and their interaction</w:t>
        </w:r>
      </w:ins>
      <w:ins w:id="92" w:author="Colin Orians" w:date="2018-10-31T17:12:00Z">
        <w:r w:rsidR="00644F21" w:rsidRPr="00FC2E7B">
          <w:rPr>
            <w:rFonts w:ascii="Times New Roman" w:hAnsi="Times New Roman" w:cs="Times New Roman"/>
            <w:color w:val="000000"/>
            <w:sz w:val="24"/>
            <w:szCs w:val="24"/>
            <w:shd w:val="clear" w:color="auto" w:fill="FFFFFF"/>
            <w:lang w:val="en-US"/>
          </w:rPr>
          <w:t xml:space="preserve"> explained 31.08% of the total variation.  </w:t>
        </w:r>
        <w:r w:rsidR="00644F21" w:rsidRPr="00FC2E7B">
          <w:rPr>
            <w:rFonts w:ascii="Times New Roman" w:hAnsi="Times New Roman" w:cs="Times New Roman"/>
            <w:sz w:val="24"/>
            <w:szCs w:val="24"/>
            <w:lang w:val="en-US"/>
          </w:rPr>
          <w:t>There was a significant effect</w:t>
        </w:r>
        <w:del w:id="93" w:author="Scott, Eric R." w:date="2018-11-01T16:14:00Z">
          <w:r w:rsidR="00644F21" w:rsidRPr="00FC2E7B" w:rsidDel="00B46289">
            <w:rPr>
              <w:rFonts w:ascii="Times New Roman" w:hAnsi="Times New Roman" w:cs="Times New Roman"/>
              <w:sz w:val="24"/>
              <w:szCs w:val="24"/>
              <w:lang w:val="en-US"/>
            </w:rPr>
            <w:delText>s</w:delText>
          </w:r>
        </w:del>
        <w:r w:rsidR="00644F21" w:rsidRPr="00FC2E7B">
          <w:rPr>
            <w:rFonts w:ascii="Times New Roman" w:hAnsi="Times New Roman" w:cs="Times New Roman"/>
            <w:sz w:val="24"/>
            <w:szCs w:val="24"/>
            <w:lang w:val="en-US"/>
          </w:rPr>
          <w:t xml:space="preserve"> of precipitation (F</w:t>
        </w:r>
        <w:r w:rsidR="00644F21" w:rsidRPr="00FC2E7B">
          <w:rPr>
            <w:rFonts w:ascii="Times New Roman" w:hAnsi="Times New Roman" w:cs="Times New Roman"/>
            <w:sz w:val="24"/>
            <w:szCs w:val="24"/>
            <w:vertAlign w:val="subscript"/>
            <w:lang w:val="en-US"/>
          </w:rPr>
          <w:t>1,42</w:t>
        </w:r>
        <w:r w:rsidR="00644F21" w:rsidRPr="00FC2E7B">
          <w:rPr>
            <w:rFonts w:ascii="Times New Roman" w:hAnsi="Times New Roman" w:cs="Times New Roman"/>
            <w:sz w:val="24"/>
            <w:szCs w:val="24"/>
            <w:lang w:val="en-US"/>
          </w:rPr>
          <w:t xml:space="preserve">=9.72; p&lt;0.001) no effect of temperature </w:t>
        </w:r>
        <w:r w:rsidR="00644F21" w:rsidRPr="00E67B3F">
          <w:rPr>
            <w:rFonts w:ascii="Times New Roman" w:hAnsi="Times New Roman" w:cs="Times New Roman"/>
            <w:sz w:val="24"/>
            <w:szCs w:val="24"/>
            <w:highlight w:val="yellow"/>
            <w:lang w:val="en-US"/>
          </w:rPr>
          <w:t>(</w:t>
        </w:r>
      </w:ins>
      <w:ins w:id="94" w:author="Scott, Eric R." w:date="2018-11-01T16:14:00Z">
        <w:r w:rsidR="00B46289" w:rsidRPr="00FC2E7B">
          <w:rPr>
            <w:rFonts w:ascii="Times New Roman" w:hAnsi="Times New Roman" w:cs="Times New Roman"/>
            <w:sz w:val="24"/>
            <w:szCs w:val="24"/>
            <w:lang w:val="en-US"/>
          </w:rPr>
          <w:t>F</w:t>
        </w:r>
        <w:r w:rsidR="00B46289" w:rsidRPr="00FC2E7B">
          <w:rPr>
            <w:rFonts w:ascii="Times New Roman" w:hAnsi="Times New Roman" w:cs="Times New Roman"/>
            <w:sz w:val="24"/>
            <w:szCs w:val="24"/>
            <w:vertAlign w:val="subscript"/>
            <w:lang w:val="en-US"/>
          </w:rPr>
          <w:t>1,42</w:t>
        </w:r>
        <w:r w:rsidR="00B46289" w:rsidRPr="00FC2E7B">
          <w:rPr>
            <w:rFonts w:ascii="Times New Roman" w:hAnsi="Times New Roman" w:cs="Times New Roman"/>
            <w:sz w:val="24"/>
            <w:szCs w:val="24"/>
            <w:lang w:val="en-US"/>
          </w:rPr>
          <w:t>=</w:t>
        </w:r>
      </w:ins>
      <w:ins w:id="95" w:author="Scott, Eric R." w:date="2018-11-01T16:15:00Z">
        <w:r w:rsidR="00B46289">
          <w:rPr>
            <w:rFonts w:ascii="Times New Roman" w:hAnsi="Times New Roman" w:cs="Times New Roman"/>
            <w:sz w:val="24"/>
            <w:szCs w:val="24"/>
            <w:lang w:val="en-US"/>
          </w:rPr>
          <w:t>0.85, p=0.410</w:t>
        </w:r>
      </w:ins>
      <w:ins w:id="96" w:author="Colin Orians" w:date="2018-10-31T17:12:00Z">
        <w:r w:rsidR="00644F21" w:rsidRPr="00E67B3F">
          <w:rPr>
            <w:rFonts w:ascii="Times New Roman" w:hAnsi="Times New Roman" w:cs="Times New Roman"/>
            <w:sz w:val="24"/>
            <w:szCs w:val="24"/>
            <w:highlight w:val="yellow"/>
            <w:lang w:val="en-US"/>
          </w:rPr>
          <w:t>)</w:t>
        </w:r>
        <w:r w:rsidR="00644F21" w:rsidRPr="00FC2E7B">
          <w:rPr>
            <w:rFonts w:ascii="Times New Roman" w:hAnsi="Times New Roman" w:cs="Times New Roman"/>
            <w:sz w:val="24"/>
            <w:szCs w:val="24"/>
            <w:lang w:val="en-US"/>
          </w:rPr>
          <w:t xml:space="preserve"> but a </w:t>
        </w:r>
        <w:del w:id="97" w:author="Scott, Eric R." w:date="2018-11-01T16:16:00Z">
          <w:r w:rsidR="00644F21" w:rsidRPr="00FC2E7B" w:rsidDel="00B46289">
            <w:rPr>
              <w:rFonts w:ascii="Times New Roman" w:hAnsi="Times New Roman" w:cs="Times New Roman"/>
              <w:sz w:val="24"/>
              <w:szCs w:val="24"/>
              <w:lang w:val="en-US"/>
            </w:rPr>
            <w:delText>significant</w:delText>
          </w:r>
        </w:del>
      </w:ins>
      <w:ins w:id="98" w:author="Scott, Eric R." w:date="2018-11-01T16:16:00Z">
        <w:r w:rsidR="00B46289">
          <w:rPr>
            <w:rFonts w:ascii="Times New Roman" w:hAnsi="Times New Roman" w:cs="Times New Roman"/>
            <w:sz w:val="24"/>
            <w:szCs w:val="24"/>
            <w:lang w:val="en-US"/>
          </w:rPr>
          <w:t>marginal</w:t>
        </w:r>
      </w:ins>
      <w:ins w:id="99" w:author="Colin Orians" w:date="2018-10-31T17:12:00Z">
        <w:r w:rsidR="00644F21" w:rsidRPr="00FC2E7B">
          <w:rPr>
            <w:rFonts w:ascii="Times New Roman" w:hAnsi="Times New Roman" w:cs="Times New Roman"/>
            <w:sz w:val="24"/>
            <w:szCs w:val="24"/>
            <w:lang w:val="en-US"/>
          </w:rPr>
          <w:t xml:space="preserve"> precip</w:t>
        </w:r>
        <w:r w:rsidR="00644F21">
          <w:rPr>
            <w:rFonts w:ascii="Times New Roman" w:hAnsi="Times New Roman" w:cs="Times New Roman"/>
            <w:sz w:val="24"/>
            <w:szCs w:val="24"/>
            <w:lang w:val="en-US"/>
          </w:rPr>
          <w:t>itation</w:t>
        </w:r>
        <w:r w:rsidR="00644F21" w:rsidRPr="00FC2E7B">
          <w:rPr>
            <w:rFonts w:ascii="Times New Roman" w:hAnsi="Times New Roman" w:cs="Times New Roman"/>
            <w:sz w:val="24"/>
            <w:szCs w:val="24"/>
            <w:lang w:val="en-US"/>
          </w:rPr>
          <w:t xml:space="preserve"> by temperature effect </w:t>
        </w:r>
        <w:r w:rsidR="00644F21" w:rsidRPr="00E67B3F">
          <w:rPr>
            <w:rFonts w:ascii="Times New Roman" w:hAnsi="Times New Roman" w:cs="Times New Roman"/>
            <w:sz w:val="24"/>
            <w:szCs w:val="24"/>
            <w:highlight w:val="yellow"/>
            <w:lang w:val="en-US"/>
          </w:rPr>
          <w:t>(</w:t>
        </w:r>
      </w:ins>
      <w:ins w:id="100" w:author="Scott, Eric R." w:date="2018-11-01T16:15:00Z">
        <w:r w:rsidR="00B46289" w:rsidRPr="00FC2E7B">
          <w:rPr>
            <w:rFonts w:ascii="Times New Roman" w:hAnsi="Times New Roman" w:cs="Times New Roman"/>
            <w:sz w:val="24"/>
            <w:szCs w:val="24"/>
            <w:lang w:val="en-US"/>
          </w:rPr>
          <w:t>F</w:t>
        </w:r>
        <w:r w:rsidR="00B46289" w:rsidRPr="00FC2E7B">
          <w:rPr>
            <w:rFonts w:ascii="Times New Roman" w:hAnsi="Times New Roman" w:cs="Times New Roman"/>
            <w:sz w:val="24"/>
            <w:szCs w:val="24"/>
            <w:vertAlign w:val="subscript"/>
            <w:lang w:val="en-US"/>
          </w:rPr>
          <w:t>1,42</w:t>
        </w:r>
        <w:r w:rsidR="00B46289" w:rsidRPr="00FC2E7B">
          <w:rPr>
            <w:rFonts w:ascii="Times New Roman" w:hAnsi="Times New Roman" w:cs="Times New Roman"/>
            <w:sz w:val="24"/>
            <w:szCs w:val="24"/>
            <w:lang w:val="en-US"/>
          </w:rPr>
          <w:t>=</w:t>
        </w:r>
        <w:r w:rsidR="00B46289">
          <w:rPr>
            <w:rFonts w:ascii="Times New Roman" w:hAnsi="Times New Roman" w:cs="Times New Roman"/>
            <w:sz w:val="24"/>
            <w:szCs w:val="24"/>
            <w:lang w:val="en-US"/>
          </w:rPr>
          <w:t>2.31</w:t>
        </w:r>
      </w:ins>
      <w:ins w:id="101" w:author="Scott, Eric R." w:date="2018-11-01T16:16:00Z">
        <w:r w:rsidR="00B46289">
          <w:rPr>
            <w:rFonts w:ascii="Times New Roman" w:hAnsi="Times New Roman" w:cs="Times New Roman"/>
            <w:sz w:val="24"/>
            <w:szCs w:val="24"/>
            <w:lang w:val="en-US"/>
          </w:rPr>
          <w:t>, p=0.08</w:t>
        </w:r>
      </w:ins>
      <w:ins w:id="102" w:author="Colin Orians" w:date="2018-10-31T17:12:00Z">
        <w:r w:rsidR="00644F21" w:rsidRPr="00E67B3F">
          <w:rPr>
            <w:rFonts w:ascii="Times New Roman" w:hAnsi="Times New Roman" w:cs="Times New Roman"/>
            <w:sz w:val="24"/>
            <w:szCs w:val="24"/>
            <w:highlight w:val="yellow"/>
            <w:lang w:val="en-US"/>
          </w:rPr>
          <w:t>)</w:t>
        </w:r>
        <w:r w:rsidR="00644F21" w:rsidRPr="00FC2E7B">
          <w:rPr>
            <w:rFonts w:ascii="Times New Roman" w:hAnsi="Times New Roman" w:cs="Times New Roman"/>
            <w:sz w:val="24"/>
            <w:szCs w:val="24"/>
            <w:lang w:val="en-US"/>
          </w:rPr>
          <w:t xml:space="preserve">. (Figure 2c,d). </w:t>
        </w:r>
      </w:ins>
      <w:ins w:id="103" w:author="Colin Orians" w:date="2018-10-31T16:31:00Z">
        <w:r w:rsidRPr="00FC2E7B">
          <w:rPr>
            <w:rFonts w:ascii="Times New Roman" w:hAnsi="Times New Roman" w:cs="Times New Roman"/>
            <w:sz w:val="24"/>
            <w:szCs w:val="24"/>
            <w:lang w:val="en-US"/>
          </w:rPr>
          <w:t>A</w:t>
        </w:r>
      </w:ins>
      <w:del w:id="104" w:author="Colin Orians" w:date="2018-10-31T16:19:00Z">
        <w:r w:rsidR="008E6411" w:rsidRPr="00FC2E7B" w:rsidDel="00F50173">
          <w:rPr>
            <w:rFonts w:ascii="Times New Roman" w:hAnsi="Times New Roman" w:cs="Times New Roman"/>
            <w:sz w:val="24"/>
            <w:szCs w:val="24"/>
            <w:lang w:val="en-US"/>
          </w:rPr>
          <w:delText>Principle component</w:delText>
        </w:r>
      </w:del>
      <w:del w:id="105" w:author="Colin Orians" w:date="2018-10-31T16:31:00Z">
        <w:r w:rsidR="008E6411" w:rsidRPr="00FC2E7B" w:rsidDel="00250349">
          <w:rPr>
            <w:rFonts w:ascii="Times New Roman" w:hAnsi="Times New Roman" w:cs="Times New Roman"/>
            <w:sz w:val="24"/>
            <w:szCs w:val="24"/>
            <w:lang w:val="en-US"/>
          </w:rPr>
          <w:delText xml:space="preserve"> analyses reveal</w:delText>
        </w:r>
        <w:r w:rsidR="00220F7C" w:rsidRPr="00FC2E7B" w:rsidDel="00250349">
          <w:rPr>
            <w:rFonts w:ascii="Times New Roman" w:hAnsi="Times New Roman" w:cs="Times New Roman"/>
            <w:sz w:val="24"/>
            <w:szCs w:val="24"/>
            <w:lang w:val="en-US"/>
          </w:rPr>
          <w:delText>ed</w:delText>
        </w:r>
        <w:r w:rsidR="008E6411" w:rsidRPr="00FC2E7B" w:rsidDel="00250349">
          <w:rPr>
            <w:rFonts w:ascii="Times New Roman" w:hAnsi="Times New Roman" w:cs="Times New Roman"/>
            <w:sz w:val="24"/>
            <w:szCs w:val="24"/>
            <w:lang w:val="en-US"/>
          </w:rPr>
          <w:delText xml:space="preserve"> strong effects </w:delText>
        </w:r>
        <w:r w:rsidR="00220F7C" w:rsidRPr="00FC2E7B" w:rsidDel="00250349">
          <w:rPr>
            <w:rFonts w:ascii="Times New Roman" w:hAnsi="Times New Roman" w:cs="Times New Roman"/>
            <w:sz w:val="24"/>
            <w:szCs w:val="24"/>
            <w:lang w:val="en-US"/>
          </w:rPr>
          <w:delText>especially of the</w:delText>
        </w:r>
        <w:r w:rsidR="008E6411" w:rsidRPr="00FC2E7B" w:rsidDel="00250349">
          <w:rPr>
            <w:rFonts w:ascii="Times New Roman" w:hAnsi="Times New Roman" w:cs="Times New Roman"/>
            <w:sz w:val="24"/>
            <w:szCs w:val="24"/>
            <w:lang w:val="en-US"/>
          </w:rPr>
          <w:delText xml:space="preserve"> precipitation</w:delText>
        </w:r>
        <w:r w:rsidR="00220F7C" w:rsidRPr="00FC2E7B" w:rsidDel="00250349">
          <w:rPr>
            <w:rFonts w:ascii="Times New Roman" w:hAnsi="Times New Roman" w:cs="Times New Roman"/>
            <w:sz w:val="24"/>
            <w:szCs w:val="24"/>
            <w:lang w:val="en-US"/>
          </w:rPr>
          <w:delText xml:space="preserve"> treatment on the leaf metabolite profiles of </w:delText>
        </w:r>
        <w:r w:rsidR="00220F7C" w:rsidRPr="00FC2E7B" w:rsidDel="00250349">
          <w:rPr>
            <w:rFonts w:ascii="Times New Roman" w:hAnsi="Times New Roman" w:cs="Times New Roman"/>
            <w:i/>
            <w:sz w:val="24"/>
            <w:szCs w:val="24"/>
            <w:lang w:val="en-US"/>
          </w:rPr>
          <w:delText>P. lanceolata</w:delText>
        </w:r>
        <w:r w:rsidR="008E6411" w:rsidRPr="00FC2E7B" w:rsidDel="00250349">
          <w:rPr>
            <w:rFonts w:ascii="Times New Roman" w:hAnsi="Times New Roman" w:cs="Times New Roman"/>
            <w:sz w:val="24"/>
            <w:szCs w:val="24"/>
            <w:lang w:val="en-US"/>
          </w:rPr>
          <w:delText xml:space="preserve"> (Figure 2).  </w:delText>
        </w:r>
        <w:r w:rsidR="000552A2" w:rsidRPr="00FC2E7B" w:rsidDel="00250349">
          <w:rPr>
            <w:rFonts w:ascii="Times New Roman" w:hAnsi="Times New Roman" w:cs="Times New Roman"/>
            <w:sz w:val="24"/>
            <w:szCs w:val="24"/>
            <w:lang w:val="en-US"/>
          </w:rPr>
          <w:delText>A</w:delText>
        </w:r>
      </w:del>
      <w:r w:rsidR="000552A2" w:rsidRPr="00FC2E7B">
        <w:rPr>
          <w:rFonts w:ascii="Times New Roman" w:hAnsi="Times New Roman" w:cs="Times New Roman"/>
          <w:sz w:val="24"/>
          <w:szCs w:val="24"/>
          <w:lang w:val="en-US"/>
        </w:rPr>
        <w:t xml:space="preserve">cross all temperatures, </w:t>
      </w:r>
      <w:r w:rsidR="00220F7C" w:rsidRPr="00FC2E7B">
        <w:rPr>
          <w:rFonts w:ascii="Times New Roman" w:hAnsi="Times New Roman" w:cs="Times New Roman"/>
          <w:sz w:val="24"/>
          <w:szCs w:val="24"/>
          <w:lang w:val="en-US"/>
        </w:rPr>
        <w:t>the</w:t>
      </w:r>
      <w:r w:rsidR="002E0F69" w:rsidRPr="00FC2E7B">
        <w:rPr>
          <w:rFonts w:ascii="Times New Roman" w:hAnsi="Times New Roman" w:cs="Times New Roman"/>
          <w:sz w:val="24"/>
          <w:szCs w:val="24"/>
          <w:lang w:val="en-US"/>
        </w:rPr>
        <w:t xml:space="preserve"> metabolite profiles of</w:t>
      </w:r>
      <w:r w:rsidR="00220F7C" w:rsidRPr="00FC2E7B">
        <w:rPr>
          <w:rFonts w:ascii="Times New Roman" w:hAnsi="Times New Roman" w:cs="Times New Roman"/>
          <w:sz w:val="24"/>
          <w:szCs w:val="24"/>
          <w:lang w:val="en-US"/>
        </w:rPr>
        <w:t xml:space="preserve"> plants</w:t>
      </w:r>
      <w:r w:rsidR="00B21CD0" w:rsidRPr="00FC2E7B">
        <w:rPr>
          <w:rFonts w:ascii="Times New Roman" w:hAnsi="Times New Roman" w:cs="Times New Roman"/>
          <w:sz w:val="24"/>
          <w:szCs w:val="24"/>
          <w:lang w:val="en-US"/>
        </w:rPr>
        <w:t xml:space="preserve"> </w:t>
      </w:r>
      <w:r w:rsidR="000552A2" w:rsidRPr="00FC2E7B">
        <w:rPr>
          <w:rFonts w:ascii="Times New Roman" w:hAnsi="Times New Roman" w:cs="Times New Roman"/>
          <w:sz w:val="24"/>
          <w:szCs w:val="24"/>
          <w:lang w:val="en-US"/>
        </w:rPr>
        <w:t>grow</w:t>
      </w:r>
      <w:r w:rsidR="00DD3F00" w:rsidRPr="00FC2E7B">
        <w:rPr>
          <w:rFonts w:ascii="Times New Roman" w:hAnsi="Times New Roman" w:cs="Times New Roman"/>
          <w:sz w:val="24"/>
          <w:szCs w:val="24"/>
          <w:lang w:val="en-US"/>
        </w:rPr>
        <w:t>n</w:t>
      </w:r>
      <w:r w:rsidR="000552A2" w:rsidRPr="00FC2E7B">
        <w:rPr>
          <w:rFonts w:ascii="Times New Roman" w:hAnsi="Times New Roman" w:cs="Times New Roman"/>
          <w:sz w:val="24"/>
          <w:szCs w:val="24"/>
          <w:lang w:val="en-US"/>
        </w:rPr>
        <w:t xml:space="preserve"> under</w:t>
      </w:r>
      <w:r w:rsidR="0043258C" w:rsidRPr="00FC2E7B">
        <w:rPr>
          <w:rFonts w:ascii="Times New Roman" w:hAnsi="Times New Roman" w:cs="Times New Roman"/>
          <w:sz w:val="24"/>
          <w:szCs w:val="24"/>
          <w:lang w:val="en-US"/>
        </w:rPr>
        <w:t xml:space="preserve"> drought</w:t>
      </w:r>
      <w:r w:rsidR="000552A2" w:rsidRPr="00FC2E7B">
        <w:rPr>
          <w:rFonts w:ascii="Times New Roman" w:hAnsi="Times New Roman" w:cs="Times New Roman"/>
          <w:sz w:val="24"/>
          <w:szCs w:val="24"/>
          <w:lang w:val="en-US"/>
        </w:rPr>
        <w:t xml:space="preserve"> cl</w:t>
      </w:r>
      <w:r w:rsidR="00B767F1" w:rsidRPr="00FC2E7B">
        <w:rPr>
          <w:rFonts w:ascii="Times New Roman" w:hAnsi="Times New Roman" w:cs="Times New Roman"/>
          <w:sz w:val="24"/>
          <w:szCs w:val="24"/>
          <w:lang w:val="en-US"/>
        </w:rPr>
        <w:t xml:space="preserve">ustered </w:t>
      </w:r>
      <w:r w:rsidR="004A1F30" w:rsidRPr="00FC2E7B">
        <w:rPr>
          <w:rFonts w:ascii="Times New Roman" w:hAnsi="Times New Roman" w:cs="Times New Roman"/>
          <w:sz w:val="24"/>
          <w:szCs w:val="24"/>
          <w:lang w:val="en-US"/>
        </w:rPr>
        <w:t xml:space="preserve">separate </w:t>
      </w:r>
      <w:r w:rsidR="00B767F1" w:rsidRPr="00644F21">
        <w:rPr>
          <w:rFonts w:ascii="Times New Roman" w:hAnsi="Times New Roman" w:cs="Times New Roman"/>
          <w:sz w:val="24"/>
          <w:szCs w:val="24"/>
          <w:lang w:val="en-US"/>
        </w:rPr>
        <w:t xml:space="preserve">from </w:t>
      </w:r>
      <w:r w:rsidR="002E0F69" w:rsidRPr="00644F21">
        <w:rPr>
          <w:rFonts w:ascii="Times New Roman" w:hAnsi="Times New Roman" w:cs="Times New Roman"/>
          <w:sz w:val="24"/>
          <w:szCs w:val="24"/>
          <w:lang w:val="en-US"/>
        </w:rPr>
        <w:t>samples taken from plants grow</w:t>
      </w:r>
      <w:r w:rsidR="00DD3F00" w:rsidRPr="00644F21">
        <w:rPr>
          <w:rFonts w:ascii="Times New Roman" w:hAnsi="Times New Roman" w:cs="Times New Roman"/>
          <w:sz w:val="24"/>
          <w:szCs w:val="24"/>
          <w:lang w:val="en-US"/>
        </w:rPr>
        <w:t>n</w:t>
      </w:r>
      <w:r w:rsidR="002E0F69" w:rsidRPr="00644F21">
        <w:rPr>
          <w:rFonts w:ascii="Times New Roman" w:hAnsi="Times New Roman" w:cs="Times New Roman"/>
          <w:sz w:val="24"/>
          <w:szCs w:val="24"/>
          <w:lang w:val="en-US"/>
        </w:rPr>
        <w:t xml:space="preserve"> under ambient </w:t>
      </w:r>
      <w:r w:rsidR="000552A2" w:rsidRPr="00644F21">
        <w:rPr>
          <w:rFonts w:ascii="Times New Roman" w:hAnsi="Times New Roman" w:cs="Times New Roman"/>
          <w:sz w:val="24"/>
          <w:szCs w:val="24"/>
          <w:lang w:val="en-US"/>
        </w:rPr>
        <w:t>precipitation</w:t>
      </w:r>
      <w:r w:rsidR="00FF5190" w:rsidRPr="00644F21">
        <w:rPr>
          <w:rFonts w:ascii="Times New Roman" w:hAnsi="Times New Roman" w:cs="Times New Roman"/>
          <w:sz w:val="24"/>
          <w:szCs w:val="24"/>
          <w:lang w:val="en-US"/>
        </w:rPr>
        <w:t xml:space="preserve"> mainly along the first principal components</w:t>
      </w:r>
      <w:r w:rsidR="000552A2" w:rsidRPr="00644F21">
        <w:rPr>
          <w:rFonts w:ascii="Times New Roman" w:hAnsi="Times New Roman" w:cs="Times New Roman"/>
          <w:sz w:val="24"/>
          <w:szCs w:val="24"/>
          <w:lang w:val="en-US"/>
        </w:rPr>
        <w:t xml:space="preserve"> (Figure </w:t>
      </w:r>
      <w:r w:rsidR="00AF257D" w:rsidRPr="00644F21">
        <w:rPr>
          <w:rFonts w:ascii="Times New Roman" w:hAnsi="Times New Roman" w:cs="Times New Roman"/>
          <w:sz w:val="24"/>
          <w:szCs w:val="24"/>
          <w:lang w:val="en-US"/>
        </w:rPr>
        <w:t>2</w:t>
      </w:r>
      <w:r w:rsidR="000552A2" w:rsidRPr="00644F21">
        <w:rPr>
          <w:rFonts w:ascii="Times New Roman" w:hAnsi="Times New Roman" w:cs="Times New Roman"/>
          <w:sz w:val="24"/>
          <w:szCs w:val="24"/>
          <w:lang w:val="en-US"/>
        </w:rPr>
        <w:t>a</w:t>
      </w:r>
      <w:r w:rsidR="001D2A72" w:rsidRPr="00644F21">
        <w:rPr>
          <w:rFonts w:ascii="Times New Roman" w:hAnsi="Times New Roman" w:cs="Times New Roman"/>
          <w:sz w:val="24"/>
          <w:szCs w:val="24"/>
          <w:lang w:val="en-US"/>
        </w:rPr>
        <w:t>,c</w:t>
      </w:r>
      <w:r w:rsidR="000552A2" w:rsidRPr="00644F21">
        <w:rPr>
          <w:rFonts w:ascii="Times New Roman" w:hAnsi="Times New Roman" w:cs="Times New Roman"/>
          <w:sz w:val="24"/>
          <w:szCs w:val="24"/>
          <w:lang w:val="en-US"/>
        </w:rPr>
        <w:t xml:space="preserve">). </w:t>
      </w:r>
      <w:del w:id="106" w:author="Colin Orians" w:date="2018-10-31T17:05:00Z">
        <w:r w:rsidR="0043258C" w:rsidRPr="00644F21" w:rsidDel="00FC2E7B">
          <w:rPr>
            <w:rFonts w:ascii="Times New Roman" w:hAnsi="Times New Roman" w:cs="Times New Roman"/>
            <w:sz w:val="24"/>
            <w:szCs w:val="24"/>
            <w:lang w:val="en-US"/>
          </w:rPr>
          <w:delText>The</w:delText>
        </w:r>
        <w:r w:rsidR="002E0F69" w:rsidRPr="00644F21" w:rsidDel="00FC2E7B">
          <w:rPr>
            <w:rFonts w:ascii="Times New Roman" w:hAnsi="Times New Roman" w:cs="Times New Roman"/>
            <w:sz w:val="24"/>
            <w:szCs w:val="24"/>
            <w:lang w:val="en-US"/>
          </w:rPr>
          <w:delText xml:space="preserve"> effects of </w:delText>
        </w:r>
        <w:r w:rsidR="00CD3FAF" w:rsidRPr="00644F21" w:rsidDel="00FC2E7B">
          <w:rPr>
            <w:rFonts w:ascii="Times New Roman" w:hAnsi="Times New Roman" w:cs="Times New Roman"/>
            <w:sz w:val="24"/>
            <w:szCs w:val="24"/>
            <w:lang w:val="en-US"/>
          </w:rPr>
          <w:delText>warming</w:delText>
        </w:r>
        <w:r w:rsidR="000552A2" w:rsidRPr="00644F21" w:rsidDel="00FC2E7B">
          <w:rPr>
            <w:rFonts w:ascii="Times New Roman" w:hAnsi="Times New Roman" w:cs="Times New Roman"/>
            <w:sz w:val="24"/>
            <w:szCs w:val="24"/>
            <w:lang w:val="en-US"/>
          </w:rPr>
          <w:delText xml:space="preserve"> </w:delText>
        </w:r>
        <w:r w:rsidR="002E0F69" w:rsidRPr="00644F21" w:rsidDel="00FC2E7B">
          <w:rPr>
            <w:rFonts w:ascii="Times New Roman" w:hAnsi="Times New Roman" w:cs="Times New Roman"/>
            <w:sz w:val="24"/>
            <w:szCs w:val="24"/>
            <w:lang w:val="en-US"/>
          </w:rPr>
          <w:delText xml:space="preserve">on leaf chemistry </w:delText>
        </w:r>
        <w:r w:rsidR="000552A2" w:rsidRPr="00644F21" w:rsidDel="00FC2E7B">
          <w:rPr>
            <w:rFonts w:ascii="Times New Roman" w:hAnsi="Times New Roman" w:cs="Times New Roman"/>
            <w:sz w:val="24"/>
            <w:szCs w:val="24"/>
            <w:lang w:val="en-US"/>
          </w:rPr>
          <w:delText xml:space="preserve">were less </w:delText>
        </w:r>
        <w:r w:rsidR="00534BFA" w:rsidRPr="00644F21" w:rsidDel="00FC2E7B">
          <w:rPr>
            <w:rFonts w:ascii="Times New Roman" w:hAnsi="Times New Roman" w:cs="Times New Roman"/>
            <w:sz w:val="24"/>
            <w:szCs w:val="24"/>
            <w:lang w:val="en-US"/>
          </w:rPr>
          <w:delText>pronounced</w:delText>
        </w:r>
        <w:r w:rsidR="0043258C" w:rsidRPr="00644F21" w:rsidDel="00FC2E7B">
          <w:rPr>
            <w:rFonts w:ascii="Times New Roman" w:hAnsi="Times New Roman" w:cs="Times New Roman"/>
            <w:sz w:val="24"/>
            <w:szCs w:val="24"/>
            <w:lang w:val="en-US"/>
          </w:rPr>
          <w:delText xml:space="preserve">. </w:delText>
        </w:r>
      </w:del>
      <w:r w:rsidR="001D2A72" w:rsidRPr="00644F21">
        <w:rPr>
          <w:rFonts w:ascii="Times New Roman" w:hAnsi="Times New Roman" w:cs="Times New Roman"/>
          <w:sz w:val="24"/>
          <w:szCs w:val="24"/>
          <w:lang w:val="en-US"/>
        </w:rPr>
        <w:t>Drought effects on metabolite profiles were</w:t>
      </w:r>
      <w:r w:rsidR="00534BFA" w:rsidRPr="009D291F">
        <w:rPr>
          <w:rFonts w:ascii="Times New Roman" w:hAnsi="Times New Roman" w:cs="Times New Roman"/>
          <w:sz w:val="24"/>
          <w:szCs w:val="24"/>
          <w:lang w:val="en-US"/>
        </w:rPr>
        <w:t>, however,</w:t>
      </w:r>
      <w:r w:rsidR="001D2A72" w:rsidRPr="00FC2E7B">
        <w:rPr>
          <w:rFonts w:ascii="Times New Roman" w:hAnsi="Times New Roman" w:cs="Times New Roman"/>
          <w:sz w:val="24"/>
          <w:szCs w:val="24"/>
          <w:lang w:val="en-US"/>
        </w:rPr>
        <w:t xml:space="preserve"> </w:t>
      </w:r>
      <w:r w:rsidR="00534BFA" w:rsidRPr="00FC2E7B">
        <w:rPr>
          <w:rFonts w:ascii="Times New Roman" w:hAnsi="Times New Roman" w:cs="Times New Roman"/>
          <w:sz w:val="24"/>
          <w:szCs w:val="24"/>
          <w:lang w:val="en-US"/>
        </w:rPr>
        <w:t>strongest</w:t>
      </w:r>
      <w:r w:rsidR="001D2A72" w:rsidRPr="00FC2E7B">
        <w:rPr>
          <w:rFonts w:ascii="Times New Roman" w:hAnsi="Times New Roman" w:cs="Times New Roman"/>
          <w:sz w:val="24"/>
          <w:szCs w:val="24"/>
          <w:lang w:val="en-US"/>
        </w:rPr>
        <w:t xml:space="preserve"> in plants grown under the </w:t>
      </w:r>
      <w:r w:rsidR="00FF5190" w:rsidRPr="00FC2E7B">
        <w:rPr>
          <w:rFonts w:ascii="Times New Roman" w:hAnsi="Times New Roman" w:cs="Times New Roman"/>
          <w:sz w:val="24"/>
          <w:szCs w:val="24"/>
          <w:lang w:val="en-US"/>
        </w:rPr>
        <w:t>two highest</w:t>
      </w:r>
      <w:r w:rsidR="001D2A72" w:rsidRPr="00FC2E7B">
        <w:rPr>
          <w:rFonts w:ascii="Times New Roman" w:hAnsi="Times New Roman" w:cs="Times New Roman"/>
          <w:sz w:val="24"/>
          <w:szCs w:val="24"/>
          <w:lang w:val="en-US"/>
        </w:rPr>
        <w:t xml:space="preserve"> temperature</w:t>
      </w:r>
      <w:r w:rsidR="00FF5190" w:rsidRPr="00FC2E7B">
        <w:rPr>
          <w:rFonts w:ascii="Times New Roman" w:hAnsi="Times New Roman" w:cs="Times New Roman"/>
          <w:sz w:val="24"/>
          <w:szCs w:val="24"/>
          <w:lang w:val="en-US"/>
        </w:rPr>
        <w:t xml:space="preserve"> levels</w:t>
      </w:r>
      <w:r w:rsidR="00534BFA" w:rsidRPr="00FC2E7B">
        <w:rPr>
          <w:rFonts w:ascii="Times New Roman" w:hAnsi="Times New Roman" w:cs="Times New Roman"/>
          <w:sz w:val="24"/>
          <w:szCs w:val="24"/>
          <w:lang w:val="en-US"/>
        </w:rPr>
        <w:t>,</w:t>
      </w:r>
      <w:r w:rsidR="001D2A72" w:rsidRPr="00FC2E7B">
        <w:rPr>
          <w:rFonts w:ascii="Times New Roman" w:hAnsi="Times New Roman" w:cs="Times New Roman"/>
          <w:sz w:val="24"/>
          <w:szCs w:val="24"/>
          <w:lang w:val="en-US"/>
        </w:rPr>
        <w:t xml:space="preserve"> indicating that warming reinforced the </w:t>
      </w:r>
      <w:del w:id="107" w:author="Colin Orians" w:date="2018-10-31T17:03:00Z">
        <w:r w:rsidR="001D2A72" w:rsidRPr="00FC2E7B" w:rsidDel="00FC2E7B">
          <w:rPr>
            <w:rFonts w:ascii="Times New Roman" w:hAnsi="Times New Roman" w:cs="Times New Roman"/>
            <w:sz w:val="24"/>
            <w:szCs w:val="24"/>
            <w:lang w:val="en-US"/>
          </w:rPr>
          <w:delText xml:space="preserve">drought </w:delText>
        </w:r>
      </w:del>
      <w:r w:rsidR="001D2A72" w:rsidRPr="00FC2E7B">
        <w:rPr>
          <w:rFonts w:ascii="Times New Roman" w:hAnsi="Times New Roman" w:cs="Times New Roman"/>
          <w:sz w:val="24"/>
          <w:szCs w:val="24"/>
          <w:lang w:val="en-US"/>
        </w:rPr>
        <w:t>effects</w:t>
      </w:r>
      <w:r w:rsidR="00FF5190" w:rsidRPr="00FC2E7B">
        <w:rPr>
          <w:rFonts w:ascii="Times New Roman" w:hAnsi="Times New Roman" w:cs="Times New Roman"/>
          <w:sz w:val="24"/>
          <w:szCs w:val="24"/>
          <w:lang w:val="en-US"/>
        </w:rPr>
        <w:t xml:space="preserve"> </w:t>
      </w:r>
      <w:ins w:id="108" w:author="Colin Orians" w:date="2018-10-31T17:03:00Z">
        <w:r w:rsidR="00FC2E7B">
          <w:rPr>
            <w:rFonts w:ascii="Times New Roman" w:hAnsi="Times New Roman" w:cs="Times New Roman"/>
            <w:sz w:val="24"/>
            <w:szCs w:val="24"/>
            <w:lang w:val="en-US"/>
          </w:rPr>
          <w:t xml:space="preserve">of </w:t>
        </w:r>
        <w:r w:rsidR="00FC2E7B" w:rsidRPr="0088728E">
          <w:rPr>
            <w:rFonts w:ascii="Times New Roman" w:hAnsi="Times New Roman" w:cs="Times New Roman"/>
            <w:sz w:val="24"/>
            <w:szCs w:val="24"/>
            <w:lang w:val="en-US"/>
          </w:rPr>
          <w:t xml:space="preserve">drought </w:t>
        </w:r>
      </w:ins>
      <w:r w:rsidR="00FF5190" w:rsidRPr="00FC2E7B">
        <w:rPr>
          <w:rFonts w:ascii="Times New Roman" w:hAnsi="Times New Roman" w:cs="Times New Roman"/>
          <w:sz w:val="24"/>
          <w:szCs w:val="24"/>
          <w:lang w:val="en-US"/>
        </w:rPr>
        <w:t xml:space="preserve">(Figure </w:t>
      </w:r>
      <w:r w:rsidR="00AF257D" w:rsidRPr="00FC2E7B">
        <w:rPr>
          <w:rFonts w:ascii="Times New Roman" w:hAnsi="Times New Roman" w:cs="Times New Roman"/>
          <w:sz w:val="24"/>
          <w:szCs w:val="24"/>
          <w:lang w:val="en-US"/>
        </w:rPr>
        <w:t>2</w:t>
      </w:r>
      <w:r w:rsidR="00FF5190" w:rsidRPr="00FC2E7B">
        <w:rPr>
          <w:rFonts w:ascii="Times New Roman" w:hAnsi="Times New Roman" w:cs="Times New Roman"/>
          <w:sz w:val="24"/>
          <w:szCs w:val="24"/>
          <w:lang w:val="en-US"/>
        </w:rPr>
        <w:t>a,c)</w:t>
      </w:r>
      <w:r w:rsidR="001D2A72" w:rsidRPr="00FC2E7B">
        <w:rPr>
          <w:rFonts w:ascii="Times New Roman" w:hAnsi="Times New Roman" w:cs="Times New Roman"/>
          <w:sz w:val="24"/>
          <w:szCs w:val="24"/>
          <w:lang w:val="en-US"/>
        </w:rPr>
        <w:t>.</w:t>
      </w:r>
    </w:p>
    <w:p w14:paraId="6EE87C58" w14:textId="3319CCD5" w:rsidR="00EE644F" w:rsidRPr="001B68A4" w:rsidRDefault="00950C1C" w:rsidP="000A0DC1">
      <w:pPr>
        <w:spacing w:after="0" w:line="480" w:lineRule="auto"/>
        <w:ind w:firstLine="360"/>
        <w:rPr>
          <w:rFonts w:ascii="Times New Roman" w:hAnsi="Times New Roman" w:cs="Times New Roman"/>
          <w:sz w:val="24"/>
          <w:szCs w:val="24"/>
          <w:lang w:val="en-US"/>
        </w:rPr>
      </w:pPr>
      <w:r w:rsidRPr="001B68A4">
        <w:rPr>
          <w:rFonts w:ascii="Times New Roman" w:hAnsi="Times New Roman" w:cs="Times New Roman"/>
          <w:sz w:val="24"/>
          <w:szCs w:val="24"/>
          <w:lang w:val="en-US"/>
        </w:rPr>
        <w:t xml:space="preserve">Compared to plants grown under ambient precipitation, </w:t>
      </w:r>
      <w:r w:rsidR="005906A5" w:rsidRPr="001B68A4">
        <w:rPr>
          <w:rFonts w:ascii="Times New Roman" w:hAnsi="Times New Roman" w:cs="Times New Roman"/>
          <w:sz w:val="24"/>
          <w:szCs w:val="24"/>
          <w:lang w:val="en-US"/>
        </w:rPr>
        <w:t>plants</w:t>
      </w:r>
      <w:r w:rsidRPr="001B68A4">
        <w:rPr>
          <w:rFonts w:ascii="Times New Roman" w:hAnsi="Times New Roman" w:cs="Times New Roman"/>
          <w:sz w:val="24"/>
          <w:szCs w:val="24"/>
          <w:lang w:val="en-US"/>
        </w:rPr>
        <w:t xml:space="preserve"> grown in drought plots had </w:t>
      </w:r>
      <w:ins w:id="109" w:author="Colin Orians" w:date="2018-10-31T17:13:00Z">
        <w:r w:rsidR="00644F21" w:rsidRPr="001B68A4">
          <w:rPr>
            <w:rFonts w:ascii="Times New Roman" w:hAnsi="Times New Roman" w:cs="Times New Roman"/>
            <w:sz w:val="24"/>
            <w:szCs w:val="24"/>
            <w:lang w:val="en-US"/>
          </w:rPr>
          <w:t>higher concentrations of malate, citrate, and sorbitol (Figure 2b</w:t>
        </w:r>
        <w:r w:rsidR="00644F21">
          <w:rPr>
            <w:rFonts w:ascii="Times New Roman" w:hAnsi="Times New Roman" w:cs="Times New Roman"/>
            <w:sz w:val="24"/>
            <w:szCs w:val="24"/>
            <w:lang w:val="en-US"/>
          </w:rPr>
          <w:t xml:space="preserve">) but </w:t>
        </w:r>
      </w:ins>
      <w:r w:rsidRPr="001B68A4">
        <w:rPr>
          <w:rFonts w:ascii="Times New Roman" w:hAnsi="Times New Roman" w:cs="Times New Roman"/>
          <w:sz w:val="24"/>
          <w:szCs w:val="24"/>
          <w:lang w:val="en-US"/>
        </w:rPr>
        <w:t xml:space="preserve">lower </w:t>
      </w:r>
      <w:r w:rsidR="005906A5" w:rsidRPr="001B68A4">
        <w:rPr>
          <w:rFonts w:ascii="Times New Roman" w:hAnsi="Times New Roman" w:cs="Times New Roman"/>
          <w:sz w:val="24"/>
          <w:szCs w:val="24"/>
          <w:lang w:val="en-US"/>
        </w:rPr>
        <w:t xml:space="preserve">leaf </w:t>
      </w:r>
      <w:r w:rsidRPr="001B68A4">
        <w:rPr>
          <w:rFonts w:ascii="Times New Roman" w:hAnsi="Times New Roman" w:cs="Times New Roman"/>
          <w:sz w:val="24"/>
          <w:szCs w:val="24"/>
          <w:lang w:val="en-US"/>
        </w:rPr>
        <w:t xml:space="preserve">concentrations of most </w:t>
      </w:r>
      <w:del w:id="110" w:author="Colin Orians" w:date="2018-10-31T17:13:00Z">
        <w:r w:rsidRPr="001B68A4" w:rsidDel="00644F21">
          <w:rPr>
            <w:rFonts w:ascii="Times New Roman" w:hAnsi="Times New Roman" w:cs="Times New Roman"/>
            <w:sz w:val="24"/>
            <w:szCs w:val="24"/>
            <w:lang w:val="en-US"/>
          </w:rPr>
          <w:delText xml:space="preserve">primary </w:delText>
        </w:r>
      </w:del>
      <w:ins w:id="111" w:author="Colin Orians" w:date="2018-10-31T17:13:00Z">
        <w:r w:rsidR="00644F21">
          <w:rPr>
            <w:rFonts w:ascii="Times New Roman" w:hAnsi="Times New Roman" w:cs="Times New Roman"/>
            <w:sz w:val="24"/>
            <w:szCs w:val="24"/>
            <w:lang w:val="en-US"/>
          </w:rPr>
          <w:t>other</w:t>
        </w:r>
        <w:r w:rsidR="00644F21" w:rsidRPr="001B68A4">
          <w:rPr>
            <w:rFonts w:ascii="Times New Roman" w:hAnsi="Times New Roman" w:cs="Times New Roman"/>
            <w:sz w:val="24"/>
            <w:szCs w:val="24"/>
            <w:lang w:val="en-US"/>
          </w:rPr>
          <w:t xml:space="preserve"> </w:t>
        </w:r>
      </w:ins>
      <w:r w:rsidR="005906A5" w:rsidRPr="001B68A4">
        <w:rPr>
          <w:rFonts w:ascii="Times New Roman" w:hAnsi="Times New Roman" w:cs="Times New Roman"/>
          <w:sz w:val="24"/>
          <w:szCs w:val="24"/>
          <w:lang w:val="en-US"/>
        </w:rPr>
        <w:t xml:space="preserve">metabolites including </w:t>
      </w:r>
      <w:r w:rsidR="00346476" w:rsidRPr="001B68A4">
        <w:rPr>
          <w:rFonts w:ascii="Times New Roman" w:hAnsi="Times New Roman" w:cs="Times New Roman"/>
          <w:sz w:val="24"/>
          <w:szCs w:val="24"/>
          <w:lang w:val="en-US"/>
        </w:rPr>
        <w:t xml:space="preserve">proline and </w:t>
      </w:r>
      <w:r w:rsidR="005906A5" w:rsidRPr="001B68A4">
        <w:rPr>
          <w:rFonts w:ascii="Times New Roman" w:hAnsi="Times New Roman" w:cs="Times New Roman"/>
          <w:sz w:val="24"/>
          <w:szCs w:val="24"/>
          <w:lang w:val="en-US"/>
        </w:rPr>
        <w:t xml:space="preserve">most </w:t>
      </w:r>
      <w:del w:id="112" w:author="Colin Orians" w:date="2018-10-31T17:14:00Z">
        <w:r w:rsidR="00346476" w:rsidRPr="001B68A4" w:rsidDel="00644F21">
          <w:rPr>
            <w:rFonts w:ascii="Times New Roman" w:hAnsi="Times New Roman" w:cs="Times New Roman"/>
            <w:sz w:val="24"/>
            <w:szCs w:val="24"/>
            <w:lang w:val="en-US"/>
          </w:rPr>
          <w:delText xml:space="preserve">other </w:delText>
        </w:r>
      </w:del>
      <w:r w:rsidR="005906A5" w:rsidRPr="001B68A4">
        <w:rPr>
          <w:rFonts w:ascii="Times New Roman" w:hAnsi="Times New Roman" w:cs="Times New Roman"/>
          <w:sz w:val="24"/>
          <w:szCs w:val="24"/>
          <w:lang w:val="en-US"/>
        </w:rPr>
        <w:t>amino acids</w:t>
      </w:r>
      <w:ins w:id="113" w:author="Colin Orians" w:date="2018-10-31T17:13:00Z">
        <w:r w:rsidR="00644F21">
          <w:rPr>
            <w:rFonts w:ascii="Times New Roman" w:hAnsi="Times New Roman" w:cs="Times New Roman"/>
            <w:sz w:val="24"/>
            <w:szCs w:val="24"/>
            <w:lang w:val="en-US"/>
          </w:rPr>
          <w:t xml:space="preserve"> </w:t>
        </w:r>
        <w:r w:rsidR="00644F21" w:rsidRPr="001B68A4">
          <w:rPr>
            <w:rFonts w:ascii="Times New Roman" w:hAnsi="Times New Roman" w:cs="Times New Roman"/>
            <w:sz w:val="24"/>
            <w:szCs w:val="24"/>
            <w:lang w:val="en-US"/>
          </w:rPr>
          <w:t xml:space="preserve">(Figure </w:t>
        </w:r>
        <w:commentRangeStart w:id="114"/>
        <w:r w:rsidR="00644F21" w:rsidRPr="001B68A4">
          <w:rPr>
            <w:rFonts w:ascii="Times New Roman" w:hAnsi="Times New Roman" w:cs="Times New Roman"/>
            <w:sz w:val="24"/>
            <w:szCs w:val="24"/>
            <w:lang w:val="en-US"/>
          </w:rPr>
          <w:t>2</w:t>
        </w:r>
        <w:r w:rsidR="00644F21">
          <w:rPr>
            <w:rFonts w:ascii="Times New Roman" w:hAnsi="Times New Roman" w:cs="Times New Roman"/>
            <w:sz w:val="24"/>
            <w:szCs w:val="24"/>
            <w:lang w:val="en-US"/>
          </w:rPr>
          <w:t>d</w:t>
        </w:r>
      </w:ins>
      <w:commentRangeEnd w:id="114"/>
      <w:ins w:id="115" w:author="Colin Orians" w:date="2018-10-31T17:38:00Z">
        <w:r w:rsidR="009C7385">
          <w:rPr>
            <w:rStyle w:val="CommentReference"/>
            <w:rFonts w:eastAsiaTheme="minorEastAsia"/>
            <w:lang w:val="en-US" w:eastAsia="ja-JP"/>
          </w:rPr>
          <w:commentReference w:id="114"/>
        </w:r>
      </w:ins>
      <w:ins w:id="116" w:author="Colin Orians" w:date="2018-10-31T17:13:00Z">
        <w:r w:rsidR="00644F21">
          <w:rPr>
            <w:rFonts w:ascii="Times New Roman" w:hAnsi="Times New Roman" w:cs="Times New Roman"/>
            <w:sz w:val="24"/>
            <w:szCs w:val="24"/>
            <w:lang w:val="en-US"/>
          </w:rPr>
          <w:t>)</w:t>
        </w:r>
      </w:ins>
      <w:ins w:id="117" w:author="Colin Orians" w:date="2018-10-31T17:14:00Z">
        <w:r w:rsidR="00644F21">
          <w:rPr>
            <w:rFonts w:ascii="Times New Roman" w:hAnsi="Times New Roman" w:cs="Times New Roman"/>
            <w:sz w:val="24"/>
            <w:szCs w:val="24"/>
            <w:lang w:val="en-US"/>
          </w:rPr>
          <w:t xml:space="preserve">. </w:t>
        </w:r>
      </w:ins>
      <w:del w:id="118" w:author="Colin Orians" w:date="2018-10-31T17:14:00Z">
        <w:r w:rsidR="005906A5" w:rsidRPr="001B68A4" w:rsidDel="00644F21">
          <w:rPr>
            <w:rFonts w:ascii="Times New Roman" w:hAnsi="Times New Roman" w:cs="Times New Roman"/>
            <w:sz w:val="24"/>
            <w:szCs w:val="24"/>
            <w:lang w:val="en-US"/>
          </w:rPr>
          <w:delText xml:space="preserve">, but </w:delText>
        </w:r>
      </w:del>
      <w:del w:id="119" w:author="Colin Orians" w:date="2018-10-31T17:13:00Z">
        <w:r w:rsidR="005906A5" w:rsidRPr="001B68A4" w:rsidDel="00644F21">
          <w:rPr>
            <w:rFonts w:ascii="Times New Roman" w:hAnsi="Times New Roman" w:cs="Times New Roman"/>
            <w:sz w:val="24"/>
            <w:szCs w:val="24"/>
            <w:lang w:val="en-US"/>
          </w:rPr>
          <w:delText>higher concentrations of malate, citr</w:delText>
        </w:r>
        <w:r w:rsidR="00B13E04" w:rsidRPr="001B68A4" w:rsidDel="00644F21">
          <w:rPr>
            <w:rFonts w:ascii="Times New Roman" w:hAnsi="Times New Roman" w:cs="Times New Roman"/>
            <w:sz w:val="24"/>
            <w:szCs w:val="24"/>
            <w:lang w:val="en-US"/>
          </w:rPr>
          <w:delText>ate</w:delText>
        </w:r>
        <w:r w:rsidR="00DD3F00" w:rsidRPr="001B68A4" w:rsidDel="00644F21">
          <w:rPr>
            <w:rFonts w:ascii="Times New Roman" w:hAnsi="Times New Roman" w:cs="Times New Roman"/>
            <w:sz w:val="24"/>
            <w:szCs w:val="24"/>
            <w:lang w:val="en-US"/>
          </w:rPr>
          <w:delText>,</w:delText>
        </w:r>
        <w:r w:rsidR="005906A5" w:rsidRPr="001B68A4" w:rsidDel="00644F21">
          <w:rPr>
            <w:rFonts w:ascii="Times New Roman" w:hAnsi="Times New Roman" w:cs="Times New Roman"/>
            <w:sz w:val="24"/>
            <w:szCs w:val="24"/>
            <w:lang w:val="en-US"/>
          </w:rPr>
          <w:delText xml:space="preserve"> and sorbitol (Figure </w:delText>
        </w:r>
        <w:r w:rsidR="00AF257D" w:rsidRPr="001B68A4" w:rsidDel="00644F21">
          <w:rPr>
            <w:rFonts w:ascii="Times New Roman" w:hAnsi="Times New Roman" w:cs="Times New Roman"/>
            <w:sz w:val="24"/>
            <w:szCs w:val="24"/>
            <w:lang w:val="en-US"/>
          </w:rPr>
          <w:delText>2</w:delText>
        </w:r>
        <w:r w:rsidR="005906A5" w:rsidRPr="001B68A4" w:rsidDel="00644F21">
          <w:rPr>
            <w:rFonts w:ascii="Times New Roman" w:hAnsi="Times New Roman" w:cs="Times New Roman"/>
            <w:sz w:val="24"/>
            <w:szCs w:val="24"/>
            <w:lang w:val="en-US"/>
          </w:rPr>
          <w:delText>b,d).</w:delText>
        </w:r>
        <w:r w:rsidR="00BC6918" w:rsidDel="00644F21">
          <w:rPr>
            <w:rFonts w:ascii="Times New Roman" w:hAnsi="Times New Roman" w:cs="Times New Roman"/>
            <w:sz w:val="24"/>
            <w:szCs w:val="24"/>
            <w:lang w:val="en-US"/>
          </w:rPr>
          <w:delText xml:space="preserve"> </w:delText>
        </w:r>
      </w:del>
      <w:r w:rsidR="00791A68" w:rsidRPr="001B68A4">
        <w:rPr>
          <w:rFonts w:ascii="Times New Roman" w:hAnsi="Times New Roman" w:cs="Times New Roman"/>
          <w:sz w:val="24"/>
          <w:szCs w:val="24"/>
          <w:lang w:val="en-US"/>
        </w:rPr>
        <w:t xml:space="preserve">The concentrations of </w:t>
      </w:r>
      <w:r w:rsidR="005F7C74" w:rsidRPr="001B68A4">
        <w:rPr>
          <w:rFonts w:ascii="Times New Roman" w:hAnsi="Times New Roman" w:cs="Times New Roman"/>
          <w:sz w:val="24"/>
          <w:szCs w:val="24"/>
          <w:lang w:val="en-US"/>
        </w:rPr>
        <w:t xml:space="preserve">the two iridoid glycosides </w:t>
      </w:r>
      <w:proofErr w:type="spellStart"/>
      <w:r w:rsidR="00791A68" w:rsidRPr="001B68A4">
        <w:rPr>
          <w:rFonts w:ascii="Times New Roman" w:hAnsi="Times New Roman" w:cs="Times New Roman"/>
          <w:sz w:val="24"/>
          <w:szCs w:val="24"/>
          <w:lang w:val="en-US"/>
        </w:rPr>
        <w:t>aucubin</w:t>
      </w:r>
      <w:proofErr w:type="spellEnd"/>
      <w:r w:rsidR="00791A68" w:rsidRPr="001B68A4">
        <w:rPr>
          <w:rFonts w:ascii="Times New Roman" w:hAnsi="Times New Roman" w:cs="Times New Roman"/>
          <w:sz w:val="24"/>
          <w:szCs w:val="24"/>
          <w:lang w:val="en-US"/>
        </w:rPr>
        <w:t xml:space="preserve"> and </w:t>
      </w:r>
      <w:proofErr w:type="spellStart"/>
      <w:r w:rsidR="00791A68" w:rsidRPr="001B68A4">
        <w:rPr>
          <w:rFonts w:ascii="Times New Roman" w:hAnsi="Times New Roman" w:cs="Times New Roman"/>
          <w:sz w:val="24"/>
          <w:szCs w:val="24"/>
          <w:lang w:val="en-US"/>
        </w:rPr>
        <w:t>catalpol</w:t>
      </w:r>
      <w:proofErr w:type="spellEnd"/>
      <w:r w:rsidR="00791A68" w:rsidRPr="001B68A4">
        <w:rPr>
          <w:rFonts w:ascii="Times New Roman" w:hAnsi="Times New Roman" w:cs="Times New Roman"/>
          <w:sz w:val="24"/>
          <w:szCs w:val="24"/>
          <w:lang w:val="en-US"/>
        </w:rPr>
        <w:t xml:space="preserve"> ranged from 0.9 to 6.5% </w:t>
      </w:r>
      <w:proofErr w:type="spellStart"/>
      <w:r w:rsidR="00791A68" w:rsidRPr="001B68A4">
        <w:rPr>
          <w:rFonts w:ascii="Times New Roman" w:hAnsi="Times New Roman" w:cs="Times New Roman"/>
          <w:sz w:val="24"/>
          <w:szCs w:val="24"/>
          <w:lang w:val="en-US"/>
        </w:rPr>
        <w:t>dw</w:t>
      </w:r>
      <w:proofErr w:type="spellEnd"/>
      <w:r w:rsidR="00791A68" w:rsidRPr="001B68A4">
        <w:rPr>
          <w:rFonts w:ascii="Times New Roman" w:hAnsi="Times New Roman" w:cs="Times New Roman"/>
          <w:sz w:val="24"/>
          <w:szCs w:val="24"/>
          <w:lang w:val="en-US"/>
        </w:rPr>
        <w:t xml:space="preserve"> and 0.4 to 6.6% </w:t>
      </w:r>
      <w:proofErr w:type="spellStart"/>
      <w:r w:rsidR="00791A68" w:rsidRPr="001B68A4">
        <w:rPr>
          <w:rFonts w:ascii="Times New Roman" w:hAnsi="Times New Roman" w:cs="Times New Roman"/>
          <w:sz w:val="24"/>
          <w:szCs w:val="24"/>
          <w:lang w:val="en-US"/>
        </w:rPr>
        <w:t>dw</w:t>
      </w:r>
      <w:proofErr w:type="spellEnd"/>
      <w:r w:rsidR="00791A68" w:rsidRPr="001B68A4">
        <w:rPr>
          <w:rFonts w:ascii="Times New Roman" w:hAnsi="Times New Roman" w:cs="Times New Roman"/>
          <w:sz w:val="24"/>
          <w:szCs w:val="24"/>
          <w:lang w:val="en-US"/>
        </w:rPr>
        <w:t>, respectively, and the</w:t>
      </w:r>
      <w:r w:rsidR="005F7C74" w:rsidRPr="001B68A4">
        <w:rPr>
          <w:rFonts w:ascii="Times New Roman" w:hAnsi="Times New Roman" w:cs="Times New Roman"/>
          <w:sz w:val="24"/>
          <w:szCs w:val="24"/>
          <w:lang w:val="en-US"/>
        </w:rPr>
        <w:t>se two metabolites</w:t>
      </w:r>
      <w:r w:rsidR="00791A68" w:rsidRPr="001B68A4">
        <w:rPr>
          <w:rFonts w:ascii="Times New Roman" w:hAnsi="Times New Roman" w:cs="Times New Roman"/>
          <w:sz w:val="24"/>
          <w:szCs w:val="24"/>
          <w:lang w:val="en-US"/>
        </w:rPr>
        <w:t xml:space="preserve"> responded differently to th</w:t>
      </w:r>
      <w:r w:rsidR="005F7C74" w:rsidRPr="001B68A4">
        <w:rPr>
          <w:rFonts w:ascii="Times New Roman" w:hAnsi="Times New Roman" w:cs="Times New Roman"/>
          <w:sz w:val="24"/>
          <w:szCs w:val="24"/>
          <w:lang w:val="en-US"/>
        </w:rPr>
        <w:t xml:space="preserve">e </w:t>
      </w:r>
      <w:r w:rsidR="00791A68" w:rsidRPr="001B68A4">
        <w:rPr>
          <w:rFonts w:ascii="Times New Roman" w:hAnsi="Times New Roman" w:cs="Times New Roman"/>
          <w:sz w:val="24"/>
          <w:szCs w:val="24"/>
          <w:lang w:val="en-US"/>
        </w:rPr>
        <w:t>treatment</w:t>
      </w:r>
      <w:r w:rsidR="00A071C1" w:rsidRPr="001B68A4">
        <w:rPr>
          <w:rFonts w:ascii="Times New Roman" w:hAnsi="Times New Roman" w:cs="Times New Roman"/>
          <w:sz w:val="24"/>
          <w:szCs w:val="24"/>
          <w:lang w:val="en-US"/>
        </w:rPr>
        <w:t>s</w:t>
      </w:r>
      <w:r w:rsidR="005F7C74" w:rsidRPr="001B68A4">
        <w:rPr>
          <w:rFonts w:ascii="Times New Roman" w:hAnsi="Times New Roman" w:cs="Times New Roman"/>
          <w:sz w:val="24"/>
          <w:szCs w:val="24"/>
          <w:lang w:val="en-US"/>
        </w:rPr>
        <w:t xml:space="preserve"> (Figure 2b</w:t>
      </w:r>
      <w:r w:rsidR="001A5D2B" w:rsidRPr="001B68A4">
        <w:rPr>
          <w:rFonts w:ascii="Times New Roman" w:hAnsi="Times New Roman" w:cs="Times New Roman"/>
          <w:sz w:val="24"/>
          <w:szCs w:val="24"/>
          <w:lang w:val="en-US"/>
        </w:rPr>
        <w:t xml:space="preserve">, </w:t>
      </w:r>
      <w:r w:rsidR="00045DC7">
        <w:rPr>
          <w:rFonts w:ascii="Times New Roman" w:hAnsi="Times New Roman" w:cs="Times New Roman"/>
          <w:sz w:val="24"/>
          <w:szCs w:val="24"/>
          <w:lang w:val="en-US"/>
        </w:rPr>
        <w:t xml:space="preserve">Figure </w:t>
      </w:r>
      <w:r w:rsidR="001A5D2B" w:rsidRPr="001B68A4">
        <w:rPr>
          <w:rFonts w:ascii="Times New Roman" w:hAnsi="Times New Roman" w:cs="Times New Roman"/>
          <w:sz w:val="24"/>
          <w:szCs w:val="24"/>
          <w:lang w:val="en-US"/>
        </w:rPr>
        <w:t>3</w:t>
      </w:r>
      <w:r w:rsidR="00744966">
        <w:rPr>
          <w:rFonts w:ascii="Times New Roman" w:hAnsi="Times New Roman" w:cs="Times New Roman"/>
          <w:sz w:val="24"/>
          <w:szCs w:val="24"/>
          <w:lang w:val="en-US"/>
        </w:rPr>
        <w:t>, Table 2</w:t>
      </w:r>
      <w:r w:rsidR="005F7C74" w:rsidRPr="001B68A4">
        <w:rPr>
          <w:rFonts w:ascii="Times New Roman" w:hAnsi="Times New Roman" w:cs="Times New Roman"/>
          <w:sz w:val="24"/>
          <w:szCs w:val="24"/>
          <w:lang w:val="en-US"/>
        </w:rPr>
        <w:t>)</w:t>
      </w:r>
      <w:r w:rsidR="00791A68" w:rsidRPr="001B68A4">
        <w:rPr>
          <w:rFonts w:ascii="Times New Roman" w:hAnsi="Times New Roman" w:cs="Times New Roman"/>
          <w:sz w:val="24"/>
          <w:szCs w:val="24"/>
          <w:lang w:val="en-US"/>
        </w:rPr>
        <w:t xml:space="preserve">. </w:t>
      </w:r>
      <w:r w:rsidR="005F7C74" w:rsidRPr="001B68A4">
        <w:rPr>
          <w:rFonts w:ascii="Times New Roman" w:hAnsi="Times New Roman" w:cs="Times New Roman"/>
          <w:sz w:val="24"/>
          <w:szCs w:val="24"/>
          <w:lang w:val="en-US"/>
        </w:rPr>
        <w:t>Whereas</w:t>
      </w:r>
      <w:r w:rsidR="00791A68" w:rsidRPr="001B68A4">
        <w:rPr>
          <w:rFonts w:ascii="Times New Roman" w:hAnsi="Times New Roman" w:cs="Times New Roman"/>
          <w:sz w:val="24"/>
          <w:szCs w:val="24"/>
          <w:lang w:val="en-US"/>
        </w:rPr>
        <w:t xml:space="preserve"> </w:t>
      </w:r>
      <w:r w:rsidR="0060119B" w:rsidRPr="001B68A4">
        <w:rPr>
          <w:rFonts w:ascii="Times New Roman" w:hAnsi="Times New Roman" w:cs="Times New Roman"/>
          <w:sz w:val="24"/>
          <w:szCs w:val="24"/>
          <w:lang w:val="en-US"/>
        </w:rPr>
        <w:t xml:space="preserve">the </w:t>
      </w:r>
      <w:proofErr w:type="spellStart"/>
      <w:r w:rsidR="00791A68" w:rsidRPr="001B68A4">
        <w:rPr>
          <w:rFonts w:ascii="Times New Roman" w:hAnsi="Times New Roman" w:cs="Times New Roman"/>
          <w:sz w:val="24"/>
          <w:szCs w:val="24"/>
          <w:lang w:val="en-US"/>
        </w:rPr>
        <w:t>aucubin</w:t>
      </w:r>
      <w:proofErr w:type="spellEnd"/>
      <w:r w:rsidR="005F7C74" w:rsidRPr="001B68A4">
        <w:rPr>
          <w:rFonts w:ascii="Times New Roman" w:hAnsi="Times New Roman" w:cs="Times New Roman"/>
          <w:sz w:val="24"/>
          <w:szCs w:val="24"/>
          <w:lang w:val="en-US"/>
        </w:rPr>
        <w:t xml:space="preserve"> concentrations were influenced</w:t>
      </w:r>
      <w:r w:rsidR="00791A68" w:rsidRPr="001B68A4">
        <w:rPr>
          <w:rFonts w:ascii="Times New Roman" w:hAnsi="Times New Roman" w:cs="Times New Roman"/>
          <w:sz w:val="24"/>
          <w:szCs w:val="24"/>
          <w:lang w:val="en-US"/>
        </w:rPr>
        <w:t xml:space="preserve"> both</w:t>
      </w:r>
      <w:r w:rsidR="005F7C74" w:rsidRPr="001B68A4">
        <w:rPr>
          <w:rFonts w:ascii="Times New Roman" w:hAnsi="Times New Roman" w:cs="Times New Roman"/>
          <w:sz w:val="24"/>
          <w:szCs w:val="24"/>
          <w:lang w:val="en-US"/>
        </w:rPr>
        <w:t xml:space="preserve"> by</w:t>
      </w:r>
      <w:r w:rsidR="00791A68" w:rsidRPr="001B68A4">
        <w:rPr>
          <w:rFonts w:ascii="Times New Roman" w:hAnsi="Times New Roman" w:cs="Times New Roman"/>
          <w:sz w:val="24"/>
          <w:szCs w:val="24"/>
          <w:lang w:val="en-US"/>
        </w:rPr>
        <w:t xml:space="preserve"> </w:t>
      </w:r>
      <w:r w:rsidR="005F7C74" w:rsidRPr="001B68A4">
        <w:rPr>
          <w:rFonts w:ascii="Times New Roman" w:hAnsi="Times New Roman" w:cs="Times New Roman"/>
          <w:sz w:val="24"/>
          <w:szCs w:val="24"/>
          <w:lang w:val="en-US"/>
        </w:rPr>
        <w:t>precipitation (</w:t>
      </w:r>
      <w:r w:rsidR="005F7C74" w:rsidRPr="001B68A4">
        <w:rPr>
          <w:rFonts w:ascii="Times New Roman" w:hAnsi="Times New Roman" w:cs="Times New Roman"/>
          <w:i/>
          <w:sz w:val="24"/>
          <w:szCs w:val="24"/>
          <w:lang w:val="en-US"/>
        </w:rPr>
        <w:t>F</w:t>
      </w:r>
      <w:r w:rsidR="005F7C74" w:rsidRPr="001B68A4">
        <w:rPr>
          <w:rFonts w:ascii="Times New Roman" w:hAnsi="Times New Roman" w:cs="Times New Roman"/>
          <w:sz w:val="24"/>
          <w:szCs w:val="24"/>
          <w:vertAlign w:val="subscript"/>
          <w:lang w:val="en-US"/>
        </w:rPr>
        <w:t xml:space="preserve">1,38 </w:t>
      </w:r>
      <w:r w:rsidR="005F7C74" w:rsidRPr="001B68A4">
        <w:rPr>
          <w:rFonts w:ascii="Times New Roman" w:hAnsi="Times New Roman" w:cs="Times New Roman"/>
          <w:sz w:val="24"/>
          <w:szCs w:val="24"/>
          <w:lang w:val="en-US"/>
        </w:rPr>
        <w:t xml:space="preserve">= </w:t>
      </w:r>
      <w:r w:rsidR="0060119B" w:rsidRPr="001B68A4">
        <w:rPr>
          <w:rFonts w:ascii="Times New Roman" w:hAnsi="Times New Roman" w:cs="Times New Roman"/>
          <w:sz w:val="24"/>
          <w:szCs w:val="24"/>
          <w:lang w:val="en-US"/>
        </w:rPr>
        <w:t>4.31</w:t>
      </w:r>
      <w:r w:rsidR="005F7C74" w:rsidRPr="001B68A4">
        <w:rPr>
          <w:rFonts w:ascii="Times New Roman" w:hAnsi="Times New Roman" w:cs="Times New Roman"/>
          <w:sz w:val="24"/>
          <w:szCs w:val="24"/>
          <w:lang w:val="en-US"/>
        </w:rPr>
        <w:t xml:space="preserve">, </w:t>
      </w:r>
      <w:r w:rsidR="005F7C74" w:rsidRPr="001B68A4">
        <w:rPr>
          <w:rFonts w:ascii="Times New Roman" w:hAnsi="Times New Roman" w:cs="Times New Roman"/>
          <w:i/>
          <w:sz w:val="24"/>
          <w:szCs w:val="24"/>
          <w:lang w:val="en-US"/>
        </w:rPr>
        <w:t>p</w:t>
      </w:r>
      <w:r w:rsidR="0060119B" w:rsidRPr="001B68A4">
        <w:rPr>
          <w:rFonts w:ascii="Times New Roman" w:hAnsi="Times New Roman" w:cs="Times New Roman"/>
          <w:sz w:val="24"/>
          <w:szCs w:val="24"/>
          <w:lang w:val="en-US"/>
        </w:rPr>
        <w:t xml:space="preserve"> = 0.04</w:t>
      </w:r>
      <w:r w:rsidR="005F7C74" w:rsidRPr="001B68A4">
        <w:rPr>
          <w:rFonts w:ascii="Times New Roman" w:hAnsi="Times New Roman" w:cs="Times New Roman"/>
          <w:sz w:val="24"/>
          <w:szCs w:val="24"/>
          <w:lang w:val="en-US"/>
        </w:rPr>
        <w:t xml:space="preserve">) and </w:t>
      </w:r>
      <w:r w:rsidR="00791A68" w:rsidRPr="001B68A4">
        <w:rPr>
          <w:rFonts w:ascii="Times New Roman" w:hAnsi="Times New Roman" w:cs="Times New Roman"/>
          <w:sz w:val="24"/>
          <w:szCs w:val="24"/>
          <w:lang w:val="en-US"/>
        </w:rPr>
        <w:t>temperature</w:t>
      </w:r>
      <w:r w:rsidR="0060119B" w:rsidRPr="001B68A4">
        <w:rPr>
          <w:rFonts w:ascii="Times New Roman" w:hAnsi="Times New Roman" w:cs="Times New Roman"/>
          <w:sz w:val="24"/>
          <w:szCs w:val="24"/>
          <w:lang w:val="en-US"/>
        </w:rPr>
        <w:t xml:space="preserve"> (</w:t>
      </w:r>
      <w:r w:rsidR="0060119B" w:rsidRPr="001B68A4">
        <w:rPr>
          <w:rFonts w:ascii="Times New Roman" w:hAnsi="Times New Roman" w:cs="Times New Roman"/>
          <w:i/>
          <w:sz w:val="24"/>
          <w:szCs w:val="24"/>
          <w:lang w:val="en-US"/>
        </w:rPr>
        <w:t>F</w:t>
      </w:r>
      <w:r w:rsidR="0060119B" w:rsidRPr="001B68A4">
        <w:rPr>
          <w:rFonts w:ascii="Times New Roman" w:hAnsi="Times New Roman" w:cs="Times New Roman"/>
          <w:sz w:val="24"/>
          <w:szCs w:val="24"/>
          <w:vertAlign w:val="subscript"/>
          <w:lang w:val="en-US"/>
        </w:rPr>
        <w:t xml:space="preserve">3,38 </w:t>
      </w:r>
      <w:r w:rsidR="0060119B" w:rsidRPr="001B68A4">
        <w:rPr>
          <w:rFonts w:ascii="Times New Roman" w:hAnsi="Times New Roman" w:cs="Times New Roman"/>
          <w:sz w:val="24"/>
          <w:szCs w:val="24"/>
          <w:lang w:val="en-US"/>
        </w:rPr>
        <w:t xml:space="preserve">= 4.22, </w:t>
      </w:r>
      <w:r w:rsidR="0060119B" w:rsidRPr="001B68A4">
        <w:rPr>
          <w:rFonts w:ascii="Times New Roman" w:hAnsi="Times New Roman" w:cs="Times New Roman"/>
          <w:i/>
          <w:sz w:val="24"/>
          <w:szCs w:val="24"/>
          <w:lang w:val="en-US"/>
        </w:rPr>
        <w:t>p</w:t>
      </w:r>
      <w:r w:rsidR="0060119B" w:rsidRPr="001B68A4">
        <w:rPr>
          <w:rFonts w:ascii="Times New Roman" w:hAnsi="Times New Roman" w:cs="Times New Roman"/>
          <w:sz w:val="24"/>
          <w:szCs w:val="24"/>
          <w:lang w:val="en-US"/>
        </w:rPr>
        <w:t xml:space="preserve"> = 0.01) but not their interaction (</w:t>
      </w:r>
      <w:r w:rsidR="0060119B" w:rsidRPr="001B68A4">
        <w:rPr>
          <w:rFonts w:ascii="Times New Roman" w:hAnsi="Times New Roman" w:cs="Times New Roman"/>
          <w:i/>
          <w:sz w:val="24"/>
          <w:szCs w:val="24"/>
          <w:lang w:val="en-US"/>
        </w:rPr>
        <w:t>F</w:t>
      </w:r>
      <w:r w:rsidR="0060119B" w:rsidRPr="001B68A4">
        <w:rPr>
          <w:rFonts w:ascii="Times New Roman" w:hAnsi="Times New Roman" w:cs="Times New Roman"/>
          <w:sz w:val="24"/>
          <w:szCs w:val="24"/>
          <w:vertAlign w:val="subscript"/>
          <w:lang w:val="en-US"/>
        </w:rPr>
        <w:t xml:space="preserve">3,38 </w:t>
      </w:r>
      <w:r w:rsidR="0060119B" w:rsidRPr="001B68A4">
        <w:rPr>
          <w:rFonts w:ascii="Times New Roman" w:hAnsi="Times New Roman" w:cs="Times New Roman"/>
          <w:sz w:val="24"/>
          <w:szCs w:val="24"/>
          <w:lang w:val="en-US"/>
        </w:rPr>
        <w:t xml:space="preserve">= 0.81, </w:t>
      </w:r>
      <w:r w:rsidR="0060119B" w:rsidRPr="001B68A4">
        <w:rPr>
          <w:rFonts w:ascii="Times New Roman" w:hAnsi="Times New Roman" w:cs="Times New Roman"/>
          <w:i/>
          <w:sz w:val="24"/>
          <w:szCs w:val="24"/>
          <w:lang w:val="en-US"/>
        </w:rPr>
        <w:t>p</w:t>
      </w:r>
      <w:r w:rsidR="0060119B" w:rsidRPr="001B68A4">
        <w:rPr>
          <w:rFonts w:ascii="Times New Roman" w:hAnsi="Times New Roman" w:cs="Times New Roman"/>
          <w:sz w:val="24"/>
          <w:szCs w:val="24"/>
          <w:lang w:val="en-US"/>
        </w:rPr>
        <w:t xml:space="preserve"> = 0.50)</w:t>
      </w:r>
      <w:r w:rsidR="00791A68" w:rsidRPr="001B68A4">
        <w:rPr>
          <w:rFonts w:ascii="Times New Roman" w:hAnsi="Times New Roman" w:cs="Times New Roman"/>
          <w:sz w:val="24"/>
          <w:szCs w:val="24"/>
          <w:lang w:val="en-US"/>
        </w:rPr>
        <w:t xml:space="preserve">, </w:t>
      </w:r>
      <w:r w:rsidR="005F7C74" w:rsidRPr="001B68A4">
        <w:rPr>
          <w:rFonts w:ascii="Times New Roman" w:hAnsi="Times New Roman" w:cs="Times New Roman"/>
          <w:sz w:val="24"/>
          <w:szCs w:val="24"/>
          <w:lang w:val="en-US"/>
        </w:rPr>
        <w:t xml:space="preserve">the concentrations of </w:t>
      </w:r>
      <w:proofErr w:type="spellStart"/>
      <w:r w:rsidR="005F7C74" w:rsidRPr="001B68A4">
        <w:rPr>
          <w:rFonts w:ascii="Times New Roman" w:hAnsi="Times New Roman" w:cs="Times New Roman"/>
          <w:sz w:val="24"/>
          <w:szCs w:val="24"/>
          <w:lang w:val="en-US"/>
        </w:rPr>
        <w:t>catalpol</w:t>
      </w:r>
      <w:proofErr w:type="spellEnd"/>
      <w:r w:rsidR="005F7C74" w:rsidRPr="001B68A4">
        <w:rPr>
          <w:rFonts w:ascii="Times New Roman" w:hAnsi="Times New Roman" w:cs="Times New Roman"/>
          <w:sz w:val="24"/>
          <w:szCs w:val="24"/>
          <w:lang w:val="en-US"/>
        </w:rPr>
        <w:t xml:space="preserve"> were</w:t>
      </w:r>
      <w:r w:rsidR="00791A68" w:rsidRPr="001B68A4">
        <w:rPr>
          <w:rFonts w:ascii="Times New Roman" w:hAnsi="Times New Roman" w:cs="Times New Roman"/>
          <w:sz w:val="24"/>
          <w:szCs w:val="24"/>
          <w:lang w:val="en-US"/>
        </w:rPr>
        <w:t xml:space="preserve"> only </w:t>
      </w:r>
      <w:r w:rsidR="005F7C74" w:rsidRPr="001B68A4">
        <w:rPr>
          <w:rFonts w:ascii="Times New Roman" w:hAnsi="Times New Roman" w:cs="Times New Roman"/>
          <w:sz w:val="24"/>
          <w:szCs w:val="24"/>
          <w:lang w:val="en-US"/>
        </w:rPr>
        <w:t xml:space="preserve">influenced by </w:t>
      </w:r>
      <w:r w:rsidR="00791A68" w:rsidRPr="001B68A4">
        <w:rPr>
          <w:rFonts w:ascii="Times New Roman" w:hAnsi="Times New Roman" w:cs="Times New Roman"/>
          <w:sz w:val="24"/>
          <w:szCs w:val="24"/>
          <w:lang w:val="en-US"/>
        </w:rPr>
        <w:t>precipitation</w:t>
      </w:r>
      <w:r w:rsidR="0060119B" w:rsidRPr="001B68A4">
        <w:rPr>
          <w:rFonts w:ascii="Times New Roman" w:hAnsi="Times New Roman" w:cs="Times New Roman"/>
          <w:sz w:val="24"/>
          <w:szCs w:val="24"/>
          <w:lang w:val="en-US"/>
        </w:rPr>
        <w:t xml:space="preserve"> (</w:t>
      </w:r>
      <w:r w:rsidR="0060119B" w:rsidRPr="001B68A4">
        <w:rPr>
          <w:rFonts w:ascii="Times New Roman" w:hAnsi="Times New Roman" w:cs="Times New Roman"/>
          <w:i/>
          <w:sz w:val="24"/>
          <w:szCs w:val="24"/>
          <w:lang w:val="en-US"/>
        </w:rPr>
        <w:t>F</w:t>
      </w:r>
      <w:r w:rsidR="0060119B" w:rsidRPr="001B68A4">
        <w:rPr>
          <w:rFonts w:ascii="Times New Roman" w:hAnsi="Times New Roman" w:cs="Times New Roman"/>
          <w:sz w:val="24"/>
          <w:szCs w:val="24"/>
          <w:vertAlign w:val="subscript"/>
          <w:lang w:val="en-US"/>
        </w:rPr>
        <w:t xml:space="preserve">1,38 </w:t>
      </w:r>
      <w:r w:rsidR="0060119B" w:rsidRPr="001B68A4">
        <w:rPr>
          <w:rFonts w:ascii="Times New Roman" w:hAnsi="Times New Roman" w:cs="Times New Roman"/>
          <w:sz w:val="24"/>
          <w:szCs w:val="24"/>
          <w:lang w:val="en-US"/>
        </w:rPr>
        <w:t xml:space="preserve">= 8.59, </w:t>
      </w:r>
      <w:r w:rsidR="0060119B" w:rsidRPr="001B68A4">
        <w:rPr>
          <w:rFonts w:ascii="Times New Roman" w:hAnsi="Times New Roman" w:cs="Times New Roman"/>
          <w:i/>
          <w:sz w:val="24"/>
          <w:szCs w:val="24"/>
          <w:lang w:val="en-US"/>
        </w:rPr>
        <w:t>p</w:t>
      </w:r>
      <w:r w:rsidR="0060119B" w:rsidRPr="001B68A4">
        <w:rPr>
          <w:rFonts w:ascii="Times New Roman" w:hAnsi="Times New Roman" w:cs="Times New Roman"/>
          <w:sz w:val="24"/>
          <w:szCs w:val="24"/>
          <w:lang w:val="en-US"/>
        </w:rPr>
        <w:t xml:space="preserve"> &lt; 0.01; temperature: </w:t>
      </w:r>
      <w:r w:rsidR="0060119B" w:rsidRPr="001B68A4">
        <w:rPr>
          <w:rFonts w:ascii="Times New Roman" w:hAnsi="Times New Roman" w:cs="Times New Roman"/>
          <w:i/>
          <w:sz w:val="24"/>
          <w:szCs w:val="24"/>
          <w:lang w:val="en-US"/>
        </w:rPr>
        <w:t>F</w:t>
      </w:r>
      <w:r w:rsidR="0060119B" w:rsidRPr="001B68A4">
        <w:rPr>
          <w:rFonts w:ascii="Times New Roman" w:hAnsi="Times New Roman" w:cs="Times New Roman"/>
          <w:sz w:val="24"/>
          <w:szCs w:val="24"/>
          <w:vertAlign w:val="subscript"/>
          <w:lang w:val="en-US"/>
        </w:rPr>
        <w:t xml:space="preserve">3,38 </w:t>
      </w:r>
      <w:r w:rsidR="0060119B" w:rsidRPr="001B68A4">
        <w:rPr>
          <w:rFonts w:ascii="Times New Roman" w:hAnsi="Times New Roman" w:cs="Times New Roman"/>
          <w:sz w:val="24"/>
          <w:szCs w:val="24"/>
          <w:lang w:val="en-US"/>
        </w:rPr>
        <w:t xml:space="preserve">= 0.65, </w:t>
      </w:r>
      <w:r w:rsidR="0060119B" w:rsidRPr="001B68A4">
        <w:rPr>
          <w:rFonts w:ascii="Times New Roman" w:hAnsi="Times New Roman" w:cs="Times New Roman"/>
          <w:i/>
          <w:sz w:val="24"/>
          <w:szCs w:val="24"/>
          <w:lang w:val="en-US"/>
        </w:rPr>
        <w:t>p</w:t>
      </w:r>
      <w:r w:rsidR="0060119B" w:rsidRPr="001B68A4">
        <w:rPr>
          <w:rFonts w:ascii="Times New Roman" w:hAnsi="Times New Roman" w:cs="Times New Roman"/>
          <w:sz w:val="24"/>
          <w:szCs w:val="24"/>
          <w:lang w:val="en-US"/>
        </w:rPr>
        <w:t xml:space="preserve"> = 0.59; interaction: </w:t>
      </w:r>
      <w:r w:rsidR="0060119B" w:rsidRPr="001B68A4">
        <w:rPr>
          <w:rFonts w:ascii="Times New Roman" w:hAnsi="Times New Roman" w:cs="Times New Roman"/>
          <w:i/>
          <w:sz w:val="24"/>
          <w:szCs w:val="24"/>
          <w:lang w:val="en-US"/>
        </w:rPr>
        <w:t>F</w:t>
      </w:r>
      <w:r w:rsidR="0060119B" w:rsidRPr="001B68A4">
        <w:rPr>
          <w:rFonts w:ascii="Times New Roman" w:hAnsi="Times New Roman" w:cs="Times New Roman"/>
          <w:sz w:val="24"/>
          <w:szCs w:val="24"/>
          <w:vertAlign w:val="subscript"/>
          <w:lang w:val="en-US"/>
        </w:rPr>
        <w:t xml:space="preserve">3,38 </w:t>
      </w:r>
      <w:r w:rsidR="0060119B" w:rsidRPr="001B68A4">
        <w:rPr>
          <w:rFonts w:ascii="Times New Roman" w:hAnsi="Times New Roman" w:cs="Times New Roman"/>
          <w:sz w:val="24"/>
          <w:szCs w:val="24"/>
          <w:lang w:val="en-US"/>
        </w:rPr>
        <w:t xml:space="preserve">= 1.20, </w:t>
      </w:r>
      <w:r w:rsidR="0060119B" w:rsidRPr="001B68A4">
        <w:rPr>
          <w:rFonts w:ascii="Times New Roman" w:hAnsi="Times New Roman" w:cs="Times New Roman"/>
          <w:i/>
          <w:sz w:val="24"/>
          <w:szCs w:val="24"/>
          <w:lang w:val="en-US"/>
        </w:rPr>
        <w:t>p</w:t>
      </w:r>
      <w:r w:rsidR="0060119B" w:rsidRPr="001B68A4">
        <w:rPr>
          <w:rFonts w:ascii="Times New Roman" w:hAnsi="Times New Roman" w:cs="Times New Roman"/>
          <w:sz w:val="24"/>
          <w:szCs w:val="24"/>
          <w:lang w:val="en-US"/>
        </w:rPr>
        <w:t xml:space="preserve"> = 0.32)</w:t>
      </w:r>
      <w:r w:rsidR="00791A68" w:rsidRPr="001B68A4">
        <w:rPr>
          <w:rFonts w:ascii="Times New Roman" w:hAnsi="Times New Roman" w:cs="Times New Roman"/>
          <w:sz w:val="24"/>
          <w:szCs w:val="24"/>
          <w:lang w:val="en-US"/>
        </w:rPr>
        <w:t xml:space="preserve">. </w:t>
      </w:r>
      <w:proofErr w:type="spellStart"/>
      <w:r w:rsidR="00791A68" w:rsidRPr="001B68A4">
        <w:rPr>
          <w:rFonts w:ascii="Times New Roman" w:hAnsi="Times New Roman" w:cs="Times New Roman"/>
          <w:sz w:val="24"/>
          <w:szCs w:val="24"/>
          <w:lang w:val="en-US"/>
        </w:rPr>
        <w:t>Aucubin</w:t>
      </w:r>
      <w:proofErr w:type="spellEnd"/>
      <w:r w:rsidR="00791A68" w:rsidRPr="001B68A4">
        <w:rPr>
          <w:rFonts w:ascii="Times New Roman" w:hAnsi="Times New Roman" w:cs="Times New Roman"/>
          <w:sz w:val="24"/>
          <w:szCs w:val="24"/>
          <w:lang w:val="en-US"/>
        </w:rPr>
        <w:t xml:space="preserve"> concentrations </w:t>
      </w:r>
      <w:r w:rsidR="00967271" w:rsidRPr="001B68A4">
        <w:rPr>
          <w:rFonts w:ascii="Times New Roman" w:hAnsi="Times New Roman" w:cs="Times New Roman"/>
          <w:sz w:val="24"/>
          <w:szCs w:val="24"/>
          <w:lang w:val="en-US"/>
        </w:rPr>
        <w:t xml:space="preserve">were generally higher under drought and </w:t>
      </w:r>
      <w:r w:rsidR="00791A68" w:rsidRPr="001B68A4">
        <w:rPr>
          <w:rFonts w:ascii="Times New Roman" w:hAnsi="Times New Roman" w:cs="Times New Roman"/>
          <w:sz w:val="24"/>
          <w:szCs w:val="24"/>
          <w:lang w:val="en-US"/>
        </w:rPr>
        <w:t>decreased with temperature</w:t>
      </w:r>
      <w:r w:rsidR="001A5D2B" w:rsidRPr="001B68A4">
        <w:rPr>
          <w:rFonts w:ascii="Times New Roman" w:hAnsi="Times New Roman" w:cs="Times New Roman"/>
          <w:sz w:val="24"/>
          <w:szCs w:val="24"/>
          <w:lang w:val="en-US"/>
        </w:rPr>
        <w:t xml:space="preserve"> (Figure 3)</w:t>
      </w:r>
      <w:r w:rsidR="00791A68" w:rsidRPr="001B68A4">
        <w:rPr>
          <w:rFonts w:ascii="Times New Roman" w:hAnsi="Times New Roman" w:cs="Times New Roman"/>
          <w:sz w:val="24"/>
          <w:szCs w:val="24"/>
          <w:lang w:val="en-US"/>
        </w:rPr>
        <w:t xml:space="preserve">. </w:t>
      </w:r>
      <w:r w:rsidR="00791A68" w:rsidRPr="001B68A4">
        <w:rPr>
          <w:rFonts w:ascii="Times New Roman" w:hAnsi="Times New Roman" w:cs="Times New Roman"/>
          <w:sz w:val="24"/>
          <w:szCs w:val="24"/>
          <w:lang w:val="en-US"/>
        </w:rPr>
        <w:lastRenderedPageBreak/>
        <w:t xml:space="preserve">In contrast, </w:t>
      </w:r>
      <w:proofErr w:type="spellStart"/>
      <w:r w:rsidR="00791A68" w:rsidRPr="001B68A4">
        <w:rPr>
          <w:rFonts w:ascii="Times New Roman" w:hAnsi="Times New Roman" w:cs="Times New Roman"/>
          <w:sz w:val="24"/>
          <w:szCs w:val="24"/>
          <w:lang w:val="en-US"/>
        </w:rPr>
        <w:t>catalpol</w:t>
      </w:r>
      <w:proofErr w:type="spellEnd"/>
      <w:r w:rsidR="00791A68" w:rsidRPr="001B68A4">
        <w:rPr>
          <w:rFonts w:ascii="Times New Roman" w:hAnsi="Times New Roman" w:cs="Times New Roman"/>
          <w:sz w:val="24"/>
          <w:szCs w:val="24"/>
          <w:lang w:val="en-US"/>
        </w:rPr>
        <w:t xml:space="preserve"> had about 40% lower concentrations in plants subjected to drought compared to plants grown under ambient precipitation (averaged across all temperature levels). </w:t>
      </w:r>
    </w:p>
    <w:p w14:paraId="11060A2B" w14:textId="43567CC6" w:rsidR="001C4CBC" w:rsidRPr="001B68A4" w:rsidRDefault="007D660E" w:rsidP="00AC6107">
      <w:pPr>
        <w:spacing w:after="0" w:line="480" w:lineRule="auto"/>
        <w:ind w:firstLine="360"/>
        <w:rPr>
          <w:rFonts w:ascii="Times New Roman" w:hAnsi="Times New Roman" w:cs="Times New Roman"/>
          <w:sz w:val="24"/>
          <w:szCs w:val="24"/>
          <w:lang w:val="en-US"/>
        </w:rPr>
      </w:pPr>
      <w:r w:rsidRPr="001B68A4">
        <w:rPr>
          <w:rFonts w:ascii="Times New Roman" w:hAnsi="Times New Roman" w:cs="Times New Roman"/>
          <w:sz w:val="24"/>
          <w:szCs w:val="24"/>
          <w:lang w:val="en-US"/>
        </w:rPr>
        <w:t>C</w:t>
      </w:r>
      <w:r w:rsidR="00B13E04" w:rsidRPr="001B68A4">
        <w:rPr>
          <w:rFonts w:ascii="Times New Roman" w:hAnsi="Times New Roman" w:cs="Times New Roman"/>
          <w:sz w:val="24"/>
          <w:szCs w:val="24"/>
          <w:lang w:val="en-US"/>
        </w:rPr>
        <w:t>luster</w:t>
      </w:r>
      <w:r w:rsidR="009459B9" w:rsidRPr="001B68A4">
        <w:rPr>
          <w:rFonts w:ascii="Times New Roman" w:hAnsi="Times New Roman" w:cs="Times New Roman"/>
          <w:sz w:val="24"/>
          <w:szCs w:val="24"/>
          <w:lang w:val="en-US"/>
        </w:rPr>
        <w:t xml:space="preserve"> analy</w:t>
      </w:r>
      <w:r w:rsidR="00D658BC" w:rsidRPr="001B68A4">
        <w:rPr>
          <w:rFonts w:ascii="Times New Roman" w:hAnsi="Times New Roman" w:cs="Times New Roman"/>
          <w:sz w:val="24"/>
          <w:szCs w:val="24"/>
          <w:lang w:val="en-US"/>
        </w:rPr>
        <w:t>s</w:t>
      </w:r>
      <w:r w:rsidR="009459B9" w:rsidRPr="001B68A4">
        <w:rPr>
          <w:rFonts w:ascii="Times New Roman" w:hAnsi="Times New Roman" w:cs="Times New Roman"/>
          <w:sz w:val="24"/>
          <w:szCs w:val="24"/>
          <w:lang w:val="en-US"/>
        </w:rPr>
        <w:t>is</w:t>
      </w:r>
      <w:r w:rsidR="00B13E04" w:rsidRPr="001B68A4">
        <w:rPr>
          <w:rFonts w:ascii="Times New Roman" w:hAnsi="Times New Roman" w:cs="Times New Roman"/>
          <w:sz w:val="24"/>
          <w:szCs w:val="24"/>
          <w:lang w:val="en-US"/>
        </w:rPr>
        <w:t xml:space="preserve"> confirmed</w:t>
      </w:r>
      <w:r w:rsidR="00D658BC" w:rsidRPr="001B68A4">
        <w:rPr>
          <w:rFonts w:ascii="Times New Roman" w:hAnsi="Times New Roman" w:cs="Times New Roman"/>
          <w:sz w:val="24"/>
          <w:szCs w:val="24"/>
          <w:lang w:val="en-US"/>
        </w:rPr>
        <w:t xml:space="preserve"> that </w:t>
      </w:r>
      <w:r w:rsidR="004A1F30" w:rsidRPr="001B68A4">
        <w:rPr>
          <w:rFonts w:ascii="Times New Roman" w:hAnsi="Times New Roman" w:cs="Times New Roman"/>
          <w:sz w:val="24"/>
          <w:szCs w:val="24"/>
          <w:lang w:val="en-US"/>
        </w:rPr>
        <w:t xml:space="preserve">the effects on the foliar </w:t>
      </w:r>
      <w:r w:rsidR="00E72F8D" w:rsidRPr="001B68A4">
        <w:rPr>
          <w:rFonts w:ascii="Times New Roman" w:hAnsi="Times New Roman" w:cs="Times New Roman"/>
          <w:sz w:val="24"/>
          <w:szCs w:val="24"/>
          <w:lang w:val="en-US"/>
        </w:rPr>
        <w:t>metabolite profiles</w:t>
      </w:r>
      <w:r w:rsidR="00470D7E" w:rsidRPr="001B68A4">
        <w:rPr>
          <w:rFonts w:ascii="Times New Roman" w:hAnsi="Times New Roman" w:cs="Times New Roman"/>
          <w:sz w:val="24"/>
          <w:szCs w:val="24"/>
          <w:lang w:val="en-US"/>
        </w:rPr>
        <w:t xml:space="preserve"> were </w:t>
      </w:r>
      <w:r w:rsidR="00D658BC" w:rsidRPr="001B68A4">
        <w:rPr>
          <w:rFonts w:ascii="Times New Roman" w:hAnsi="Times New Roman" w:cs="Times New Roman"/>
          <w:sz w:val="24"/>
          <w:szCs w:val="24"/>
          <w:lang w:val="en-US"/>
        </w:rPr>
        <w:t>stronger</w:t>
      </w:r>
      <w:r w:rsidR="00470D7E" w:rsidRPr="001B68A4">
        <w:rPr>
          <w:rFonts w:ascii="Times New Roman" w:hAnsi="Times New Roman" w:cs="Times New Roman"/>
          <w:sz w:val="24"/>
          <w:szCs w:val="24"/>
          <w:lang w:val="en-US"/>
        </w:rPr>
        <w:t xml:space="preserve"> for the </w:t>
      </w:r>
      <w:r w:rsidR="00CD3FAF" w:rsidRPr="001B68A4">
        <w:rPr>
          <w:rFonts w:ascii="Times New Roman" w:hAnsi="Times New Roman" w:cs="Times New Roman"/>
          <w:sz w:val="24"/>
          <w:szCs w:val="24"/>
          <w:lang w:val="en-US"/>
        </w:rPr>
        <w:t>drought than for the warming</w:t>
      </w:r>
      <w:r w:rsidR="00470D7E" w:rsidRPr="001B68A4">
        <w:rPr>
          <w:rFonts w:ascii="Times New Roman" w:hAnsi="Times New Roman" w:cs="Times New Roman"/>
          <w:sz w:val="24"/>
          <w:szCs w:val="24"/>
          <w:lang w:val="en-US"/>
        </w:rPr>
        <w:t xml:space="preserve"> treatment </w:t>
      </w:r>
      <w:r w:rsidR="00045DC7">
        <w:rPr>
          <w:rFonts w:ascii="Times New Roman" w:hAnsi="Times New Roman" w:cs="Times New Roman"/>
          <w:sz w:val="24"/>
          <w:szCs w:val="24"/>
          <w:lang w:val="en-US"/>
        </w:rPr>
        <w:t>but that warming</w:t>
      </w:r>
      <w:r w:rsidR="00045DC7" w:rsidRPr="001B68A4">
        <w:rPr>
          <w:rFonts w:ascii="Times New Roman" w:hAnsi="Times New Roman" w:cs="Times New Roman"/>
          <w:sz w:val="24"/>
          <w:szCs w:val="24"/>
          <w:lang w:val="en-US"/>
        </w:rPr>
        <w:t xml:space="preserve"> </w:t>
      </w:r>
      <w:r w:rsidR="00D658BC" w:rsidRPr="001B68A4">
        <w:rPr>
          <w:rFonts w:ascii="Times New Roman" w:hAnsi="Times New Roman" w:cs="Times New Roman"/>
          <w:sz w:val="24"/>
          <w:szCs w:val="24"/>
          <w:lang w:val="en-US"/>
        </w:rPr>
        <w:t xml:space="preserve">reinforced </w:t>
      </w:r>
      <w:r w:rsidR="00045DC7">
        <w:rPr>
          <w:rFonts w:ascii="Times New Roman" w:hAnsi="Times New Roman" w:cs="Times New Roman"/>
          <w:sz w:val="24"/>
          <w:szCs w:val="24"/>
          <w:lang w:val="en-US"/>
        </w:rPr>
        <w:t>the effects of drought</w:t>
      </w:r>
      <w:r w:rsidR="009459B9" w:rsidRPr="001B68A4">
        <w:rPr>
          <w:rFonts w:ascii="Times New Roman" w:hAnsi="Times New Roman" w:cs="Times New Roman"/>
          <w:sz w:val="24"/>
          <w:szCs w:val="24"/>
          <w:lang w:val="en-US"/>
        </w:rPr>
        <w:t xml:space="preserve">, as seen in the fold changes and clustering of treatment groups predominantly according to </w:t>
      </w:r>
      <w:r w:rsidR="00CD3FAF" w:rsidRPr="001B68A4">
        <w:rPr>
          <w:rFonts w:ascii="Times New Roman" w:hAnsi="Times New Roman" w:cs="Times New Roman"/>
          <w:sz w:val="24"/>
          <w:szCs w:val="24"/>
          <w:lang w:val="en-US"/>
        </w:rPr>
        <w:t xml:space="preserve">the </w:t>
      </w:r>
      <w:r w:rsidR="009459B9" w:rsidRPr="001B68A4">
        <w:rPr>
          <w:rFonts w:ascii="Times New Roman" w:hAnsi="Times New Roman" w:cs="Times New Roman"/>
          <w:sz w:val="24"/>
          <w:szCs w:val="24"/>
          <w:lang w:val="en-US"/>
        </w:rPr>
        <w:t>precipitation</w:t>
      </w:r>
      <w:r w:rsidR="00CD3FAF" w:rsidRPr="001B68A4">
        <w:rPr>
          <w:rFonts w:ascii="Times New Roman" w:hAnsi="Times New Roman" w:cs="Times New Roman"/>
          <w:sz w:val="24"/>
          <w:szCs w:val="24"/>
          <w:lang w:val="en-US"/>
        </w:rPr>
        <w:t xml:space="preserve"> treatment</w:t>
      </w:r>
      <w:r w:rsidRPr="001B68A4">
        <w:rPr>
          <w:rFonts w:ascii="Times New Roman" w:hAnsi="Times New Roman" w:cs="Times New Roman"/>
          <w:sz w:val="24"/>
          <w:szCs w:val="24"/>
          <w:lang w:val="en-US"/>
        </w:rPr>
        <w:t xml:space="preserve"> (Figure </w:t>
      </w:r>
      <w:r w:rsidR="00B859F7" w:rsidRPr="001B68A4">
        <w:rPr>
          <w:rFonts w:ascii="Times New Roman" w:hAnsi="Times New Roman" w:cs="Times New Roman"/>
          <w:sz w:val="24"/>
          <w:szCs w:val="24"/>
          <w:lang w:val="en-US"/>
        </w:rPr>
        <w:t>4</w:t>
      </w:r>
      <w:r w:rsidRPr="001B68A4">
        <w:rPr>
          <w:rFonts w:ascii="Times New Roman" w:hAnsi="Times New Roman" w:cs="Times New Roman"/>
          <w:sz w:val="24"/>
          <w:szCs w:val="24"/>
          <w:lang w:val="en-US"/>
        </w:rPr>
        <w:t>)</w:t>
      </w:r>
      <w:r w:rsidR="009459B9" w:rsidRPr="001B68A4">
        <w:rPr>
          <w:rFonts w:ascii="Times New Roman" w:hAnsi="Times New Roman" w:cs="Times New Roman"/>
          <w:sz w:val="24"/>
          <w:szCs w:val="24"/>
          <w:lang w:val="en-US"/>
        </w:rPr>
        <w:t xml:space="preserve">. Moreover, </w:t>
      </w:r>
      <w:r w:rsidR="00B13E04" w:rsidRPr="001B68A4">
        <w:rPr>
          <w:rFonts w:ascii="Times New Roman" w:hAnsi="Times New Roman" w:cs="Times New Roman"/>
          <w:sz w:val="24"/>
          <w:szCs w:val="24"/>
          <w:lang w:val="en-US"/>
        </w:rPr>
        <w:t xml:space="preserve">two distinct clusters of </w:t>
      </w:r>
      <w:r w:rsidR="009459B9" w:rsidRPr="001B68A4">
        <w:rPr>
          <w:rFonts w:ascii="Times New Roman" w:hAnsi="Times New Roman" w:cs="Times New Roman"/>
          <w:sz w:val="24"/>
          <w:szCs w:val="24"/>
          <w:lang w:val="en-US"/>
        </w:rPr>
        <w:t>treatment-</w:t>
      </w:r>
      <w:r w:rsidR="00B13E04" w:rsidRPr="001B68A4">
        <w:rPr>
          <w:rFonts w:ascii="Times New Roman" w:hAnsi="Times New Roman" w:cs="Times New Roman"/>
          <w:sz w:val="24"/>
          <w:szCs w:val="24"/>
          <w:lang w:val="en-US"/>
        </w:rPr>
        <w:t>responsive metabolites</w:t>
      </w:r>
      <w:r w:rsidR="00D658BC" w:rsidRPr="001B68A4">
        <w:rPr>
          <w:rFonts w:ascii="Times New Roman" w:hAnsi="Times New Roman" w:cs="Times New Roman"/>
          <w:sz w:val="24"/>
          <w:szCs w:val="24"/>
          <w:lang w:val="en-US"/>
        </w:rPr>
        <w:t xml:space="preserve"> were found</w:t>
      </w:r>
      <w:r w:rsidR="003033B7" w:rsidRPr="001B68A4">
        <w:rPr>
          <w:rFonts w:ascii="Times New Roman" w:hAnsi="Times New Roman" w:cs="Times New Roman"/>
          <w:sz w:val="24"/>
          <w:szCs w:val="24"/>
          <w:lang w:val="en-US"/>
        </w:rPr>
        <w:t>,</w:t>
      </w:r>
      <w:r w:rsidR="00D658BC" w:rsidRPr="001B68A4">
        <w:rPr>
          <w:rFonts w:ascii="Times New Roman" w:hAnsi="Times New Roman" w:cs="Times New Roman"/>
          <w:sz w:val="24"/>
          <w:szCs w:val="24"/>
          <w:lang w:val="en-US"/>
        </w:rPr>
        <w:t xml:space="preserve"> confirming that most</w:t>
      </w:r>
      <w:r w:rsidR="00B13E04" w:rsidRPr="001B68A4">
        <w:rPr>
          <w:rFonts w:ascii="Times New Roman" w:hAnsi="Times New Roman" w:cs="Times New Roman"/>
          <w:sz w:val="24"/>
          <w:szCs w:val="24"/>
          <w:lang w:val="en-US"/>
        </w:rPr>
        <w:t xml:space="preserve"> metabolites </w:t>
      </w:r>
      <w:r w:rsidR="00D658BC" w:rsidRPr="001B68A4">
        <w:rPr>
          <w:rFonts w:ascii="Times New Roman" w:hAnsi="Times New Roman" w:cs="Times New Roman"/>
          <w:sz w:val="24"/>
          <w:szCs w:val="24"/>
          <w:lang w:val="en-US"/>
        </w:rPr>
        <w:t>were</w:t>
      </w:r>
      <w:r w:rsidR="00B13E04" w:rsidRPr="001B68A4">
        <w:rPr>
          <w:rFonts w:ascii="Times New Roman" w:hAnsi="Times New Roman" w:cs="Times New Roman"/>
          <w:sz w:val="24"/>
          <w:szCs w:val="24"/>
          <w:lang w:val="en-US"/>
        </w:rPr>
        <w:t xml:space="preserve"> reduced (Cluster III)</w:t>
      </w:r>
      <w:r w:rsidR="00D658BC" w:rsidRPr="001B68A4">
        <w:rPr>
          <w:rFonts w:ascii="Times New Roman" w:hAnsi="Times New Roman" w:cs="Times New Roman"/>
          <w:sz w:val="24"/>
          <w:szCs w:val="24"/>
          <w:lang w:val="en-US"/>
        </w:rPr>
        <w:t xml:space="preserve"> and only some (Cluster I; malate, citrate, sorbitol,</w:t>
      </w:r>
      <w:r w:rsidR="003F3C6D" w:rsidRPr="001B68A4">
        <w:rPr>
          <w:rFonts w:ascii="Times New Roman" w:hAnsi="Times New Roman" w:cs="Times New Roman"/>
          <w:sz w:val="24"/>
          <w:szCs w:val="24"/>
          <w:lang w:val="en-US"/>
        </w:rPr>
        <w:t xml:space="preserve"> to a lesser extent</w:t>
      </w:r>
      <w:r w:rsidR="00D658BC" w:rsidRPr="001B68A4">
        <w:rPr>
          <w:rFonts w:ascii="Times New Roman" w:hAnsi="Times New Roman" w:cs="Times New Roman"/>
          <w:sz w:val="24"/>
          <w:szCs w:val="24"/>
          <w:lang w:val="en-US"/>
        </w:rPr>
        <w:t xml:space="preserve"> </w:t>
      </w:r>
      <w:proofErr w:type="spellStart"/>
      <w:r w:rsidR="00D658BC" w:rsidRPr="001B68A4">
        <w:rPr>
          <w:rFonts w:ascii="Times New Roman" w:hAnsi="Times New Roman" w:cs="Times New Roman"/>
          <w:sz w:val="24"/>
          <w:szCs w:val="24"/>
          <w:lang w:val="en-US"/>
        </w:rPr>
        <w:t>aucubin</w:t>
      </w:r>
      <w:proofErr w:type="spellEnd"/>
      <w:r w:rsidR="00D658BC" w:rsidRPr="001B68A4">
        <w:rPr>
          <w:rFonts w:ascii="Times New Roman" w:hAnsi="Times New Roman" w:cs="Times New Roman"/>
          <w:sz w:val="24"/>
          <w:szCs w:val="24"/>
          <w:lang w:val="en-US"/>
        </w:rPr>
        <w:t xml:space="preserve">) were increased </w:t>
      </w:r>
      <w:r w:rsidR="004A1F30" w:rsidRPr="001B68A4">
        <w:rPr>
          <w:rFonts w:ascii="Times New Roman" w:hAnsi="Times New Roman" w:cs="Times New Roman"/>
          <w:sz w:val="24"/>
          <w:szCs w:val="24"/>
          <w:lang w:val="en-US"/>
        </w:rPr>
        <w:t xml:space="preserve">in concentrations </w:t>
      </w:r>
      <w:r w:rsidR="00D658BC" w:rsidRPr="001B68A4">
        <w:rPr>
          <w:rFonts w:ascii="Times New Roman" w:hAnsi="Times New Roman" w:cs="Times New Roman"/>
          <w:sz w:val="24"/>
          <w:szCs w:val="24"/>
          <w:lang w:val="en-US"/>
        </w:rPr>
        <w:t>under drought</w:t>
      </w:r>
      <w:r w:rsidR="00B13E04" w:rsidRPr="001B68A4">
        <w:rPr>
          <w:rFonts w:ascii="Times New Roman" w:hAnsi="Times New Roman" w:cs="Times New Roman"/>
          <w:sz w:val="24"/>
          <w:szCs w:val="24"/>
          <w:lang w:val="en-US"/>
        </w:rPr>
        <w:t>.</w:t>
      </w:r>
      <w:r w:rsidR="001F1EF0" w:rsidRPr="001B68A4">
        <w:rPr>
          <w:rFonts w:ascii="Times New Roman" w:hAnsi="Times New Roman" w:cs="Times New Roman"/>
          <w:sz w:val="24"/>
          <w:szCs w:val="24"/>
          <w:lang w:val="en-US"/>
        </w:rPr>
        <w:t xml:space="preserve"> The drought-responsive metabolites </w:t>
      </w:r>
      <w:r w:rsidR="004A1F30" w:rsidRPr="001B68A4">
        <w:rPr>
          <w:rFonts w:ascii="Times New Roman" w:hAnsi="Times New Roman" w:cs="Times New Roman"/>
          <w:sz w:val="24"/>
          <w:szCs w:val="24"/>
          <w:lang w:val="en-US"/>
        </w:rPr>
        <w:t xml:space="preserve">were </w:t>
      </w:r>
      <w:r w:rsidR="001F1EF0" w:rsidRPr="001B68A4">
        <w:rPr>
          <w:rFonts w:ascii="Times New Roman" w:hAnsi="Times New Roman" w:cs="Times New Roman"/>
          <w:sz w:val="24"/>
          <w:szCs w:val="24"/>
          <w:lang w:val="en-US"/>
        </w:rPr>
        <w:t xml:space="preserve">spread across the major plant primary </w:t>
      </w:r>
      <w:r w:rsidR="00F62082" w:rsidRPr="001B68A4">
        <w:rPr>
          <w:rFonts w:ascii="Times New Roman" w:hAnsi="Times New Roman" w:cs="Times New Roman"/>
          <w:sz w:val="24"/>
          <w:szCs w:val="24"/>
          <w:lang w:val="en-US"/>
        </w:rPr>
        <w:t xml:space="preserve">and secondary </w:t>
      </w:r>
      <w:r w:rsidR="001F1EF0" w:rsidRPr="001B68A4">
        <w:rPr>
          <w:rFonts w:ascii="Times New Roman" w:hAnsi="Times New Roman" w:cs="Times New Roman"/>
          <w:sz w:val="24"/>
          <w:szCs w:val="24"/>
          <w:lang w:val="en-US"/>
        </w:rPr>
        <w:t>metabolic pathways</w:t>
      </w:r>
      <w:r w:rsidR="00FF121E" w:rsidRPr="001B68A4">
        <w:rPr>
          <w:rFonts w:ascii="Times New Roman" w:hAnsi="Times New Roman" w:cs="Times New Roman"/>
          <w:sz w:val="24"/>
          <w:szCs w:val="24"/>
          <w:lang w:val="en-US"/>
        </w:rPr>
        <w:t xml:space="preserve"> (Figure </w:t>
      </w:r>
      <w:r w:rsidR="00B859F7" w:rsidRPr="001B68A4">
        <w:rPr>
          <w:rFonts w:ascii="Times New Roman" w:hAnsi="Times New Roman" w:cs="Times New Roman"/>
          <w:sz w:val="24"/>
          <w:szCs w:val="24"/>
          <w:lang w:val="en-US"/>
        </w:rPr>
        <w:t>5</w:t>
      </w:r>
      <w:r w:rsidR="00FF121E" w:rsidRPr="001B68A4">
        <w:rPr>
          <w:rFonts w:ascii="Times New Roman" w:hAnsi="Times New Roman" w:cs="Times New Roman"/>
          <w:sz w:val="24"/>
          <w:szCs w:val="24"/>
          <w:lang w:val="en-US"/>
        </w:rPr>
        <w:t>)</w:t>
      </w:r>
      <w:r w:rsidR="00EE644F" w:rsidRPr="001B68A4">
        <w:rPr>
          <w:rFonts w:ascii="Times New Roman" w:hAnsi="Times New Roman" w:cs="Times New Roman"/>
          <w:sz w:val="24"/>
          <w:szCs w:val="24"/>
          <w:lang w:val="en-US"/>
        </w:rPr>
        <w:t>.  M</w:t>
      </w:r>
      <w:r w:rsidR="001F1EF0" w:rsidRPr="001B68A4">
        <w:rPr>
          <w:rFonts w:ascii="Times New Roman" w:hAnsi="Times New Roman" w:cs="Times New Roman"/>
          <w:sz w:val="24"/>
          <w:szCs w:val="24"/>
          <w:lang w:val="en-US"/>
        </w:rPr>
        <w:t xml:space="preserve">etabolites specifically </w:t>
      </w:r>
      <w:r w:rsidR="00EE644F" w:rsidRPr="001B68A4">
        <w:rPr>
          <w:rFonts w:ascii="Times New Roman" w:hAnsi="Times New Roman" w:cs="Times New Roman"/>
          <w:sz w:val="24"/>
          <w:szCs w:val="24"/>
          <w:lang w:val="en-US"/>
        </w:rPr>
        <w:t>increased</w:t>
      </w:r>
      <w:r w:rsidR="001F1EF0" w:rsidRPr="001B68A4">
        <w:rPr>
          <w:rFonts w:ascii="Times New Roman" w:hAnsi="Times New Roman" w:cs="Times New Roman"/>
          <w:sz w:val="24"/>
          <w:szCs w:val="24"/>
          <w:lang w:val="en-US"/>
        </w:rPr>
        <w:t xml:space="preserve"> </w:t>
      </w:r>
      <w:r w:rsidR="003A1F92">
        <w:rPr>
          <w:rFonts w:ascii="Times New Roman" w:hAnsi="Times New Roman" w:cs="Times New Roman"/>
          <w:sz w:val="24"/>
          <w:szCs w:val="24"/>
          <w:lang w:val="en-US"/>
        </w:rPr>
        <w:t>under</w:t>
      </w:r>
      <w:r w:rsidR="001F1EF0" w:rsidRPr="001B68A4">
        <w:rPr>
          <w:rFonts w:ascii="Times New Roman" w:hAnsi="Times New Roman" w:cs="Times New Roman"/>
          <w:sz w:val="24"/>
          <w:szCs w:val="24"/>
          <w:lang w:val="en-US"/>
        </w:rPr>
        <w:t xml:space="preserve"> drought </w:t>
      </w:r>
      <w:r w:rsidR="00EE644F" w:rsidRPr="001B68A4">
        <w:rPr>
          <w:rFonts w:ascii="Times New Roman" w:hAnsi="Times New Roman" w:cs="Times New Roman"/>
          <w:sz w:val="24"/>
          <w:szCs w:val="24"/>
          <w:lang w:val="en-US"/>
        </w:rPr>
        <w:t>were</w:t>
      </w:r>
      <w:r w:rsidR="001F1EF0" w:rsidRPr="001B68A4">
        <w:rPr>
          <w:rFonts w:ascii="Times New Roman" w:hAnsi="Times New Roman" w:cs="Times New Roman"/>
          <w:sz w:val="24"/>
          <w:szCs w:val="24"/>
          <w:lang w:val="en-US"/>
        </w:rPr>
        <w:t xml:space="preserve"> related to sugar</w:t>
      </w:r>
      <w:r w:rsidR="00FF121E" w:rsidRPr="001B68A4">
        <w:rPr>
          <w:rFonts w:ascii="Times New Roman" w:hAnsi="Times New Roman" w:cs="Times New Roman"/>
          <w:sz w:val="24"/>
          <w:szCs w:val="24"/>
          <w:lang w:val="en-US"/>
        </w:rPr>
        <w:t xml:space="preserve"> and sugar alcohol</w:t>
      </w:r>
      <w:r w:rsidR="001F1EF0" w:rsidRPr="001B68A4">
        <w:rPr>
          <w:rFonts w:ascii="Times New Roman" w:hAnsi="Times New Roman" w:cs="Times New Roman"/>
          <w:sz w:val="24"/>
          <w:szCs w:val="24"/>
          <w:lang w:val="en-US"/>
        </w:rPr>
        <w:t xml:space="preserve"> metabolism (sorbitol) and part of the citr</w:t>
      </w:r>
      <w:r w:rsidR="00FF121E" w:rsidRPr="001B68A4">
        <w:rPr>
          <w:rFonts w:ascii="Times New Roman" w:hAnsi="Times New Roman" w:cs="Times New Roman"/>
          <w:sz w:val="24"/>
          <w:szCs w:val="24"/>
          <w:lang w:val="en-US"/>
        </w:rPr>
        <w:t>ic acid</w:t>
      </w:r>
      <w:r w:rsidR="001F1EF0" w:rsidRPr="001B68A4">
        <w:rPr>
          <w:rFonts w:ascii="Times New Roman" w:hAnsi="Times New Roman" w:cs="Times New Roman"/>
          <w:sz w:val="24"/>
          <w:szCs w:val="24"/>
          <w:lang w:val="en-US"/>
        </w:rPr>
        <w:t xml:space="preserve"> cycle (malate, citrate)</w:t>
      </w:r>
      <w:r w:rsidR="00EE644F" w:rsidRPr="001B68A4">
        <w:rPr>
          <w:rFonts w:ascii="Times New Roman" w:hAnsi="Times New Roman" w:cs="Times New Roman"/>
          <w:sz w:val="24"/>
          <w:szCs w:val="24"/>
          <w:lang w:val="en-US"/>
        </w:rPr>
        <w:t xml:space="preserve">, while those decreased </w:t>
      </w:r>
      <w:r w:rsidR="00D128E9">
        <w:rPr>
          <w:rFonts w:ascii="Times New Roman" w:hAnsi="Times New Roman" w:cs="Times New Roman"/>
          <w:sz w:val="24"/>
          <w:szCs w:val="24"/>
          <w:lang w:val="en-US"/>
        </w:rPr>
        <w:t>under</w:t>
      </w:r>
      <w:r w:rsidR="00EE644F" w:rsidRPr="001B68A4">
        <w:rPr>
          <w:rFonts w:ascii="Times New Roman" w:hAnsi="Times New Roman" w:cs="Times New Roman"/>
          <w:sz w:val="24"/>
          <w:szCs w:val="24"/>
          <w:lang w:val="en-US"/>
        </w:rPr>
        <w:t xml:space="preserve"> drought were related to amino acid metabolism and to a lesser degree terpenoid biosynthesis</w:t>
      </w:r>
      <w:r w:rsidR="001F1EF0" w:rsidRPr="001B68A4">
        <w:rPr>
          <w:rFonts w:ascii="Times New Roman" w:hAnsi="Times New Roman" w:cs="Times New Roman"/>
          <w:sz w:val="24"/>
          <w:szCs w:val="24"/>
          <w:lang w:val="en-US"/>
        </w:rPr>
        <w:t xml:space="preserve">. </w:t>
      </w:r>
    </w:p>
    <w:p w14:paraId="56170D5A" w14:textId="77777777" w:rsidR="00D90D02" w:rsidRDefault="00D90D02" w:rsidP="00CC4483">
      <w:pPr>
        <w:spacing w:after="0" w:line="480" w:lineRule="auto"/>
        <w:rPr>
          <w:rFonts w:ascii="Times New Roman" w:hAnsi="Times New Roman" w:cs="Times New Roman"/>
          <w:caps/>
          <w:sz w:val="28"/>
          <w:szCs w:val="28"/>
          <w:lang w:val="en-US"/>
        </w:rPr>
      </w:pPr>
    </w:p>
    <w:p w14:paraId="2FC0CC91" w14:textId="67FD8DDF" w:rsidR="00E310C0" w:rsidRPr="00AC6107" w:rsidRDefault="003B4421" w:rsidP="00CC4483">
      <w:pPr>
        <w:spacing w:after="0" w:line="480" w:lineRule="auto"/>
        <w:rPr>
          <w:rFonts w:ascii="Times New Roman" w:hAnsi="Times New Roman" w:cs="Times New Roman"/>
          <w:caps/>
          <w:sz w:val="28"/>
          <w:szCs w:val="28"/>
          <w:lang w:val="en-US"/>
        </w:rPr>
      </w:pPr>
      <w:r w:rsidRPr="00AC6107">
        <w:rPr>
          <w:rFonts w:ascii="Times New Roman" w:hAnsi="Times New Roman" w:cs="Times New Roman"/>
          <w:caps/>
          <w:sz w:val="28"/>
          <w:szCs w:val="28"/>
          <w:lang w:val="en-US"/>
        </w:rPr>
        <w:t>Discussion</w:t>
      </w:r>
    </w:p>
    <w:p w14:paraId="1274B251" w14:textId="2AD80A63" w:rsidR="00685638" w:rsidRPr="001B68A4" w:rsidRDefault="0073702F" w:rsidP="00CC4483">
      <w:pPr>
        <w:spacing w:after="0" w:line="480" w:lineRule="auto"/>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S</w:t>
      </w:r>
      <w:r w:rsidR="002C6D99" w:rsidRPr="001B68A4">
        <w:rPr>
          <w:rFonts w:ascii="Times New Roman" w:eastAsia="Times New Roman" w:hAnsi="Times New Roman" w:cs="Times New Roman"/>
          <w:color w:val="000000" w:themeColor="text1"/>
          <w:sz w:val="24"/>
          <w:szCs w:val="24"/>
          <w:lang w:val="en-US"/>
        </w:rPr>
        <w:t xml:space="preserve">triking differences in </w:t>
      </w:r>
      <w:r w:rsidR="00C36A5A" w:rsidRPr="001B68A4">
        <w:rPr>
          <w:rFonts w:ascii="Times New Roman" w:eastAsia="Times New Roman" w:hAnsi="Times New Roman" w:cs="Times New Roman"/>
          <w:color w:val="000000" w:themeColor="text1"/>
          <w:sz w:val="24"/>
          <w:szCs w:val="24"/>
          <w:lang w:val="en-US"/>
        </w:rPr>
        <w:t xml:space="preserve">the foliar </w:t>
      </w:r>
      <w:r w:rsidR="00615C6B" w:rsidRPr="001B68A4">
        <w:rPr>
          <w:rFonts w:ascii="Times New Roman" w:eastAsia="Times New Roman" w:hAnsi="Times New Roman" w:cs="Times New Roman"/>
          <w:color w:val="000000" w:themeColor="text1"/>
          <w:sz w:val="24"/>
          <w:szCs w:val="24"/>
          <w:lang w:val="en-US"/>
        </w:rPr>
        <w:t>leaf metabolite profiles</w:t>
      </w:r>
      <w:r w:rsidR="00534BFA" w:rsidRPr="001B68A4">
        <w:rPr>
          <w:rFonts w:ascii="Times New Roman" w:eastAsia="Times New Roman" w:hAnsi="Times New Roman" w:cs="Times New Roman"/>
          <w:color w:val="000000" w:themeColor="text1"/>
          <w:sz w:val="24"/>
          <w:szCs w:val="24"/>
          <w:lang w:val="en-US"/>
        </w:rPr>
        <w:t xml:space="preserve"> were observed</w:t>
      </w:r>
      <w:r w:rsidR="002C6D99" w:rsidRPr="001B68A4">
        <w:rPr>
          <w:rFonts w:ascii="Times New Roman" w:eastAsia="Times New Roman" w:hAnsi="Times New Roman" w:cs="Times New Roman"/>
          <w:color w:val="000000" w:themeColor="text1"/>
          <w:sz w:val="24"/>
          <w:szCs w:val="24"/>
          <w:lang w:val="en-US"/>
        </w:rPr>
        <w:t xml:space="preserve">, despite no differences in plant size at the time of sampling. </w:t>
      </w:r>
      <w:r w:rsidR="0013070A" w:rsidRPr="001B68A4">
        <w:rPr>
          <w:rFonts w:ascii="Times New Roman" w:eastAsia="Times New Roman" w:hAnsi="Times New Roman" w:cs="Times New Roman"/>
          <w:color w:val="000000" w:themeColor="text1"/>
          <w:sz w:val="24"/>
          <w:szCs w:val="24"/>
          <w:lang w:val="en-US"/>
        </w:rPr>
        <w:t xml:space="preserve">As </w:t>
      </w:r>
      <w:r>
        <w:rPr>
          <w:rFonts w:ascii="Times New Roman" w:eastAsia="Times New Roman" w:hAnsi="Times New Roman" w:cs="Times New Roman"/>
          <w:color w:val="000000" w:themeColor="text1"/>
          <w:sz w:val="24"/>
          <w:szCs w:val="24"/>
          <w:lang w:val="en-US"/>
        </w:rPr>
        <w:t>expected</w:t>
      </w:r>
      <w:r w:rsidR="0013070A" w:rsidRPr="001B68A4">
        <w:rPr>
          <w:rFonts w:ascii="Times New Roman" w:eastAsia="Times New Roman" w:hAnsi="Times New Roman" w:cs="Times New Roman"/>
          <w:color w:val="000000" w:themeColor="text1"/>
          <w:sz w:val="24"/>
          <w:szCs w:val="24"/>
          <w:lang w:val="en-US"/>
        </w:rPr>
        <w:t>, the</w:t>
      </w:r>
      <w:r w:rsidR="005D161E" w:rsidRPr="001B68A4">
        <w:rPr>
          <w:rFonts w:ascii="Times New Roman" w:eastAsia="Times New Roman" w:hAnsi="Times New Roman" w:cs="Times New Roman"/>
          <w:color w:val="000000" w:themeColor="text1"/>
          <w:sz w:val="24"/>
          <w:szCs w:val="24"/>
          <w:lang w:val="en-US"/>
        </w:rPr>
        <w:t xml:space="preserve"> effects</w:t>
      </w:r>
      <w:r w:rsidR="0013070A" w:rsidRPr="001B68A4">
        <w:rPr>
          <w:rFonts w:ascii="Times New Roman" w:eastAsia="Times New Roman" w:hAnsi="Times New Roman" w:cs="Times New Roman"/>
          <w:color w:val="000000" w:themeColor="text1"/>
          <w:sz w:val="24"/>
          <w:szCs w:val="24"/>
          <w:lang w:val="en-US"/>
        </w:rPr>
        <w:t xml:space="preserve"> of </w:t>
      </w:r>
      <w:r w:rsidR="00EB700D" w:rsidRPr="001B68A4">
        <w:rPr>
          <w:rFonts w:ascii="Times New Roman" w:eastAsia="Times New Roman" w:hAnsi="Times New Roman" w:cs="Times New Roman"/>
          <w:color w:val="000000" w:themeColor="text1"/>
          <w:sz w:val="24"/>
          <w:szCs w:val="24"/>
          <w:lang w:val="en-US"/>
        </w:rPr>
        <w:t xml:space="preserve">the </w:t>
      </w:r>
      <w:r w:rsidR="0013070A" w:rsidRPr="001B68A4">
        <w:rPr>
          <w:rFonts w:ascii="Times New Roman" w:eastAsia="Times New Roman" w:hAnsi="Times New Roman" w:cs="Times New Roman"/>
          <w:color w:val="000000" w:themeColor="text1"/>
          <w:sz w:val="24"/>
          <w:szCs w:val="24"/>
          <w:lang w:val="en-US"/>
        </w:rPr>
        <w:t xml:space="preserve">drought </w:t>
      </w:r>
      <w:r w:rsidR="00EB700D" w:rsidRPr="001B68A4">
        <w:rPr>
          <w:rFonts w:ascii="Times New Roman" w:eastAsia="Times New Roman" w:hAnsi="Times New Roman" w:cs="Times New Roman"/>
          <w:color w:val="000000" w:themeColor="text1"/>
          <w:sz w:val="24"/>
          <w:szCs w:val="24"/>
          <w:lang w:val="en-US"/>
        </w:rPr>
        <w:t xml:space="preserve">treatment </w:t>
      </w:r>
      <w:r w:rsidR="005D161E" w:rsidRPr="001B68A4">
        <w:rPr>
          <w:rFonts w:ascii="Times New Roman" w:eastAsia="Times New Roman" w:hAnsi="Times New Roman" w:cs="Times New Roman"/>
          <w:color w:val="000000" w:themeColor="text1"/>
          <w:sz w:val="24"/>
          <w:szCs w:val="24"/>
          <w:lang w:val="en-US"/>
        </w:rPr>
        <w:t>were</w:t>
      </w:r>
      <w:r w:rsidR="00A719E2" w:rsidRPr="001B68A4">
        <w:rPr>
          <w:rFonts w:ascii="Times New Roman" w:eastAsia="Times New Roman" w:hAnsi="Times New Roman" w:cs="Times New Roman"/>
          <w:color w:val="000000" w:themeColor="text1"/>
          <w:sz w:val="24"/>
          <w:szCs w:val="24"/>
          <w:lang w:val="en-US"/>
        </w:rPr>
        <w:t xml:space="preserve"> strong</w:t>
      </w:r>
      <w:r w:rsidR="0013070A" w:rsidRPr="001B68A4">
        <w:rPr>
          <w:rFonts w:ascii="Times New Roman" w:eastAsia="Times New Roman" w:hAnsi="Times New Roman" w:cs="Times New Roman"/>
          <w:color w:val="000000" w:themeColor="text1"/>
          <w:sz w:val="24"/>
          <w:szCs w:val="24"/>
          <w:lang w:val="en-US"/>
        </w:rPr>
        <w:t xml:space="preserve"> </w:t>
      </w:r>
      <w:r w:rsidR="00880E4F" w:rsidRPr="001B68A4">
        <w:rPr>
          <w:rFonts w:ascii="Times New Roman" w:eastAsia="Times New Roman" w:hAnsi="Times New Roman" w:cs="Times New Roman"/>
          <w:color w:val="000000" w:themeColor="text1"/>
          <w:sz w:val="24"/>
          <w:szCs w:val="24"/>
          <w:lang w:val="en-US"/>
        </w:rPr>
        <w:t>and most pronounced under warming. In general, t</w:t>
      </w:r>
      <w:r w:rsidR="0013070A" w:rsidRPr="001B68A4">
        <w:rPr>
          <w:rFonts w:ascii="Times New Roman" w:eastAsia="Times New Roman" w:hAnsi="Times New Roman" w:cs="Times New Roman"/>
          <w:color w:val="000000" w:themeColor="text1"/>
          <w:sz w:val="24"/>
          <w:szCs w:val="24"/>
          <w:lang w:val="en-US"/>
        </w:rPr>
        <w:t>he effects of warming were much weaker</w:t>
      </w:r>
      <w:r w:rsidR="00C36A5A" w:rsidRPr="001B68A4">
        <w:rPr>
          <w:rFonts w:ascii="Times New Roman" w:eastAsia="Times New Roman" w:hAnsi="Times New Roman" w:cs="Times New Roman"/>
          <w:color w:val="000000" w:themeColor="text1"/>
          <w:sz w:val="24"/>
          <w:szCs w:val="24"/>
          <w:lang w:val="en-US"/>
        </w:rPr>
        <w:t xml:space="preserve">. </w:t>
      </w:r>
      <w:r w:rsidR="007D47A3" w:rsidRPr="001B68A4">
        <w:rPr>
          <w:rFonts w:ascii="Times New Roman" w:eastAsia="Times New Roman" w:hAnsi="Times New Roman" w:cs="Times New Roman"/>
          <w:sz w:val="24"/>
          <w:szCs w:val="24"/>
          <w:lang w:val="en-US"/>
        </w:rPr>
        <w:t>At this time of year</w:t>
      </w:r>
      <w:r w:rsidR="005303A8" w:rsidRPr="001B68A4">
        <w:rPr>
          <w:rFonts w:ascii="Times New Roman" w:eastAsia="Times New Roman" w:hAnsi="Times New Roman" w:cs="Times New Roman"/>
          <w:sz w:val="24"/>
          <w:szCs w:val="24"/>
          <w:lang w:val="en-US"/>
        </w:rPr>
        <w:t xml:space="preserve"> </w:t>
      </w:r>
      <w:r w:rsidR="007D47A3" w:rsidRPr="001B68A4">
        <w:rPr>
          <w:rFonts w:ascii="Times New Roman" w:eastAsia="Times New Roman" w:hAnsi="Times New Roman" w:cs="Times New Roman"/>
          <w:sz w:val="24"/>
          <w:szCs w:val="24"/>
          <w:lang w:val="en-US"/>
        </w:rPr>
        <w:t>water is generally less limiting</w:t>
      </w:r>
      <w:r w:rsidR="00723790" w:rsidRPr="001B68A4">
        <w:rPr>
          <w:rFonts w:ascii="Times New Roman" w:eastAsia="Times New Roman" w:hAnsi="Times New Roman" w:cs="Times New Roman"/>
          <w:sz w:val="24"/>
          <w:szCs w:val="24"/>
          <w:lang w:val="en-US"/>
        </w:rPr>
        <w:t xml:space="preserve"> and temperatures are lower</w:t>
      </w:r>
      <w:r w:rsidR="00A8428B" w:rsidRPr="001B68A4">
        <w:rPr>
          <w:rFonts w:ascii="Times New Roman" w:eastAsia="Times New Roman" w:hAnsi="Times New Roman" w:cs="Times New Roman"/>
          <w:sz w:val="24"/>
          <w:szCs w:val="24"/>
          <w:lang w:val="en-US"/>
        </w:rPr>
        <w:t xml:space="preserve">, </w:t>
      </w:r>
      <w:r w:rsidR="00170954" w:rsidRPr="001B68A4">
        <w:rPr>
          <w:rFonts w:ascii="Times New Roman" w:eastAsia="Times New Roman" w:hAnsi="Times New Roman" w:cs="Times New Roman"/>
          <w:sz w:val="24"/>
          <w:szCs w:val="24"/>
          <w:lang w:val="en-US"/>
        </w:rPr>
        <w:t>but</w:t>
      </w:r>
      <w:r w:rsidR="00A8428B" w:rsidRPr="001B68A4">
        <w:rPr>
          <w:rFonts w:ascii="Times New Roman" w:eastAsia="Times New Roman" w:hAnsi="Times New Roman" w:cs="Times New Roman"/>
          <w:sz w:val="24"/>
          <w:szCs w:val="24"/>
          <w:lang w:val="en-US"/>
        </w:rPr>
        <w:t xml:space="preserve"> l</w:t>
      </w:r>
      <w:r w:rsidR="007D47A3" w:rsidRPr="001B68A4">
        <w:rPr>
          <w:rFonts w:ascii="Times New Roman" w:eastAsia="Times New Roman" w:hAnsi="Times New Roman" w:cs="Times New Roman"/>
          <w:color w:val="000000" w:themeColor="text1"/>
          <w:sz w:val="24"/>
          <w:szCs w:val="24"/>
          <w:lang w:val="en-US"/>
        </w:rPr>
        <w:t>ater in the season</w:t>
      </w:r>
      <w:r w:rsidR="000A27C4" w:rsidRPr="001B68A4">
        <w:rPr>
          <w:rFonts w:ascii="Times New Roman" w:eastAsia="Times New Roman" w:hAnsi="Times New Roman" w:cs="Times New Roman"/>
          <w:color w:val="000000" w:themeColor="text1"/>
          <w:sz w:val="24"/>
          <w:szCs w:val="24"/>
          <w:lang w:val="en-US"/>
        </w:rPr>
        <w:t>,</w:t>
      </w:r>
      <w:r w:rsidR="007D47A3" w:rsidRPr="001B68A4">
        <w:rPr>
          <w:rFonts w:ascii="Times New Roman" w:eastAsia="Times New Roman" w:hAnsi="Times New Roman" w:cs="Times New Roman"/>
          <w:color w:val="000000" w:themeColor="text1"/>
          <w:sz w:val="24"/>
          <w:szCs w:val="24"/>
          <w:lang w:val="en-US"/>
        </w:rPr>
        <w:t xml:space="preserve"> when it is </w:t>
      </w:r>
      <w:r w:rsidR="005303A8" w:rsidRPr="001B68A4">
        <w:rPr>
          <w:rFonts w:ascii="Times New Roman" w:eastAsia="Times New Roman" w:hAnsi="Times New Roman" w:cs="Times New Roman"/>
          <w:color w:val="000000" w:themeColor="text1"/>
          <w:sz w:val="24"/>
          <w:szCs w:val="24"/>
          <w:lang w:val="en-US"/>
        </w:rPr>
        <w:t xml:space="preserve">both </w:t>
      </w:r>
      <w:r w:rsidR="00723790" w:rsidRPr="001B68A4">
        <w:rPr>
          <w:rFonts w:ascii="Times New Roman" w:eastAsia="Times New Roman" w:hAnsi="Times New Roman" w:cs="Times New Roman"/>
          <w:color w:val="000000" w:themeColor="text1"/>
          <w:sz w:val="24"/>
          <w:szCs w:val="24"/>
          <w:lang w:val="en-US"/>
        </w:rPr>
        <w:t xml:space="preserve">drier and </w:t>
      </w:r>
      <w:r w:rsidR="005303A8" w:rsidRPr="001B68A4">
        <w:rPr>
          <w:rFonts w:ascii="Times New Roman" w:eastAsia="Times New Roman" w:hAnsi="Times New Roman" w:cs="Times New Roman"/>
          <w:color w:val="000000" w:themeColor="text1"/>
          <w:sz w:val="24"/>
          <w:szCs w:val="24"/>
          <w:lang w:val="en-US"/>
        </w:rPr>
        <w:t>hot</w:t>
      </w:r>
      <w:r w:rsidR="00723790" w:rsidRPr="001B68A4">
        <w:rPr>
          <w:rFonts w:ascii="Times New Roman" w:eastAsia="Times New Roman" w:hAnsi="Times New Roman" w:cs="Times New Roman"/>
          <w:color w:val="000000" w:themeColor="text1"/>
          <w:sz w:val="24"/>
          <w:szCs w:val="24"/>
          <w:lang w:val="en-US"/>
        </w:rPr>
        <w:t>ter</w:t>
      </w:r>
      <w:r w:rsidR="000A27C4" w:rsidRPr="001B68A4">
        <w:rPr>
          <w:rFonts w:ascii="Times New Roman" w:eastAsia="Times New Roman" w:hAnsi="Times New Roman" w:cs="Times New Roman"/>
          <w:color w:val="000000" w:themeColor="text1"/>
          <w:sz w:val="24"/>
          <w:szCs w:val="24"/>
          <w:lang w:val="en-US"/>
        </w:rPr>
        <w:t>,</w:t>
      </w:r>
      <w:r w:rsidR="007D47A3" w:rsidRPr="001B68A4">
        <w:rPr>
          <w:rFonts w:ascii="Times New Roman" w:eastAsia="Times New Roman" w:hAnsi="Times New Roman" w:cs="Times New Roman"/>
          <w:color w:val="000000" w:themeColor="text1"/>
          <w:sz w:val="24"/>
          <w:szCs w:val="24"/>
          <w:lang w:val="en-US"/>
        </w:rPr>
        <w:t xml:space="preserve"> phenotypic differences </w:t>
      </w:r>
      <w:r w:rsidR="00EE644F" w:rsidRPr="001B68A4">
        <w:rPr>
          <w:rFonts w:ascii="Times New Roman" w:eastAsia="Times New Roman" w:hAnsi="Times New Roman" w:cs="Times New Roman"/>
          <w:color w:val="000000" w:themeColor="text1"/>
          <w:sz w:val="24"/>
          <w:szCs w:val="24"/>
          <w:lang w:val="en-US"/>
        </w:rPr>
        <w:t>are more pronounced</w:t>
      </w:r>
      <w:r w:rsidR="005303A8" w:rsidRPr="001B68A4">
        <w:rPr>
          <w:rFonts w:ascii="Times New Roman" w:eastAsia="Times New Roman" w:hAnsi="Times New Roman" w:cs="Times New Roman"/>
          <w:color w:val="000000" w:themeColor="text1"/>
          <w:sz w:val="24"/>
          <w:szCs w:val="24"/>
          <w:lang w:val="en-US"/>
        </w:rPr>
        <w:t xml:space="preserve"> </w:t>
      </w:r>
      <w:r w:rsidR="007E3AE8" w:rsidRPr="007E3AE8">
        <w:rPr>
          <w:rFonts w:ascii="Times New Roman" w:hAnsi="Times New Roman" w:cs="Times New Roman"/>
          <w:color w:val="000000"/>
          <w:sz w:val="24"/>
          <w:szCs w:val="24"/>
        </w:rPr>
        <w:t xml:space="preserve">(Rodgers </w:t>
      </w:r>
      <w:r w:rsidR="007E3AE8" w:rsidRPr="007E3AE8">
        <w:rPr>
          <w:rFonts w:ascii="Times New Roman" w:hAnsi="Times New Roman" w:cs="Times New Roman"/>
          <w:i/>
          <w:iCs/>
          <w:color w:val="000000"/>
          <w:sz w:val="24"/>
          <w:szCs w:val="24"/>
        </w:rPr>
        <w:t>et al.</w:t>
      </w:r>
      <w:r w:rsidR="007E3AE8" w:rsidRPr="007E3AE8">
        <w:rPr>
          <w:rFonts w:ascii="Times New Roman" w:hAnsi="Times New Roman" w:cs="Times New Roman"/>
          <w:color w:val="000000"/>
          <w:sz w:val="24"/>
          <w:szCs w:val="24"/>
        </w:rPr>
        <w:t xml:space="preserve"> 2012)</w:t>
      </w:r>
      <w:r w:rsidR="007D47A3" w:rsidRPr="001B68A4">
        <w:rPr>
          <w:rFonts w:ascii="Times New Roman" w:eastAsia="Times New Roman" w:hAnsi="Times New Roman" w:cs="Times New Roman"/>
          <w:color w:val="000000" w:themeColor="text1"/>
          <w:sz w:val="24"/>
          <w:szCs w:val="24"/>
          <w:lang w:val="en-US"/>
        </w:rPr>
        <w:t xml:space="preserve">. </w:t>
      </w:r>
      <w:r w:rsidR="007D47A3" w:rsidRPr="001B68A4">
        <w:rPr>
          <w:rFonts w:ascii="Times New Roman" w:eastAsia="Times New Roman" w:hAnsi="Times New Roman" w:cs="Times New Roman"/>
          <w:sz w:val="24"/>
          <w:szCs w:val="24"/>
          <w:lang w:val="en-US"/>
        </w:rPr>
        <w:t>Thus</w:t>
      </w:r>
      <w:r w:rsidR="00ED75F9" w:rsidRPr="001B68A4">
        <w:rPr>
          <w:rFonts w:ascii="Times New Roman" w:eastAsia="Times New Roman" w:hAnsi="Times New Roman" w:cs="Times New Roman"/>
          <w:sz w:val="24"/>
          <w:szCs w:val="24"/>
          <w:lang w:val="en-US"/>
        </w:rPr>
        <w:t>,</w:t>
      </w:r>
      <w:r w:rsidR="005D161E" w:rsidRPr="001B68A4">
        <w:rPr>
          <w:rFonts w:ascii="Times New Roman" w:eastAsia="Times New Roman" w:hAnsi="Times New Roman" w:cs="Times New Roman"/>
          <w:sz w:val="24"/>
          <w:szCs w:val="24"/>
          <w:lang w:val="en-US"/>
        </w:rPr>
        <w:t xml:space="preserve"> </w:t>
      </w:r>
      <w:r w:rsidR="007D47A3" w:rsidRPr="001B68A4">
        <w:rPr>
          <w:rFonts w:ascii="Times New Roman" w:eastAsia="Times New Roman" w:hAnsi="Times New Roman" w:cs="Times New Roman"/>
          <w:sz w:val="24"/>
          <w:szCs w:val="24"/>
          <w:lang w:val="en-US"/>
        </w:rPr>
        <w:t>the</w:t>
      </w:r>
      <w:r w:rsidR="00796896" w:rsidRPr="001B68A4">
        <w:rPr>
          <w:rFonts w:ascii="Times New Roman" w:eastAsia="Times New Roman" w:hAnsi="Times New Roman" w:cs="Times New Roman"/>
          <w:color w:val="000000" w:themeColor="text1"/>
          <w:sz w:val="24"/>
          <w:szCs w:val="24"/>
          <w:lang w:val="en-US"/>
        </w:rPr>
        <w:t xml:space="preserve"> chemical changes</w:t>
      </w:r>
      <w:r w:rsidR="000A27C4" w:rsidRPr="001B68A4">
        <w:rPr>
          <w:rFonts w:ascii="Times New Roman" w:eastAsia="Times New Roman" w:hAnsi="Times New Roman" w:cs="Times New Roman"/>
          <w:color w:val="000000" w:themeColor="text1"/>
          <w:sz w:val="24"/>
          <w:szCs w:val="24"/>
          <w:lang w:val="en-US"/>
        </w:rPr>
        <w:t xml:space="preserve"> reported in the current study</w:t>
      </w:r>
      <w:r w:rsidR="00796896" w:rsidRPr="001B68A4">
        <w:rPr>
          <w:rFonts w:ascii="Times New Roman" w:eastAsia="Times New Roman" w:hAnsi="Times New Roman" w:cs="Times New Roman"/>
          <w:color w:val="000000" w:themeColor="text1"/>
          <w:sz w:val="24"/>
          <w:szCs w:val="24"/>
          <w:lang w:val="en-US"/>
        </w:rPr>
        <w:t xml:space="preserve"> </w:t>
      </w:r>
      <w:r w:rsidR="005D161E" w:rsidRPr="001B68A4">
        <w:rPr>
          <w:rFonts w:ascii="Times New Roman" w:eastAsia="Times New Roman" w:hAnsi="Times New Roman" w:cs="Times New Roman"/>
          <w:color w:val="000000" w:themeColor="text1"/>
          <w:sz w:val="24"/>
          <w:szCs w:val="24"/>
          <w:lang w:val="en-US"/>
        </w:rPr>
        <w:t>provide</w:t>
      </w:r>
      <w:r w:rsidR="007D47A3" w:rsidRPr="001B68A4">
        <w:rPr>
          <w:rFonts w:ascii="Times New Roman" w:eastAsia="Times New Roman" w:hAnsi="Times New Roman" w:cs="Times New Roman"/>
          <w:color w:val="000000" w:themeColor="text1"/>
          <w:sz w:val="24"/>
          <w:szCs w:val="24"/>
          <w:lang w:val="en-US"/>
        </w:rPr>
        <w:t xml:space="preserve"> a conservative estimate</w:t>
      </w:r>
      <w:r w:rsidR="00796896" w:rsidRPr="001B68A4">
        <w:rPr>
          <w:rFonts w:ascii="Times New Roman" w:eastAsia="Times New Roman" w:hAnsi="Times New Roman" w:cs="Times New Roman"/>
          <w:color w:val="000000" w:themeColor="text1"/>
          <w:sz w:val="24"/>
          <w:szCs w:val="24"/>
          <w:lang w:val="en-US"/>
        </w:rPr>
        <w:t xml:space="preserve"> of the effects of </w:t>
      </w:r>
      <w:r>
        <w:rPr>
          <w:rFonts w:ascii="Times New Roman" w:eastAsia="Times New Roman" w:hAnsi="Times New Roman" w:cs="Times New Roman"/>
          <w:color w:val="000000" w:themeColor="text1"/>
          <w:sz w:val="24"/>
          <w:szCs w:val="24"/>
          <w:lang w:val="en-US"/>
        </w:rPr>
        <w:t>prolonged</w:t>
      </w:r>
      <w:r w:rsidRPr="001B68A4">
        <w:rPr>
          <w:rFonts w:ascii="Times New Roman" w:eastAsia="Times New Roman" w:hAnsi="Times New Roman" w:cs="Times New Roman"/>
          <w:color w:val="000000" w:themeColor="text1"/>
          <w:sz w:val="24"/>
          <w:szCs w:val="24"/>
          <w:lang w:val="en-US"/>
        </w:rPr>
        <w:t xml:space="preserve"> </w:t>
      </w:r>
      <w:r w:rsidR="00170954" w:rsidRPr="001B68A4">
        <w:rPr>
          <w:rFonts w:ascii="Times New Roman" w:eastAsia="Times New Roman" w:hAnsi="Times New Roman" w:cs="Times New Roman"/>
          <w:color w:val="000000" w:themeColor="text1"/>
          <w:sz w:val="24"/>
          <w:szCs w:val="24"/>
          <w:lang w:val="en-US"/>
        </w:rPr>
        <w:t>precipitation deficits</w:t>
      </w:r>
      <w:r w:rsidR="005D161E" w:rsidRPr="001B68A4">
        <w:rPr>
          <w:rFonts w:ascii="Times New Roman" w:eastAsia="Times New Roman" w:hAnsi="Times New Roman" w:cs="Times New Roman"/>
          <w:color w:val="000000" w:themeColor="text1"/>
          <w:sz w:val="24"/>
          <w:szCs w:val="24"/>
          <w:lang w:val="en-US"/>
        </w:rPr>
        <w:t xml:space="preserve"> on </w:t>
      </w:r>
      <w:r w:rsidR="00491E34" w:rsidRPr="001B68A4">
        <w:rPr>
          <w:rFonts w:ascii="Times New Roman" w:eastAsia="Times New Roman" w:hAnsi="Times New Roman" w:cs="Times New Roman"/>
          <w:color w:val="000000" w:themeColor="text1"/>
          <w:sz w:val="24"/>
          <w:szCs w:val="24"/>
          <w:lang w:val="en-US"/>
        </w:rPr>
        <w:t>plant traits</w:t>
      </w:r>
      <w:r w:rsidR="007D47A3" w:rsidRPr="001B68A4">
        <w:rPr>
          <w:rFonts w:ascii="Times New Roman" w:eastAsia="Times New Roman" w:hAnsi="Times New Roman" w:cs="Times New Roman"/>
          <w:color w:val="000000" w:themeColor="text1"/>
          <w:sz w:val="24"/>
          <w:szCs w:val="24"/>
          <w:lang w:val="en-US"/>
        </w:rPr>
        <w:t xml:space="preserve">.  </w:t>
      </w:r>
    </w:p>
    <w:p w14:paraId="6340EE6D" w14:textId="77777777" w:rsidR="00D90D02" w:rsidRDefault="00D90D02" w:rsidP="00CC4483">
      <w:pPr>
        <w:spacing w:after="0" w:line="480" w:lineRule="auto"/>
        <w:rPr>
          <w:rFonts w:ascii="Times New Roman" w:hAnsi="Times New Roman" w:cs="Times New Roman"/>
          <w:i/>
          <w:sz w:val="24"/>
          <w:szCs w:val="24"/>
          <w:lang w:val="en-US"/>
        </w:rPr>
      </w:pPr>
    </w:p>
    <w:p w14:paraId="21E98686" w14:textId="05388AF8" w:rsidR="00FE56BD" w:rsidRPr="00AC6107" w:rsidRDefault="00C03496" w:rsidP="00CC4483">
      <w:pPr>
        <w:spacing w:after="0" w:line="480" w:lineRule="auto"/>
        <w:rPr>
          <w:rFonts w:ascii="Times New Roman" w:hAnsi="Times New Roman" w:cs="Times New Roman"/>
          <w:i/>
          <w:sz w:val="24"/>
          <w:szCs w:val="24"/>
          <w:lang w:val="en-US"/>
        </w:rPr>
      </w:pPr>
      <w:r w:rsidRPr="00AC6107">
        <w:rPr>
          <w:rFonts w:ascii="Times New Roman" w:hAnsi="Times New Roman" w:cs="Times New Roman"/>
          <w:i/>
          <w:sz w:val="24"/>
          <w:szCs w:val="24"/>
          <w:lang w:val="en-US"/>
        </w:rPr>
        <w:t>Effects of drought and warming on the leaf metabolome</w:t>
      </w:r>
    </w:p>
    <w:p w14:paraId="16DA85E5" w14:textId="77777777" w:rsidR="00A8428B" w:rsidRPr="001B68A4" w:rsidRDefault="00615C6B" w:rsidP="00CC4483">
      <w:pPr>
        <w:widowControl w:val="0"/>
        <w:autoSpaceDE w:val="0"/>
        <w:autoSpaceDN w:val="0"/>
        <w:adjustRightInd w:val="0"/>
        <w:spacing w:after="0" w:line="480" w:lineRule="auto"/>
        <w:rPr>
          <w:rFonts w:ascii="Times New Roman" w:eastAsia="Times New Roman" w:hAnsi="Times New Roman" w:cs="Times New Roman"/>
          <w:sz w:val="24"/>
          <w:szCs w:val="24"/>
          <w:lang w:val="en-US"/>
        </w:rPr>
      </w:pPr>
      <w:r w:rsidRPr="001B68A4">
        <w:rPr>
          <w:rFonts w:ascii="Times New Roman" w:eastAsia="Times New Roman" w:hAnsi="Times New Roman" w:cs="Times New Roman"/>
          <w:sz w:val="24"/>
          <w:szCs w:val="24"/>
          <w:lang w:val="en-US"/>
        </w:rPr>
        <w:lastRenderedPageBreak/>
        <w:t>T</w:t>
      </w:r>
      <w:r w:rsidR="0035401A" w:rsidRPr="001B68A4">
        <w:rPr>
          <w:rFonts w:ascii="Times New Roman" w:eastAsia="Times New Roman" w:hAnsi="Times New Roman" w:cs="Times New Roman"/>
          <w:sz w:val="24"/>
          <w:szCs w:val="24"/>
          <w:lang w:val="en-US"/>
        </w:rPr>
        <w:t xml:space="preserve">here were large differences in </w:t>
      </w:r>
      <w:r w:rsidRPr="001B68A4">
        <w:rPr>
          <w:rFonts w:ascii="Times New Roman" w:eastAsia="Times New Roman" w:hAnsi="Times New Roman" w:cs="Times New Roman"/>
          <w:sz w:val="24"/>
          <w:szCs w:val="24"/>
          <w:lang w:val="en-US"/>
        </w:rPr>
        <w:t xml:space="preserve">the foliar concentrations of </w:t>
      </w:r>
      <w:r w:rsidR="0035401A" w:rsidRPr="001B68A4">
        <w:rPr>
          <w:rFonts w:ascii="Times New Roman" w:eastAsia="Times New Roman" w:hAnsi="Times New Roman" w:cs="Times New Roman"/>
          <w:sz w:val="24"/>
          <w:szCs w:val="24"/>
          <w:lang w:val="en-US"/>
        </w:rPr>
        <w:t>primary and secondary metabolites</w:t>
      </w:r>
      <w:r w:rsidR="006E4617" w:rsidRPr="001B68A4">
        <w:rPr>
          <w:rFonts w:ascii="Times New Roman" w:eastAsia="Times New Roman" w:hAnsi="Times New Roman" w:cs="Times New Roman"/>
          <w:sz w:val="24"/>
          <w:szCs w:val="24"/>
          <w:lang w:val="en-US"/>
        </w:rPr>
        <w:t xml:space="preserve"> in response to reduced water availability</w:t>
      </w:r>
      <w:r w:rsidR="00534BFA" w:rsidRPr="001B68A4">
        <w:rPr>
          <w:rFonts w:ascii="Times New Roman" w:eastAsia="Times New Roman" w:hAnsi="Times New Roman" w:cs="Times New Roman"/>
          <w:sz w:val="24"/>
          <w:szCs w:val="24"/>
          <w:lang w:val="en-US"/>
        </w:rPr>
        <w:t>, despite the absence of difference</w:t>
      </w:r>
      <w:r w:rsidRPr="001B68A4">
        <w:rPr>
          <w:rFonts w:ascii="Times New Roman" w:eastAsia="Times New Roman" w:hAnsi="Times New Roman" w:cs="Times New Roman"/>
          <w:sz w:val="24"/>
          <w:szCs w:val="24"/>
          <w:lang w:val="en-US"/>
        </w:rPr>
        <w:t>s</w:t>
      </w:r>
      <w:r w:rsidR="00534BFA" w:rsidRPr="001B68A4">
        <w:rPr>
          <w:rFonts w:ascii="Times New Roman" w:eastAsia="Times New Roman" w:hAnsi="Times New Roman" w:cs="Times New Roman"/>
          <w:sz w:val="24"/>
          <w:szCs w:val="24"/>
          <w:lang w:val="en-US"/>
        </w:rPr>
        <w:t xml:space="preserve"> in </w:t>
      </w:r>
      <w:r w:rsidR="006E4617" w:rsidRPr="001B68A4">
        <w:rPr>
          <w:rFonts w:ascii="Times New Roman" w:eastAsia="Times New Roman" w:hAnsi="Times New Roman" w:cs="Times New Roman"/>
          <w:sz w:val="24"/>
          <w:szCs w:val="24"/>
          <w:lang w:val="en-US"/>
        </w:rPr>
        <w:t xml:space="preserve">leaf number or </w:t>
      </w:r>
      <w:r w:rsidR="00534BFA" w:rsidRPr="001B68A4">
        <w:rPr>
          <w:rFonts w:ascii="Times New Roman" w:eastAsia="Times New Roman" w:hAnsi="Times New Roman" w:cs="Times New Roman"/>
          <w:sz w:val="24"/>
          <w:szCs w:val="24"/>
          <w:lang w:val="en-US"/>
        </w:rPr>
        <w:t>size</w:t>
      </w:r>
      <w:r w:rsidR="00F05419" w:rsidRPr="001B68A4">
        <w:rPr>
          <w:rFonts w:ascii="Times New Roman" w:eastAsia="Times New Roman" w:hAnsi="Times New Roman" w:cs="Times New Roman"/>
          <w:sz w:val="24"/>
          <w:szCs w:val="24"/>
          <w:lang w:val="en-US"/>
        </w:rPr>
        <w:t>.</w:t>
      </w:r>
      <w:r w:rsidR="0013070A" w:rsidRPr="001B68A4">
        <w:rPr>
          <w:rFonts w:ascii="Times New Roman" w:eastAsia="Times New Roman" w:hAnsi="Times New Roman" w:cs="Times New Roman"/>
          <w:sz w:val="24"/>
          <w:szCs w:val="24"/>
          <w:lang w:val="en-US"/>
        </w:rPr>
        <w:t xml:space="preserve"> </w:t>
      </w:r>
      <w:r w:rsidR="00A8428B" w:rsidRPr="001B68A4">
        <w:rPr>
          <w:rFonts w:ascii="Times New Roman" w:eastAsia="Times New Roman" w:hAnsi="Times New Roman" w:cs="Times New Roman"/>
          <w:sz w:val="24"/>
          <w:szCs w:val="24"/>
          <w:lang w:val="en-US"/>
        </w:rPr>
        <w:t>While the effects of drought were stronger than the effects of warming, d</w:t>
      </w:r>
      <w:r w:rsidR="00A8428B" w:rsidRPr="001B68A4">
        <w:rPr>
          <w:rFonts w:ascii="Times New Roman" w:hAnsi="Times New Roman" w:cs="Times New Roman"/>
          <w:sz w:val="24"/>
          <w:szCs w:val="24"/>
          <w:lang w:val="en-US"/>
        </w:rPr>
        <w:t>rought effects on metabolite profiles were strongest in plants grown under the two highest temperature levels, indicating that warming reinforced the drought effects</w:t>
      </w:r>
      <w:r w:rsidR="001861BD" w:rsidRPr="001B68A4">
        <w:rPr>
          <w:rFonts w:ascii="Times New Roman" w:hAnsi="Times New Roman" w:cs="Times New Roman"/>
          <w:sz w:val="24"/>
          <w:szCs w:val="24"/>
          <w:lang w:val="en-US"/>
        </w:rPr>
        <w:t xml:space="preserve">.  </w:t>
      </w:r>
    </w:p>
    <w:p w14:paraId="584F530B" w14:textId="762EB06E" w:rsidR="00685638" w:rsidRPr="001B68A4" w:rsidRDefault="00D108CF" w:rsidP="00CC4483">
      <w:pPr>
        <w:widowControl w:val="0"/>
        <w:autoSpaceDE w:val="0"/>
        <w:autoSpaceDN w:val="0"/>
        <w:adjustRightInd w:val="0"/>
        <w:spacing w:after="0" w:line="480" w:lineRule="auto"/>
        <w:ind w:firstLine="360"/>
        <w:rPr>
          <w:rFonts w:ascii="Times New Roman" w:hAnsi="Times New Roman" w:cs="Times New Roman"/>
          <w:sz w:val="24"/>
          <w:szCs w:val="24"/>
          <w:lang w:val="en-US"/>
        </w:rPr>
      </w:pPr>
      <w:r w:rsidRPr="001B68A4">
        <w:rPr>
          <w:rFonts w:ascii="Times New Roman" w:eastAsia="Times New Roman" w:hAnsi="Times New Roman" w:cs="Times New Roman"/>
          <w:sz w:val="24"/>
          <w:szCs w:val="24"/>
          <w:lang w:val="en-US"/>
        </w:rPr>
        <w:t>Foliar N</w:t>
      </w:r>
      <w:r w:rsidR="00DF1A7C" w:rsidRPr="001B68A4">
        <w:rPr>
          <w:rFonts w:ascii="Times New Roman" w:eastAsia="Times New Roman" w:hAnsi="Times New Roman" w:cs="Times New Roman"/>
          <w:sz w:val="24"/>
          <w:szCs w:val="24"/>
          <w:lang w:val="en-US"/>
        </w:rPr>
        <w:t>,</w:t>
      </w:r>
      <w:r w:rsidR="004514A3" w:rsidRPr="001B68A4">
        <w:rPr>
          <w:rFonts w:ascii="Times New Roman" w:hAnsi="Times New Roman" w:cs="Times New Roman"/>
          <w:color w:val="000000"/>
          <w:sz w:val="24"/>
          <w:szCs w:val="24"/>
          <w:lang w:val="en-US"/>
        </w:rPr>
        <w:t xml:space="preserve"> amino acid</w:t>
      </w:r>
      <w:r w:rsidR="00DF1A7C" w:rsidRPr="001B68A4">
        <w:rPr>
          <w:rFonts w:ascii="Times New Roman" w:hAnsi="Times New Roman" w:cs="Times New Roman"/>
          <w:color w:val="000000"/>
          <w:sz w:val="24"/>
          <w:szCs w:val="24"/>
          <w:lang w:val="en-US"/>
        </w:rPr>
        <w:t>s</w:t>
      </w:r>
      <w:r w:rsidR="005506FE" w:rsidRPr="001B68A4">
        <w:rPr>
          <w:rFonts w:ascii="Times New Roman" w:hAnsi="Times New Roman" w:cs="Times New Roman"/>
          <w:color w:val="000000"/>
          <w:sz w:val="24"/>
          <w:szCs w:val="24"/>
          <w:lang w:val="en-US"/>
        </w:rPr>
        <w:t>,</w:t>
      </w:r>
      <w:r w:rsidR="004514A3" w:rsidRPr="001B68A4">
        <w:rPr>
          <w:rFonts w:ascii="Times New Roman" w:hAnsi="Times New Roman" w:cs="Times New Roman"/>
          <w:color w:val="000000"/>
          <w:sz w:val="24"/>
          <w:szCs w:val="24"/>
          <w:lang w:val="en-US"/>
        </w:rPr>
        <w:t xml:space="preserve"> and </w:t>
      </w:r>
      <w:r w:rsidRPr="001B68A4">
        <w:rPr>
          <w:rFonts w:ascii="Times New Roman" w:hAnsi="Times New Roman" w:cs="Times New Roman"/>
          <w:color w:val="000000"/>
          <w:sz w:val="24"/>
          <w:szCs w:val="24"/>
          <w:lang w:val="en-US"/>
        </w:rPr>
        <w:t>the iridoid gl</w:t>
      </w:r>
      <w:r w:rsidR="00AD2724" w:rsidRPr="001B68A4">
        <w:rPr>
          <w:rFonts w:ascii="Times New Roman" w:hAnsi="Times New Roman" w:cs="Times New Roman"/>
          <w:color w:val="000000"/>
          <w:sz w:val="24"/>
          <w:szCs w:val="24"/>
          <w:lang w:val="en-US"/>
        </w:rPr>
        <w:t>y</w:t>
      </w:r>
      <w:r w:rsidRPr="001B68A4">
        <w:rPr>
          <w:rFonts w:ascii="Times New Roman" w:hAnsi="Times New Roman" w:cs="Times New Roman"/>
          <w:color w:val="000000"/>
          <w:sz w:val="24"/>
          <w:szCs w:val="24"/>
          <w:lang w:val="en-US"/>
        </w:rPr>
        <w:t>coside</w:t>
      </w:r>
      <w:r w:rsidR="004A1F30" w:rsidRPr="001B68A4">
        <w:rPr>
          <w:rFonts w:ascii="Times New Roman" w:hAnsi="Times New Roman" w:cs="Times New Roman"/>
          <w:color w:val="000000"/>
          <w:sz w:val="24"/>
          <w:szCs w:val="24"/>
          <w:lang w:val="en-US"/>
        </w:rPr>
        <w:t xml:space="preserve"> </w:t>
      </w:r>
      <w:proofErr w:type="spellStart"/>
      <w:r w:rsidRPr="001B68A4">
        <w:rPr>
          <w:rFonts w:ascii="Times New Roman" w:hAnsi="Times New Roman" w:cs="Times New Roman"/>
          <w:color w:val="000000"/>
          <w:sz w:val="24"/>
          <w:szCs w:val="24"/>
          <w:lang w:val="en-US"/>
        </w:rPr>
        <w:t>catalpol</w:t>
      </w:r>
      <w:proofErr w:type="spellEnd"/>
      <w:r w:rsidR="004514A3" w:rsidRPr="001B68A4">
        <w:rPr>
          <w:rFonts w:ascii="Times New Roman" w:hAnsi="Times New Roman" w:cs="Times New Roman"/>
          <w:color w:val="000000"/>
          <w:sz w:val="24"/>
          <w:szCs w:val="24"/>
          <w:lang w:val="en-US"/>
        </w:rPr>
        <w:t xml:space="preserve"> were reduced</w:t>
      </w:r>
      <w:r w:rsidR="00FE56BD" w:rsidRPr="001B68A4">
        <w:rPr>
          <w:rFonts w:ascii="Times New Roman" w:hAnsi="Times New Roman" w:cs="Times New Roman"/>
          <w:color w:val="000000"/>
          <w:sz w:val="24"/>
          <w:szCs w:val="24"/>
          <w:lang w:val="en-US"/>
        </w:rPr>
        <w:t xml:space="preserve"> </w:t>
      </w:r>
      <w:r w:rsidR="00EF40E7" w:rsidRPr="001B68A4">
        <w:rPr>
          <w:rFonts w:ascii="Times New Roman" w:hAnsi="Times New Roman" w:cs="Times New Roman"/>
          <w:color w:val="000000"/>
          <w:sz w:val="24"/>
          <w:szCs w:val="24"/>
          <w:lang w:val="en-US"/>
        </w:rPr>
        <w:t>under</w:t>
      </w:r>
      <w:r w:rsidR="009024F8" w:rsidRPr="001B68A4">
        <w:rPr>
          <w:rFonts w:ascii="Times New Roman" w:hAnsi="Times New Roman" w:cs="Times New Roman"/>
          <w:color w:val="000000"/>
          <w:sz w:val="24"/>
          <w:szCs w:val="24"/>
          <w:lang w:val="en-US"/>
        </w:rPr>
        <w:t xml:space="preserve"> drought</w:t>
      </w:r>
      <w:r w:rsidR="00A25621" w:rsidRPr="001B68A4">
        <w:rPr>
          <w:rFonts w:ascii="Times New Roman" w:hAnsi="Times New Roman" w:cs="Times New Roman"/>
          <w:color w:val="000000"/>
          <w:sz w:val="24"/>
          <w:szCs w:val="24"/>
          <w:lang w:val="en-US"/>
        </w:rPr>
        <w:t>,</w:t>
      </w:r>
      <w:r w:rsidR="009024F8" w:rsidRPr="001B68A4">
        <w:rPr>
          <w:rFonts w:ascii="Times New Roman" w:hAnsi="Times New Roman" w:cs="Times New Roman"/>
          <w:color w:val="000000"/>
          <w:sz w:val="24"/>
          <w:szCs w:val="24"/>
          <w:lang w:val="en-US"/>
        </w:rPr>
        <w:t xml:space="preserve"> </w:t>
      </w:r>
      <w:r w:rsidR="00FE56BD" w:rsidRPr="001B68A4">
        <w:rPr>
          <w:rFonts w:ascii="Times New Roman" w:hAnsi="Times New Roman" w:cs="Times New Roman"/>
          <w:color w:val="000000"/>
          <w:sz w:val="24"/>
          <w:szCs w:val="24"/>
          <w:lang w:val="en-US"/>
        </w:rPr>
        <w:t>while sorbitol</w:t>
      </w:r>
      <w:r w:rsidR="00E22397" w:rsidRPr="001B68A4">
        <w:rPr>
          <w:rFonts w:ascii="Times New Roman" w:hAnsi="Times New Roman" w:cs="Times New Roman"/>
          <w:color w:val="000000"/>
          <w:sz w:val="24"/>
          <w:szCs w:val="24"/>
          <w:lang w:val="en-US"/>
        </w:rPr>
        <w:t>,</w:t>
      </w:r>
      <w:r w:rsidR="00FE56BD" w:rsidRPr="001B68A4">
        <w:rPr>
          <w:rFonts w:ascii="Times New Roman" w:hAnsi="Times New Roman" w:cs="Times New Roman"/>
          <w:color w:val="000000"/>
          <w:sz w:val="24"/>
          <w:szCs w:val="24"/>
          <w:lang w:val="en-US"/>
        </w:rPr>
        <w:t xml:space="preserve"> two </w:t>
      </w:r>
      <w:r w:rsidR="004A1F30" w:rsidRPr="001B68A4">
        <w:rPr>
          <w:rFonts w:ascii="Times New Roman" w:hAnsi="Times New Roman" w:cs="Times New Roman"/>
          <w:color w:val="000000"/>
          <w:sz w:val="24"/>
          <w:szCs w:val="24"/>
          <w:lang w:val="en-US"/>
        </w:rPr>
        <w:t>acids of</w:t>
      </w:r>
      <w:r w:rsidR="00FE56BD" w:rsidRPr="001B68A4">
        <w:rPr>
          <w:rFonts w:ascii="Times New Roman" w:hAnsi="Times New Roman" w:cs="Times New Roman"/>
          <w:color w:val="000000"/>
          <w:sz w:val="24"/>
          <w:szCs w:val="24"/>
          <w:lang w:val="en-US"/>
        </w:rPr>
        <w:t xml:space="preserve"> the citric acid </w:t>
      </w:r>
      <w:r w:rsidR="00EF62CD" w:rsidRPr="001B68A4">
        <w:rPr>
          <w:rFonts w:ascii="Times New Roman" w:hAnsi="Times New Roman" w:cs="Times New Roman"/>
          <w:color w:val="000000"/>
          <w:sz w:val="24"/>
          <w:szCs w:val="24"/>
          <w:lang w:val="en-US"/>
        </w:rPr>
        <w:t>cycle</w:t>
      </w:r>
      <w:r w:rsidR="008A5CFC" w:rsidRPr="001B68A4">
        <w:rPr>
          <w:rFonts w:ascii="Times New Roman" w:hAnsi="Times New Roman" w:cs="Times New Roman"/>
          <w:color w:val="000000"/>
          <w:sz w:val="24"/>
          <w:szCs w:val="24"/>
          <w:lang w:val="en-US"/>
        </w:rPr>
        <w:t xml:space="preserve"> (</w:t>
      </w:r>
      <w:r w:rsidR="004A1F30" w:rsidRPr="001B68A4">
        <w:rPr>
          <w:rFonts w:ascii="Times New Roman" w:hAnsi="Times New Roman" w:cs="Times New Roman"/>
          <w:color w:val="000000"/>
          <w:sz w:val="24"/>
          <w:szCs w:val="24"/>
          <w:lang w:val="en-US"/>
        </w:rPr>
        <w:t>malate and citrate</w:t>
      </w:r>
      <w:r w:rsidR="008A5CFC" w:rsidRPr="001B68A4">
        <w:rPr>
          <w:rFonts w:ascii="Times New Roman" w:hAnsi="Times New Roman" w:cs="Times New Roman"/>
          <w:color w:val="000000"/>
          <w:sz w:val="24"/>
          <w:szCs w:val="24"/>
          <w:lang w:val="en-US"/>
        </w:rPr>
        <w:t>)</w:t>
      </w:r>
      <w:r w:rsidR="00E22397" w:rsidRPr="001B68A4">
        <w:rPr>
          <w:rFonts w:ascii="Times New Roman" w:hAnsi="Times New Roman" w:cs="Times New Roman"/>
          <w:color w:val="000000"/>
          <w:sz w:val="24"/>
          <w:szCs w:val="24"/>
          <w:lang w:val="en-US"/>
        </w:rPr>
        <w:t xml:space="preserve">, and </w:t>
      </w:r>
      <w:proofErr w:type="spellStart"/>
      <w:r w:rsidR="00E22397" w:rsidRPr="001B68A4">
        <w:rPr>
          <w:rFonts w:ascii="Times New Roman" w:hAnsi="Times New Roman" w:cs="Times New Roman"/>
          <w:color w:val="000000"/>
          <w:sz w:val="24"/>
          <w:szCs w:val="24"/>
          <w:lang w:val="en-US"/>
        </w:rPr>
        <w:t>aucubin</w:t>
      </w:r>
      <w:proofErr w:type="spellEnd"/>
      <w:r w:rsidR="00FE56BD" w:rsidRPr="001B68A4">
        <w:rPr>
          <w:rFonts w:ascii="Times New Roman" w:hAnsi="Times New Roman" w:cs="Times New Roman"/>
          <w:color w:val="000000"/>
          <w:sz w:val="24"/>
          <w:szCs w:val="24"/>
          <w:lang w:val="en-US"/>
        </w:rPr>
        <w:t xml:space="preserve"> were increased</w:t>
      </w:r>
      <w:r w:rsidR="004514A3" w:rsidRPr="001B68A4">
        <w:rPr>
          <w:rFonts w:ascii="Times New Roman" w:hAnsi="Times New Roman" w:cs="Times New Roman"/>
          <w:color w:val="000000"/>
          <w:sz w:val="24"/>
          <w:szCs w:val="24"/>
          <w:lang w:val="en-US"/>
        </w:rPr>
        <w:t xml:space="preserve">. </w:t>
      </w:r>
      <w:r w:rsidR="00685638" w:rsidRPr="001B68A4">
        <w:rPr>
          <w:rFonts w:ascii="Times New Roman" w:hAnsi="Times New Roman" w:cs="Times New Roman"/>
          <w:color w:val="000000"/>
          <w:sz w:val="24"/>
          <w:szCs w:val="24"/>
          <w:lang w:val="en-US"/>
        </w:rPr>
        <w:t xml:space="preserve">We </w:t>
      </w:r>
      <w:r w:rsidR="0046367A" w:rsidRPr="001B68A4">
        <w:rPr>
          <w:rFonts w:ascii="Times New Roman" w:hAnsi="Times New Roman" w:cs="Times New Roman"/>
          <w:sz w:val="24"/>
          <w:szCs w:val="24"/>
          <w:lang w:val="en-US"/>
        </w:rPr>
        <w:t>had ex</w:t>
      </w:r>
      <w:r w:rsidR="00685638" w:rsidRPr="001B68A4">
        <w:rPr>
          <w:rFonts w:ascii="Times New Roman" w:hAnsi="Times New Roman" w:cs="Times New Roman"/>
          <w:sz w:val="24"/>
          <w:szCs w:val="24"/>
          <w:lang w:val="en-US"/>
        </w:rPr>
        <w:t>pected drought-induced increase</w:t>
      </w:r>
      <w:r w:rsidR="00615C6B" w:rsidRPr="001B68A4">
        <w:rPr>
          <w:rFonts w:ascii="Times New Roman" w:hAnsi="Times New Roman" w:cs="Times New Roman"/>
          <w:sz w:val="24"/>
          <w:szCs w:val="24"/>
          <w:lang w:val="en-US"/>
        </w:rPr>
        <w:t>s of</w:t>
      </w:r>
      <w:r w:rsidR="0046367A" w:rsidRPr="001B68A4">
        <w:rPr>
          <w:rFonts w:ascii="Times New Roman" w:hAnsi="Times New Roman" w:cs="Times New Roman"/>
          <w:sz w:val="24"/>
          <w:szCs w:val="24"/>
          <w:lang w:val="en-US"/>
        </w:rPr>
        <w:t xml:space="preserve"> </w:t>
      </w:r>
      <w:r w:rsidR="00C46C30" w:rsidRPr="001B68A4">
        <w:rPr>
          <w:rFonts w:ascii="Times New Roman" w:hAnsi="Times New Roman" w:cs="Times New Roman"/>
          <w:sz w:val="24"/>
          <w:szCs w:val="24"/>
          <w:lang w:val="en-US"/>
        </w:rPr>
        <w:t>sorbitol, malate, citrate</w:t>
      </w:r>
      <w:r w:rsidR="005506FE" w:rsidRPr="001B68A4">
        <w:rPr>
          <w:rFonts w:ascii="Times New Roman" w:hAnsi="Times New Roman" w:cs="Times New Roman"/>
          <w:sz w:val="24"/>
          <w:szCs w:val="24"/>
          <w:lang w:val="en-US"/>
        </w:rPr>
        <w:t>,</w:t>
      </w:r>
      <w:r w:rsidR="00C46C30" w:rsidRPr="001B68A4">
        <w:rPr>
          <w:rFonts w:ascii="Times New Roman" w:hAnsi="Times New Roman" w:cs="Times New Roman"/>
          <w:sz w:val="24"/>
          <w:szCs w:val="24"/>
          <w:lang w:val="en-US"/>
        </w:rPr>
        <w:t xml:space="preserve"> and proline</w:t>
      </w:r>
      <w:r w:rsidR="00685638" w:rsidRPr="001B68A4">
        <w:rPr>
          <w:rFonts w:ascii="Times New Roman" w:hAnsi="Times New Roman" w:cs="Times New Roman"/>
          <w:sz w:val="24"/>
          <w:szCs w:val="24"/>
          <w:lang w:val="en-US"/>
        </w:rPr>
        <w:t xml:space="preserve"> since they are all stress-responsive osmoregulatory metabolites </w:t>
      </w:r>
      <w:r w:rsidR="007E3AE8" w:rsidRPr="007E3AE8">
        <w:rPr>
          <w:rFonts w:ascii="Times New Roman" w:hAnsi="Times New Roman" w:cs="Times New Roman"/>
          <w:sz w:val="24"/>
          <w:szCs w:val="24"/>
        </w:rPr>
        <w:t>(</w:t>
      </w:r>
      <w:proofErr w:type="spellStart"/>
      <w:r w:rsidR="007E3AE8" w:rsidRPr="007E3AE8">
        <w:rPr>
          <w:rFonts w:ascii="Times New Roman" w:hAnsi="Times New Roman" w:cs="Times New Roman"/>
          <w:sz w:val="24"/>
          <w:szCs w:val="24"/>
        </w:rPr>
        <w:t>Venekamp</w:t>
      </w:r>
      <w:proofErr w:type="spellEnd"/>
      <w:r w:rsidR="007E3AE8" w:rsidRPr="007E3AE8">
        <w:rPr>
          <w:rFonts w:ascii="Times New Roman" w:hAnsi="Times New Roman" w:cs="Times New Roman"/>
          <w:sz w:val="24"/>
          <w:szCs w:val="24"/>
        </w:rPr>
        <w:t xml:space="preserve"> 1989; Rai 2002; </w:t>
      </w:r>
      <w:proofErr w:type="spellStart"/>
      <w:r w:rsidR="007E3AE8" w:rsidRPr="007E3AE8">
        <w:rPr>
          <w:rFonts w:ascii="Times New Roman" w:hAnsi="Times New Roman" w:cs="Times New Roman"/>
          <w:sz w:val="24"/>
          <w:szCs w:val="24"/>
        </w:rPr>
        <w:t>Reddy</w:t>
      </w:r>
      <w:proofErr w:type="spellEnd"/>
      <w:r w:rsidR="007E3AE8" w:rsidRPr="007E3AE8">
        <w:rPr>
          <w:rFonts w:ascii="Times New Roman" w:hAnsi="Times New Roman" w:cs="Times New Roman"/>
          <w:sz w:val="24"/>
          <w:szCs w:val="24"/>
        </w:rPr>
        <w:t xml:space="preserve"> </w:t>
      </w:r>
      <w:r w:rsidR="007E3AE8" w:rsidRPr="007E3AE8">
        <w:rPr>
          <w:rFonts w:ascii="Times New Roman" w:hAnsi="Times New Roman" w:cs="Times New Roman"/>
          <w:i/>
          <w:iCs/>
          <w:sz w:val="24"/>
          <w:szCs w:val="24"/>
        </w:rPr>
        <w:t>et al.</w:t>
      </w:r>
      <w:r w:rsidR="007E3AE8" w:rsidRPr="007E3AE8">
        <w:rPr>
          <w:rFonts w:ascii="Times New Roman" w:hAnsi="Times New Roman" w:cs="Times New Roman"/>
          <w:sz w:val="24"/>
          <w:szCs w:val="24"/>
        </w:rPr>
        <w:t xml:space="preserve"> 2004; Singh </w:t>
      </w:r>
      <w:r w:rsidR="007E3AE8" w:rsidRPr="007E3AE8">
        <w:rPr>
          <w:rFonts w:ascii="Times New Roman" w:hAnsi="Times New Roman" w:cs="Times New Roman"/>
          <w:i/>
          <w:iCs/>
          <w:sz w:val="24"/>
          <w:szCs w:val="24"/>
        </w:rPr>
        <w:t>et al.</w:t>
      </w:r>
      <w:r w:rsidR="007E3AE8" w:rsidRPr="007E3AE8">
        <w:rPr>
          <w:rFonts w:ascii="Times New Roman" w:hAnsi="Times New Roman" w:cs="Times New Roman"/>
          <w:sz w:val="24"/>
          <w:szCs w:val="24"/>
        </w:rPr>
        <w:t xml:space="preserve"> 2015)</w:t>
      </w:r>
      <w:r w:rsidR="00534BFA" w:rsidRPr="001B68A4">
        <w:rPr>
          <w:rFonts w:ascii="Times New Roman" w:hAnsi="Times New Roman" w:cs="Times New Roman"/>
          <w:sz w:val="24"/>
          <w:szCs w:val="24"/>
          <w:lang w:val="en-US"/>
        </w:rPr>
        <w:t xml:space="preserve">. </w:t>
      </w:r>
      <w:r w:rsidR="0046367A" w:rsidRPr="001B68A4">
        <w:rPr>
          <w:rFonts w:ascii="Times New Roman" w:hAnsi="Times New Roman" w:cs="Times New Roman"/>
          <w:sz w:val="24"/>
          <w:szCs w:val="24"/>
          <w:lang w:val="en-US"/>
        </w:rPr>
        <w:t xml:space="preserve">We observed partial support for this </w:t>
      </w:r>
      <w:r w:rsidR="005D161E" w:rsidRPr="001B68A4">
        <w:rPr>
          <w:rFonts w:ascii="Times New Roman" w:hAnsi="Times New Roman" w:cs="Times New Roman"/>
          <w:sz w:val="24"/>
          <w:szCs w:val="24"/>
          <w:lang w:val="en-US"/>
        </w:rPr>
        <w:t>expectation</w:t>
      </w:r>
      <w:r w:rsidR="0046367A" w:rsidRPr="001B68A4">
        <w:rPr>
          <w:rFonts w:ascii="Times New Roman" w:hAnsi="Times New Roman" w:cs="Times New Roman"/>
          <w:sz w:val="24"/>
          <w:szCs w:val="24"/>
          <w:lang w:val="en-US"/>
        </w:rPr>
        <w:t xml:space="preserve">.  </w:t>
      </w:r>
      <w:r w:rsidR="009024F8" w:rsidRPr="001B68A4">
        <w:rPr>
          <w:rFonts w:ascii="Times New Roman" w:hAnsi="Times New Roman" w:cs="Times New Roman"/>
          <w:sz w:val="24"/>
          <w:szCs w:val="24"/>
          <w:lang w:val="en-US"/>
        </w:rPr>
        <w:t>S</w:t>
      </w:r>
      <w:r w:rsidR="00C46C30" w:rsidRPr="001B68A4">
        <w:rPr>
          <w:rFonts w:ascii="Times New Roman" w:hAnsi="Times New Roman" w:cs="Times New Roman"/>
          <w:sz w:val="24"/>
          <w:szCs w:val="24"/>
          <w:lang w:val="en-US"/>
        </w:rPr>
        <w:t>orbitol, malate</w:t>
      </w:r>
      <w:r w:rsidR="00730D07" w:rsidRPr="001B68A4">
        <w:rPr>
          <w:rFonts w:ascii="Times New Roman" w:hAnsi="Times New Roman" w:cs="Times New Roman"/>
          <w:sz w:val="24"/>
          <w:szCs w:val="24"/>
          <w:lang w:val="en-US"/>
        </w:rPr>
        <w:t>,</w:t>
      </w:r>
      <w:r w:rsidR="00C46C30" w:rsidRPr="001B68A4">
        <w:rPr>
          <w:rFonts w:ascii="Times New Roman" w:hAnsi="Times New Roman" w:cs="Times New Roman"/>
          <w:sz w:val="24"/>
          <w:szCs w:val="24"/>
          <w:lang w:val="en-US"/>
        </w:rPr>
        <w:t xml:space="preserve"> and citrate all increased</w:t>
      </w:r>
      <w:r w:rsidR="0046367A" w:rsidRPr="001B68A4">
        <w:rPr>
          <w:rFonts w:ascii="Times New Roman" w:hAnsi="Times New Roman" w:cs="Times New Roman"/>
          <w:sz w:val="24"/>
          <w:szCs w:val="24"/>
          <w:lang w:val="en-US"/>
        </w:rPr>
        <w:t xml:space="preserve">, </w:t>
      </w:r>
      <w:r w:rsidR="009024F8" w:rsidRPr="001B68A4">
        <w:rPr>
          <w:rFonts w:ascii="Times New Roman" w:hAnsi="Times New Roman" w:cs="Times New Roman"/>
          <w:sz w:val="24"/>
          <w:szCs w:val="24"/>
          <w:lang w:val="en-US"/>
        </w:rPr>
        <w:t xml:space="preserve">but </w:t>
      </w:r>
      <w:r w:rsidR="0046367A" w:rsidRPr="001B68A4">
        <w:rPr>
          <w:rFonts w:ascii="Times New Roman" w:hAnsi="Times New Roman" w:cs="Times New Roman"/>
          <w:sz w:val="24"/>
          <w:szCs w:val="24"/>
          <w:lang w:val="en-US"/>
        </w:rPr>
        <w:t>proline</w:t>
      </w:r>
      <w:r w:rsidR="00C46C30" w:rsidRPr="001B68A4">
        <w:rPr>
          <w:rFonts w:ascii="Times New Roman" w:hAnsi="Times New Roman" w:cs="Times New Roman"/>
          <w:sz w:val="24"/>
          <w:szCs w:val="24"/>
          <w:lang w:val="en-US"/>
        </w:rPr>
        <w:t xml:space="preserve"> </w:t>
      </w:r>
      <w:r w:rsidR="004C1F2B" w:rsidRPr="001B68A4">
        <w:rPr>
          <w:rFonts w:ascii="Times New Roman" w:hAnsi="Times New Roman" w:cs="Times New Roman"/>
          <w:sz w:val="24"/>
          <w:szCs w:val="24"/>
          <w:lang w:val="en-US"/>
        </w:rPr>
        <w:t xml:space="preserve">concentrations </w:t>
      </w:r>
      <w:r w:rsidR="0046367A" w:rsidRPr="001B68A4">
        <w:rPr>
          <w:rFonts w:ascii="Times New Roman" w:hAnsi="Times New Roman" w:cs="Times New Roman"/>
          <w:sz w:val="24"/>
          <w:szCs w:val="24"/>
          <w:lang w:val="en-US"/>
        </w:rPr>
        <w:t>were lower</w:t>
      </w:r>
      <w:r w:rsidR="004C1F2B" w:rsidRPr="001B68A4">
        <w:rPr>
          <w:rFonts w:ascii="Times New Roman" w:hAnsi="Times New Roman" w:cs="Times New Roman"/>
          <w:sz w:val="24"/>
          <w:szCs w:val="24"/>
          <w:lang w:val="en-US"/>
        </w:rPr>
        <w:t xml:space="preserve"> in plants grown under drought</w:t>
      </w:r>
      <w:r w:rsidR="00C46C30" w:rsidRPr="001B68A4">
        <w:rPr>
          <w:rFonts w:ascii="Times New Roman" w:hAnsi="Times New Roman" w:cs="Times New Roman"/>
          <w:sz w:val="24"/>
          <w:szCs w:val="24"/>
          <w:lang w:val="en-US"/>
        </w:rPr>
        <w:t xml:space="preserve">. </w:t>
      </w:r>
    </w:p>
    <w:p w14:paraId="7631B751" w14:textId="0D7AB24A" w:rsidR="0054173D" w:rsidRPr="001B68A4" w:rsidRDefault="00FE56BD" w:rsidP="00CC4483">
      <w:pPr>
        <w:widowControl w:val="0"/>
        <w:autoSpaceDE w:val="0"/>
        <w:autoSpaceDN w:val="0"/>
        <w:adjustRightInd w:val="0"/>
        <w:spacing w:after="0" w:line="480" w:lineRule="auto"/>
        <w:ind w:firstLine="360"/>
        <w:rPr>
          <w:rFonts w:ascii="Times New Roman" w:hAnsi="Times New Roman" w:cs="Times New Roman"/>
          <w:color w:val="000000"/>
          <w:sz w:val="24"/>
          <w:szCs w:val="24"/>
          <w:lang w:val="en-US"/>
        </w:rPr>
      </w:pPr>
      <w:r w:rsidRPr="001B68A4">
        <w:rPr>
          <w:rFonts w:ascii="Times New Roman" w:eastAsia="Times New Roman" w:hAnsi="Times New Roman" w:cs="Times New Roman"/>
          <w:sz w:val="24"/>
          <w:szCs w:val="24"/>
          <w:lang w:val="en-US"/>
        </w:rPr>
        <w:t>The</w:t>
      </w:r>
      <w:r w:rsidR="00703FF1" w:rsidRPr="001B68A4">
        <w:rPr>
          <w:rFonts w:ascii="Times New Roman" w:eastAsia="Times New Roman" w:hAnsi="Times New Roman" w:cs="Times New Roman"/>
          <w:sz w:val="24"/>
          <w:szCs w:val="24"/>
          <w:lang w:val="en-US"/>
        </w:rPr>
        <w:t xml:space="preserve"> response of proline to drought was quite unexpected given </w:t>
      </w:r>
      <w:r w:rsidR="009024F8" w:rsidRPr="001B68A4">
        <w:rPr>
          <w:rFonts w:ascii="Times New Roman" w:eastAsia="Times New Roman" w:hAnsi="Times New Roman" w:cs="Times New Roman"/>
          <w:sz w:val="24"/>
          <w:szCs w:val="24"/>
          <w:lang w:val="en-US"/>
        </w:rPr>
        <w:t>that</w:t>
      </w:r>
      <w:r w:rsidR="00703FF1" w:rsidRPr="001B68A4">
        <w:rPr>
          <w:rFonts w:ascii="Times New Roman" w:eastAsia="Times New Roman" w:hAnsi="Times New Roman" w:cs="Times New Roman"/>
          <w:sz w:val="24"/>
          <w:szCs w:val="24"/>
          <w:lang w:val="en-US"/>
        </w:rPr>
        <w:t xml:space="preserve"> m</w:t>
      </w:r>
      <w:r w:rsidR="006101DD" w:rsidRPr="001B68A4">
        <w:rPr>
          <w:rFonts w:ascii="Times New Roman" w:eastAsia="Times New Roman" w:hAnsi="Times New Roman" w:cs="Times New Roman"/>
          <w:sz w:val="24"/>
          <w:szCs w:val="24"/>
          <w:lang w:val="en-US"/>
        </w:rPr>
        <w:t xml:space="preserve">any studies </w:t>
      </w:r>
      <w:r w:rsidR="009024F8" w:rsidRPr="001B68A4">
        <w:rPr>
          <w:rFonts w:ascii="Times New Roman" w:eastAsia="Times New Roman" w:hAnsi="Times New Roman" w:cs="Times New Roman"/>
          <w:sz w:val="24"/>
          <w:szCs w:val="24"/>
          <w:lang w:val="en-US"/>
        </w:rPr>
        <w:t>indicate</w:t>
      </w:r>
      <w:r w:rsidR="00703FF1" w:rsidRPr="001B68A4">
        <w:rPr>
          <w:rFonts w:ascii="Times New Roman" w:eastAsia="Times New Roman" w:hAnsi="Times New Roman" w:cs="Times New Roman"/>
          <w:sz w:val="24"/>
          <w:szCs w:val="24"/>
          <w:lang w:val="en-US"/>
        </w:rPr>
        <w:t xml:space="preserve"> that</w:t>
      </w:r>
      <w:r w:rsidR="006101DD" w:rsidRPr="001B68A4">
        <w:rPr>
          <w:rFonts w:ascii="Times New Roman" w:eastAsia="Times New Roman" w:hAnsi="Times New Roman" w:cs="Times New Roman"/>
          <w:sz w:val="24"/>
          <w:szCs w:val="24"/>
          <w:lang w:val="en-US"/>
        </w:rPr>
        <w:t xml:space="preserve"> proline is associated with plant tolerance to drought and extreme temperatures </w:t>
      </w:r>
      <w:r w:rsidR="007E3AE8" w:rsidRPr="007E3AE8">
        <w:rPr>
          <w:rFonts w:ascii="Times New Roman" w:hAnsi="Times New Roman" w:cs="Times New Roman"/>
          <w:sz w:val="24"/>
          <w:szCs w:val="24"/>
        </w:rPr>
        <w:t xml:space="preserve">(Wang </w:t>
      </w:r>
      <w:r w:rsidR="007E3AE8" w:rsidRPr="007E3AE8">
        <w:rPr>
          <w:rFonts w:ascii="Times New Roman" w:hAnsi="Times New Roman" w:cs="Times New Roman"/>
          <w:i/>
          <w:iCs/>
          <w:sz w:val="24"/>
          <w:szCs w:val="24"/>
        </w:rPr>
        <w:t>et al.</w:t>
      </w:r>
      <w:r w:rsidR="007E3AE8" w:rsidRPr="007E3AE8">
        <w:rPr>
          <w:rFonts w:ascii="Times New Roman" w:hAnsi="Times New Roman" w:cs="Times New Roman"/>
          <w:sz w:val="24"/>
          <w:szCs w:val="24"/>
        </w:rPr>
        <w:t xml:space="preserve"> 2003; </w:t>
      </w:r>
      <w:proofErr w:type="spellStart"/>
      <w:r w:rsidR="007E3AE8" w:rsidRPr="007E3AE8">
        <w:rPr>
          <w:rFonts w:ascii="Times New Roman" w:hAnsi="Times New Roman" w:cs="Times New Roman"/>
          <w:sz w:val="24"/>
          <w:szCs w:val="24"/>
        </w:rPr>
        <w:t>Reddy</w:t>
      </w:r>
      <w:proofErr w:type="spellEnd"/>
      <w:r w:rsidR="007E3AE8" w:rsidRPr="007E3AE8">
        <w:rPr>
          <w:rFonts w:ascii="Times New Roman" w:hAnsi="Times New Roman" w:cs="Times New Roman"/>
          <w:sz w:val="24"/>
          <w:szCs w:val="24"/>
        </w:rPr>
        <w:t xml:space="preserve"> </w:t>
      </w:r>
      <w:r w:rsidR="007E3AE8" w:rsidRPr="007E3AE8">
        <w:rPr>
          <w:rFonts w:ascii="Times New Roman" w:hAnsi="Times New Roman" w:cs="Times New Roman"/>
          <w:i/>
          <w:iCs/>
          <w:sz w:val="24"/>
          <w:szCs w:val="24"/>
        </w:rPr>
        <w:t>et al.</w:t>
      </w:r>
      <w:r w:rsidR="007E3AE8" w:rsidRPr="007E3AE8">
        <w:rPr>
          <w:rFonts w:ascii="Times New Roman" w:hAnsi="Times New Roman" w:cs="Times New Roman"/>
          <w:sz w:val="24"/>
          <w:szCs w:val="24"/>
        </w:rPr>
        <w:t xml:space="preserve"> 2004; </w:t>
      </w:r>
      <w:proofErr w:type="spellStart"/>
      <w:r w:rsidR="007E3AE8" w:rsidRPr="007E3AE8">
        <w:rPr>
          <w:rFonts w:ascii="Times New Roman" w:hAnsi="Times New Roman" w:cs="Times New Roman"/>
          <w:sz w:val="24"/>
          <w:szCs w:val="24"/>
        </w:rPr>
        <w:t>Verbruggen</w:t>
      </w:r>
      <w:proofErr w:type="spellEnd"/>
      <w:r w:rsidR="007E3AE8" w:rsidRPr="007E3AE8">
        <w:rPr>
          <w:rFonts w:ascii="Times New Roman" w:hAnsi="Times New Roman" w:cs="Times New Roman"/>
          <w:sz w:val="24"/>
          <w:szCs w:val="24"/>
        </w:rPr>
        <w:t xml:space="preserve"> </w:t>
      </w:r>
      <w:proofErr w:type="spellStart"/>
      <w:r w:rsidR="007E3AE8" w:rsidRPr="007E3AE8">
        <w:rPr>
          <w:rFonts w:ascii="Times New Roman" w:hAnsi="Times New Roman" w:cs="Times New Roman"/>
          <w:sz w:val="24"/>
          <w:szCs w:val="24"/>
        </w:rPr>
        <w:t>and</w:t>
      </w:r>
      <w:proofErr w:type="spellEnd"/>
      <w:r w:rsidR="007E3AE8" w:rsidRPr="007E3AE8">
        <w:rPr>
          <w:rFonts w:ascii="Times New Roman" w:hAnsi="Times New Roman" w:cs="Times New Roman"/>
          <w:sz w:val="24"/>
          <w:szCs w:val="24"/>
        </w:rPr>
        <w:t xml:space="preserve"> Hermans 2008; </w:t>
      </w:r>
      <w:proofErr w:type="spellStart"/>
      <w:r w:rsidR="007E3AE8" w:rsidRPr="007E3AE8">
        <w:rPr>
          <w:rFonts w:ascii="Times New Roman" w:hAnsi="Times New Roman" w:cs="Times New Roman"/>
          <w:sz w:val="24"/>
          <w:szCs w:val="24"/>
        </w:rPr>
        <w:t>Moradi</w:t>
      </w:r>
      <w:proofErr w:type="spellEnd"/>
      <w:r w:rsidR="007E3AE8" w:rsidRPr="007E3AE8">
        <w:rPr>
          <w:rFonts w:ascii="Times New Roman" w:hAnsi="Times New Roman" w:cs="Times New Roman"/>
          <w:sz w:val="24"/>
          <w:szCs w:val="24"/>
        </w:rPr>
        <w:t xml:space="preserve"> 2016)</w:t>
      </w:r>
      <w:r w:rsidR="006101DD" w:rsidRPr="001B68A4">
        <w:rPr>
          <w:rFonts w:ascii="Times New Roman" w:eastAsia="Times New Roman" w:hAnsi="Times New Roman" w:cs="Times New Roman"/>
          <w:sz w:val="24"/>
          <w:szCs w:val="24"/>
          <w:lang w:val="en-US"/>
        </w:rPr>
        <w:t xml:space="preserve">. </w:t>
      </w:r>
      <w:r w:rsidR="00132058" w:rsidRPr="001B68A4">
        <w:rPr>
          <w:rFonts w:ascii="Times New Roman" w:eastAsia="Times New Roman" w:hAnsi="Times New Roman" w:cs="Times New Roman"/>
          <w:sz w:val="24"/>
          <w:szCs w:val="24"/>
          <w:lang w:val="en-US"/>
        </w:rPr>
        <w:t xml:space="preserve">While </w:t>
      </w:r>
      <w:r w:rsidR="006101DD" w:rsidRPr="001B68A4">
        <w:rPr>
          <w:rFonts w:ascii="Times New Roman" w:eastAsia="Times New Roman" w:hAnsi="Times New Roman" w:cs="Times New Roman"/>
          <w:sz w:val="24"/>
          <w:szCs w:val="24"/>
          <w:lang w:val="en-US"/>
        </w:rPr>
        <w:t xml:space="preserve">other free amino acids may </w:t>
      </w:r>
      <w:r w:rsidR="009024F8" w:rsidRPr="001B68A4">
        <w:rPr>
          <w:rFonts w:ascii="Times New Roman" w:eastAsia="Times New Roman" w:hAnsi="Times New Roman" w:cs="Times New Roman"/>
          <w:sz w:val="24"/>
          <w:szCs w:val="24"/>
          <w:lang w:val="en-US"/>
        </w:rPr>
        <w:t xml:space="preserve">also </w:t>
      </w:r>
      <w:r w:rsidR="006101DD" w:rsidRPr="001B68A4">
        <w:rPr>
          <w:rFonts w:ascii="Times New Roman" w:eastAsia="Times New Roman" w:hAnsi="Times New Roman" w:cs="Times New Roman"/>
          <w:sz w:val="24"/>
          <w:szCs w:val="24"/>
          <w:lang w:val="en-US"/>
        </w:rPr>
        <w:t xml:space="preserve">play a major role in </w:t>
      </w:r>
      <w:r w:rsidR="003F334C" w:rsidRPr="001B68A4">
        <w:rPr>
          <w:rFonts w:ascii="Times New Roman" w:eastAsia="Times New Roman" w:hAnsi="Times New Roman" w:cs="Times New Roman"/>
          <w:sz w:val="24"/>
          <w:szCs w:val="24"/>
          <w:lang w:val="en-US"/>
        </w:rPr>
        <w:t>a plant’s</w:t>
      </w:r>
      <w:r w:rsidR="00132058" w:rsidRPr="001B68A4">
        <w:rPr>
          <w:rFonts w:ascii="Times New Roman" w:eastAsia="Times New Roman" w:hAnsi="Times New Roman" w:cs="Times New Roman"/>
          <w:sz w:val="24"/>
          <w:szCs w:val="24"/>
          <w:lang w:val="en-US"/>
        </w:rPr>
        <w:t xml:space="preserve"> osmotic adjustment capacity </w:t>
      </w:r>
      <w:r w:rsidR="007E3AE8" w:rsidRPr="007E3AE8">
        <w:rPr>
          <w:rFonts w:ascii="Times New Roman" w:hAnsi="Times New Roman" w:cs="Times New Roman"/>
          <w:sz w:val="24"/>
          <w:szCs w:val="24"/>
        </w:rPr>
        <w:t xml:space="preserve">(Rai 2002; Hu </w:t>
      </w:r>
      <w:r w:rsidR="007E3AE8" w:rsidRPr="007E3AE8">
        <w:rPr>
          <w:rFonts w:ascii="Times New Roman" w:hAnsi="Times New Roman" w:cs="Times New Roman"/>
          <w:i/>
          <w:iCs/>
          <w:sz w:val="24"/>
          <w:szCs w:val="24"/>
        </w:rPr>
        <w:t>et al.</w:t>
      </w:r>
      <w:r w:rsidR="007E3AE8" w:rsidRPr="007E3AE8">
        <w:rPr>
          <w:rFonts w:ascii="Times New Roman" w:hAnsi="Times New Roman" w:cs="Times New Roman"/>
          <w:sz w:val="24"/>
          <w:szCs w:val="24"/>
        </w:rPr>
        <w:t xml:space="preserve"> 2015)</w:t>
      </w:r>
      <w:r w:rsidR="00132058" w:rsidRPr="001B68A4">
        <w:rPr>
          <w:rFonts w:ascii="Times New Roman" w:eastAsia="Times New Roman" w:hAnsi="Times New Roman" w:cs="Times New Roman"/>
          <w:sz w:val="24"/>
          <w:szCs w:val="24"/>
          <w:lang w:val="en-US"/>
        </w:rPr>
        <w:t xml:space="preserve">, </w:t>
      </w:r>
      <w:r w:rsidR="0073702F">
        <w:rPr>
          <w:rFonts w:ascii="Times New Roman" w:eastAsia="Times New Roman" w:hAnsi="Times New Roman" w:cs="Times New Roman"/>
          <w:sz w:val="24"/>
          <w:szCs w:val="24"/>
          <w:lang w:val="en-US"/>
        </w:rPr>
        <w:t>none of the amino acids were higher in this condition.  Rather</w:t>
      </w:r>
      <w:r w:rsidR="00170954" w:rsidRPr="001B68A4">
        <w:rPr>
          <w:rFonts w:ascii="Times New Roman" w:eastAsia="Times New Roman" w:hAnsi="Times New Roman" w:cs="Times New Roman"/>
          <w:sz w:val="24"/>
          <w:szCs w:val="24"/>
          <w:lang w:val="en-US"/>
        </w:rPr>
        <w:t xml:space="preserve"> </w:t>
      </w:r>
      <w:r w:rsidR="002704E8" w:rsidRPr="001B68A4">
        <w:rPr>
          <w:rFonts w:ascii="Times New Roman" w:eastAsia="Times New Roman" w:hAnsi="Times New Roman" w:cs="Times New Roman"/>
          <w:sz w:val="24"/>
          <w:szCs w:val="24"/>
          <w:lang w:val="en-US"/>
        </w:rPr>
        <w:t xml:space="preserve">most </w:t>
      </w:r>
      <w:r w:rsidR="006101DD" w:rsidRPr="001B68A4">
        <w:rPr>
          <w:rFonts w:ascii="Times New Roman" w:hAnsi="Times New Roman" w:cs="Times New Roman"/>
          <w:color w:val="000000"/>
          <w:sz w:val="24"/>
          <w:szCs w:val="24"/>
          <w:lang w:val="en-US"/>
        </w:rPr>
        <w:t xml:space="preserve">amino acids were lower </w:t>
      </w:r>
      <w:r w:rsidR="00132058" w:rsidRPr="001B68A4">
        <w:rPr>
          <w:rFonts w:ascii="Times New Roman" w:hAnsi="Times New Roman" w:cs="Times New Roman"/>
          <w:color w:val="000000"/>
          <w:sz w:val="24"/>
          <w:szCs w:val="24"/>
          <w:lang w:val="en-US"/>
        </w:rPr>
        <w:t>or unchanged</w:t>
      </w:r>
      <w:r w:rsidR="002704E8" w:rsidRPr="001B68A4">
        <w:rPr>
          <w:rFonts w:ascii="Times New Roman" w:hAnsi="Times New Roman" w:cs="Times New Roman"/>
          <w:color w:val="000000"/>
          <w:sz w:val="24"/>
          <w:szCs w:val="24"/>
          <w:lang w:val="en-US"/>
        </w:rPr>
        <w:t xml:space="preserve"> in concentrations</w:t>
      </w:r>
      <w:r w:rsidR="00132058" w:rsidRPr="001B68A4">
        <w:rPr>
          <w:rFonts w:ascii="Times New Roman" w:hAnsi="Times New Roman" w:cs="Times New Roman"/>
          <w:color w:val="000000"/>
          <w:sz w:val="24"/>
          <w:szCs w:val="24"/>
          <w:lang w:val="en-US"/>
        </w:rPr>
        <w:t xml:space="preserve"> </w:t>
      </w:r>
      <w:r w:rsidR="006101DD" w:rsidRPr="001B68A4">
        <w:rPr>
          <w:rFonts w:ascii="Times New Roman" w:hAnsi="Times New Roman" w:cs="Times New Roman"/>
          <w:color w:val="000000"/>
          <w:sz w:val="24"/>
          <w:szCs w:val="24"/>
          <w:lang w:val="en-US"/>
        </w:rPr>
        <w:t xml:space="preserve">in the </w:t>
      </w:r>
      <w:r w:rsidR="004F1DD0" w:rsidRPr="001B68A4">
        <w:rPr>
          <w:rFonts w:ascii="Times New Roman" w:hAnsi="Times New Roman" w:cs="Times New Roman"/>
          <w:color w:val="000000"/>
          <w:sz w:val="24"/>
          <w:szCs w:val="24"/>
          <w:lang w:val="en-US"/>
        </w:rPr>
        <w:t xml:space="preserve">plants grown in the </w:t>
      </w:r>
      <w:r w:rsidR="006101DD" w:rsidRPr="001B68A4">
        <w:rPr>
          <w:rFonts w:ascii="Times New Roman" w:hAnsi="Times New Roman" w:cs="Times New Roman"/>
          <w:color w:val="000000"/>
          <w:sz w:val="24"/>
          <w:szCs w:val="24"/>
          <w:lang w:val="en-US"/>
        </w:rPr>
        <w:t xml:space="preserve">drought treatment. </w:t>
      </w:r>
      <w:r w:rsidR="00036121" w:rsidRPr="001B68A4">
        <w:rPr>
          <w:rFonts w:ascii="Times New Roman" w:hAnsi="Times New Roman" w:cs="Times New Roman"/>
          <w:color w:val="000000"/>
          <w:sz w:val="24"/>
          <w:szCs w:val="24"/>
          <w:lang w:val="en-US"/>
        </w:rPr>
        <w:t>Several</w:t>
      </w:r>
      <w:r w:rsidR="0045650A" w:rsidRPr="001B68A4">
        <w:rPr>
          <w:rFonts w:ascii="Times New Roman" w:hAnsi="Times New Roman" w:cs="Times New Roman"/>
          <w:color w:val="000000"/>
          <w:sz w:val="24"/>
          <w:szCs w:val="24"/>
          <w:lang w:val="en-US"/>
        </w:rPr>
        <w:t xml:space="preserve"> factors may have contributed to </w:t>
      </w:r>
      <w:r w:rsidR="00132058" w:rsidRPr="001B68A4">
        <w:rPr>
          <w:rFonts w:ascii="Times New Roman" w:hAnsi="Times New Roman" w:cs="Times New Roman"/>
          <w:color w:val="000000"/>
          <w:sz w:val="24"/>
          <w:szCs w:val="24"/>
          <w:lang w:val="en-US"/>
        </w:rPr>
        <w:t xml:space="preserve">the </w:t>
      </w:r>
      <w:r w:rsidR="004C1F2B" w:rsidRPr="001B68A4">
        <w:rPr>
          <w:rFonts w:ascii="Times New Roman" w:hAnsi="Times New Roman" w:cs="Times New Roman"/>
          <w:color w:val="000000"/>
          <w:sz w:val="24"/>
          <w:szCs w:val="24"/>
          <w:lang w:val="en-US"/>
        </w:rPr>
        <w:t>reduc</w:t>
      </w:r>
      <w:r w:rsidR="004F1DD0" w:rsidRPr="001B68A4">
        <w:rPr>
          <w:rFonts w:ascii="Times New Roman" w:hAnsi="Times New Roman" w:cs="Times New Roman"/>
          <w:color w:val="000000"/>
          <w:sz w:val="24"/>
          <w:szCs w:val="24"/>
          <w:lang w:val="en-US"/>
        </w:rPr>
        <w:t>ed</w:t>
      </w:r>
      <w:r w:rsidR="004C1F2B" w:rsidRPr="001B68A4">
        <w:rPr>
          <w:rFonts w:ascii="Times New Roman" w:hAnsi="Times New Roman" w:cs="Times New Roman"/>
          <w:color w:val="000000"/>
          <w:sz w:val="24"/>
          <w:szCs w:val="24"/>
          <w:lang w:val="en-US"/>
        </w:rPr>
        <w:t xml:space="preserve"> leaf amino acid concentrations under drought</w:t>
      </w:r>
      <w:r w:rsidR="003F63A9" w:rsidRPr="001B68A4">
        <w:rPr>
          <w:rFonts w:ascii="Times New Roman" w:hAnsi="Times New Roman" w:cs="Times New Roman"/>
          <w:color w:val="000000"/>
          <w:sz w:val="24"/>
          <w:szCs w:val="24"/>
          <w:lang w:val="en-US"/>
        </w:rPr>
        <w:t xml:space="preserve">. </w:t>
      </w:r>
      <w:r w:rsidR="0045650A" w:rsidRPr="001B68A4">
        <w:rPr>
          <w:rFonts w:ascii="Times New Roman" w:hAnsi="Times New Roman" w:cs="Times New Roman"/>
          <w:color w:val="000000"/>
          <w:sz w:val="24"/>
          <w:szCs w:val="24"/>
          <w:lang w:val="en-US"/>
        </w:rPr>
        <w:t xml:space="preserve">First, </w:t>
      </w:r>
      <w:r w:rsidR="00ED66B4" w:rsidRPr="001B68A4">
        <w:rPr>
          <w:rFonts w:ascii="Times New Roman" w:hAnsi="Times New Roman" w:cs="Times New Roman"/>
          <w:color w:val="000000"/>
          <w:sz w:val="24"/>
          <w:szCs w:val="24"/>
          <w:lang w:val="en-US"/>
        </w:rPr>
        <w:t>foliar N</w:t>
      </w:r>
      <w:r w:rsidR="006101DD" w:rsidRPr="001B68A4">
        <w:rPr>
          <w:rFonts w:ascii="Times New Roman" w:hAnsi="Times New Roman" w:cs="Times New Roman"/>
          <w:color w:val="000000"/>
          <w:sz w:val="24"/>
          <w:szCs w:val="24"/>
          <w:lang w:val="en-US"/>
        </w:rPr>
        <w:t xml:space="preserve"> levels were </w:t>
      </w:r>
      <w:r w:rsidR="00ED66B4" w:rsidRPr="001B68A4">
        <w:rPr>
          <w:rFonts w:ascii="Times New Roman" w:hAnsi="Times New Roman" w:cs="Times New Roman"/>
          <w:color w:val="000000"/>
          <w:sz w:val="24"/>
          <w:szCs w:val="24"/>
          <w:lang w:val="en-US"/>
        </w:rPr>
        <w:t xml:space="preserve">ca. </w:t>
      </w:r>
      <w:r w:rsidR="00A25621" w:rsidRPr="001B68A4">
        <w:rPr>
          <w:rFonts w:ascii="Times New Roman" w:hAnsi="Times New Roman" w:cs="Times New Roman"/>
          <w:color w:val="000000"/>
          <w:sz w:val="24"/>
          <w:szCs w:val="24"/>
          <w:lang w:val="en-US"/>
        </w:rPr>
        <w:t>4</w:t>
      </w:r>
      <w:r w:rsidR="006101DD" w:rsidRPr="001B68A4">
        <w:rPr>
          <w:rFonts w:ascii="Times New Roman" w:hAnsi="Times New Roman" w:cs="Times New Roman"/>
          <w:color w:val="000000"/>
          <w:sz w:val="24"/>
          <w:szCs w:val="24"/>
          <w:lang w:val="en-US"/>
        </w:rPr>
        <w:t xml:space="preserve">0% higher in the ambient </w:t>
      </w:r>
      <w:r w:rsidR="00ED66B4" w:rsidRPr="001B68A4">
        <w:rPr>
          <w:rFonts w:ascii="Times New Roman" w:hAnsi="Times New Roman" w:cs="Times New Roman"/>
          <w:color w:val="000000"/>
          <w:sz w:val="24"/>
          <w:szCs w:val="24"/>
          <w:lang w:val="en-US"/>
        </w:rPr>
        <w:t xml:space="preserve">precipitation </w:t>
      </w:r>
      <w:r w:rsidR="00170954" w:rsidRPr="001B68A4">
        <w:rPr>
          <w:rFonts w:ascii="Times New Roman" w:hAnsi="Times New Roman" w:cs="Times New Roman"/>
          <w:color w:val="000000"/>
          <w:sz w:val="24"/>
          <w:szCs w:val="24"/>
          <w:lang w:val="en-US"/>
        </w:rPr>
        <w:t>regime</w:t>
      </w:r>
      <w:r w:rsidR="00C211BE" w:rsidRPr="001B68A4">
        <w:rPr>
          <w:rFonts w:ascii="Times New Roman" w:hAnsi="Times New Roman" w:cs="Times New Roman"/>
          <w:color w:val="000000"/>
          <w:sz w:val="24"/>
          <w:szCs w:val="24"/>
          <w:lang w:val="en-US"/>
        </w:rPr>
        <w:t>, suggesting</w:t>
      </w:r>
      <w:r w:rsidR="006101DD" w:rsidRPr="001B68A4">
        <w:rPr>
          <w:rFonts w:ascii="Times New Roman" w:hAnsi="Times New Roman" w:cs="Times New Roman"/>
          <w:color w:val="000000"/>
          <w:sz w:val="24"/>
          <w:szCs w:val="24"/>
          <w:lang w:val="en-US"/>
        </w:rPr>
        <w:t xml:space="preserve"> that plant</w:t>
      </w:r>
      <w:r w:rsidR="00036121" w:rsidRPr="001B68A4">
        <w:rPr>
          <w:rFonts w:ascii="Times New Roman" w:hAnsi="Times New Roman" w:cs="Times New Roman"/>
          <w:color w:val="000000"/>
          <w:sz w:val="24"/>
          <w:szCs w:val="24"/>
          <w:lang w:val="en-US"/>
        </w:rPr>
        <w:t xml:space="preserve">s </w:t>
      </w:r>
      <w:r w:rsidR="00ED66B4" w:rsidRPr="001B68A4">
        <w:rPr>
          <w:rFonts w:ascii="Times New Roman" w:hAnsi="Times New Roman" w:cs="Times New Roman"/>
          <w:color w:val="000000"/>
          <w:sz w:val="24"/>
          <w:szCs w:val="24"/>
          <w:lang w:val="en-US"/>
        </w:rPr>
        <w:t xml:space="preserve">in the drought plots </w:t>
      </w:r>
      <w:r w:rsidR="00036121" w:rsidRPr="001B68A4">
        <w:rPr>
          <w:rFonts w:ascii="Times New Roman" w:hAnsi="Times New Roman" w:cs="Times New Roman"/>
          <w:color w:val="000000"/>
          <w:sz w:val="24"/>
          <w:szCs w:val="24"/>
          <w:lang w:val="en-US"/>
        </w:rPr>
        <w:t xml:space="preserve">may have been </w:t>
      </w:r>
      <w:r w:rsidR="001D4FC5" w:rsidRPr="001B68A4">
        <w:rPr>
          <w:rFonts w:ascii="Times New Roman" w:hAnsi="Times New Roman" w:cs="Times New Roman"/>
          <w:color w:val="000000"/>
          <w:sz w:val="24"/>
          <w:szCs w:val="24"/>
          <w:lang w:val="en-US"/>
        </w:rPr>
        <w:t>N-</w:t>
      </w:r>
      <w:r w:rsidR="00036121" w:rsidRPr="001B68A4">
        <w:rPr>
          <w:rFonts w:ascii="Times New Roman" w:hAnsi="Times New Roman" w:cs="Times New Roman"/>
          <w:color w:val="000000"/>
          <w:sz w:val="24"/>
          <w:szCs w:val="24"/>
          <w:lang w:val="en-US"/>
        </w:rPr>
        <w:t xml:space="preserve">limited </w:t>
      </w:r>
      <w:r w:rsidR="004C1F2B" w:rsidRPr="001B68A4">
        <w:rPr>
          <w:rFonts w:ascii="Times New Roman" w:hAnsi="Times New Roman" w:cs="Times New Roman"/>
          <w:color w:val="000000"/>
          <w:sz w:val="24"/>
          <w:szCs w:val="24"/>
          <w:lang w:val="en-US"/>
        </w:rPr>
        <w:t>which could</w:t>
      </w:r>
      <w:r w:rsidR="00036121" w:rsidRPr="001B68A4">
        <w:rPr>
          <w:rFonts w:ascii="Times New Roman" w:hAnsi="Times New Roman" w:cs="Times New Roman"/>
          <w:color w:val="000000"/>
          <w:sz w:val="24"/>
          <w:szCs w:val="24"/>
          <w:lang w:val="en-US"/>
        </w:rPr>
        <w:t xml:space="preserve"> have limited the </w:t>
      </w:r>
      <w:r w:rsidR="00ED66B4" w:rsidRPr="001B68A4">
        <w:rPr>
          <w:rFonts w:ascii="Times New Roman" w:hAnsi="Times New Roman" w:cs="Times New Roman"/>
          <w:color w:val="000000"/>
          <w:sz w:val="24"/>
          <w:szCs w:val="24"/>
          <w:lang w:val="en-US"/>
        </w:rPr>
        <w:t>biosynthesis of</w:t>
      </w:r>
      <w:r w:rsidR="00036121" w:rsidRPr="001B68A4">
        <w:rPr>
          <w:rFonts w:ascii="Times New Roman" w:hAnsi="Times New Roman" w:cs="Times New Roman"/>
          <w:color w:val="000000"/>
          <w:sz w:val="24"/>
          <w:szCs w:val="24"/>
          <w:lang w:val="en-US"/>
        </w:rPr>
        <w:t xml:space="preserve"> amino acids.</w:t>
      </w:r>
      <w:r w:rsidR="006101DD" w:rsidRPr="001B68A4">
        <w:rPr>
          <w:rFonts w:ascii="Times New Roman" w:hAnsi="Times New Roman" w:cs="Times New Roman"/>
          <w:color w:val="000000"/>
          <w:sz w:val="24"/>
          <w:szCs w:val="24"/>
          <w:lang w:val="en-US"/>
        </w:rPr>
        <w:t xml:space="preserve"> </w:t>
      </w:r>
      <w:r w:rsidR="003F63A9" w:rsidRPr="001B68A4">
        <w:rPr>
          <w:rFonts w:ascii="Times New Roman" w:hAnsi="Times New Roman" w:cs="Times New Roman"/>
          <w:color w:val="000000"/>
          <w:sz w:val="24"/>
          <w:szCs w:val="24"/>
          <w:lang w:val="en-US"/>
        </w:rPr>
        <w:t>The capacity</w:t>
      </w:r>
      <w:r w:rsidR="00CE5F02" w:rsidRPr="001B68A4">
        <w:rPr>
          <w:rFonts w:ascii="Times New Roman" w:hAnsi="Times New Roman" w:cs="Times New Roman"/>
          <w:color w:val="000000"/>
          <w:sz w:val="24"/>
          <w:szCs w:val="24"/>
          <w:lang w:val="en-US"/>
        </w:rPr>
        <w:t xml:space="preserve"> to take up N-containing nutrients from the soil</w:t>
      </w:r>
      <w:r w:rsidR="0045310E" w:rsidRPr="001B68A4">
        <w:rPr>
          <w:rFonts w:ascii="Times New Roman" w:hAnsi="Times New Roman" w:cs="Times New Roman"/>
          <w:color w:val="000000"/>
          <w:sz w:val="24"/>
          <w:szCs w:val="24"/>
          <w:lang w:val="en-US"/>
        </w:rPr>
        <w:t xml:space="preserve"> </w:t>
      </w:r>
      <w:r w:rsidR="003F63A9" w:rsidRPr="001B68A4">
        <w:rPr>
          <w:rFonts w:ascii="Times New Roman" w:hAnsi="Times New Roman" w:cs="Times New Roman"/>
          <w:color w:val="000000"/>
          <w:sz w:val="24"/>
          <w:szCs w:val="24"/>
          <w:lang w:val="en-US"/>
        </w:rPr>
        <w:t>is typically</w:t>
      </w:r>
      <w:r w:rsidR="00DF1A7C" w:rsidRPr="001B68A4">
        <w:rPr>
          <w:rFonts w:ascii="Times New Roman" w:hAnsi="Times New Roman" w:cs="Times New Roman"/>
          <w:color w:val="000000"/>
          <w:sz w:val="24"/>
          <w:szCs w:val="24"/>
          <w:lang w:val="en-US"/>
        </w:rPr>
        <w:t xml:space="preserve"> </w:t>
      </w:r>
      <w:r w:rsidR="00743AF9" w:rsidRPr="001B68A4">
        <w:rPr>
          <w:rFonts w:ascii="Times New Roman" w:hAnsi="Times New Roman" w:cs="Times New Roman"/>
          <w:color w:val="000000"/>
          <w:sz w:val="24"/>
          <w:szCs w:val="24"/>
          <w:lang w:val="en-US"/>
        </w:rPr>
        <w:t>lower</w:t>
      </w:r>
      <w:r w:rsidR="0045310E" w:rsidRPr="001B68A4">
        <w:rPr>
          <w:rFonts w:ascii="Times New Roman" w:hAnsi="Times New Roman" w:cs="Times New Roman"/>
          <w:color w:val="000000"/>
          <w:sz w:val="24"/>
          <w:szCs w:val="24"/>
          <w:lang w:val="en-US"/>
        </w:rPr>
        <w:t xml:space="preserve"> under </w:t>
      </w:r>
      <w:r w:rsidR="0073702F">
        <w:rPr>
          <w:rFonts w:ascii="Times New Roman" w:hAnsi="Times New Roman" w:cs="Times New Roman"/>
          <w:color w:val="000000"/>
          <w:sz w:val="24"/>
          <w:szCs w:val="24"/>
          <w:lang w:val="en-US"/>
        </w:rPr>
        <w:t>water limitation</w:t>
      </w:r>
      <w:r w:rsidR="006D4B14">
        <w:rPr>
          <w:rFonts w:ascii="Times New Roman" w:hAnsi="Times New Roman" w:cs="Times New Roman"/>
          <w:color w:val="000000"/>
          <w:sz w:val="24"/>
          <w:szCs w:val="24"/>
          <w:lang w:val="en-US"/>
        </w:rPr>
        <w:t xml:space="preserve"> because </w:t>
      </w:r>
      <w:r w:rsidR="006D4B14" w:rsidRPr="001B68A4">
        <w:rPr>
          <w:rFonts w:ascii="Times New Roman" w:hAnsi="Times New Roman" w:cs="Times New Roman"/>
          <w:color w:val="000000"/>
          <w:sz w:val="24"/>
          <w:szCs w:val="24"/>
          <w:lang w:val="en-US"/>
        </w:rPr>
        <w:t xml:space="preserve">drought-induced stomatal closure </w:t>
      </w:r>
      <w:r w:rsidR="006D4B14">
        <w:rPr>
          <w:rFonts w:ascii="Times New Roman" w:hAnsi="Times New Roman" w:cs="Times New Roman"/>
          <w:color w:val="000000"/>
          <w:sz w:val="24"/>
          <w:szCs w:val="24"/>
          <w:lang w:val="en-US"/>
        </w:rPr>
        <w:t xml:space="preserve">reduces the transpiration stream and </w:t>
      </w:r>
      <w:r w:rsidR="0045310E" w:rsidRPr="001B68A4">
        <w:rPr>
          <w:rFonts w:ascii="Times New Roman" w:hAnsi="Times New Roman" w:cs="Times New Roman"/>
          <w:color w:val="000000"/>
          <w:sz w:val="24"/>
          <w:szCs w:val="24"/>
          <w:lang w:val="en-US"/>
        </w:rPr>
        <w:t xml:space="preserve">nutrient mobility </w:t>
      </w:r>
      <w:r w:rsidR="007E3AE8" w:rsidRPr="007E3AE8">
        <w:rPr>
          <w:rFonts w:ascii="Times New Roman" w:hAnsi="Times New Roman" w:cs="Times New Roman"/>
          <w:color w:val="000000"/>
          <w:sz w:val="24"/>
          <w:szCs w:val="24"/>
        </w:rPr>
        <w:t xml:space="preserve">(da Silva </w:t>
      </w:r>
      <w:r w:rsidR="007E3AE8" w:rsidRPr="007E3AE8">
        <w:rPr>
          <w:rFonts w:ascii="Times New Roman" w:hAnsi="Times New Roman" w:cs="Times New Roman"/>
          <w:i/>
          <w:iCs/>
          <w:color w:val="000000"/>
          <w:sz w:val="24"/>
          <w:szCs w:val="24"/>
        </w:rPr>
        <w:t>et al.</w:t>
      </w:r>
      <w:r w:rsidR="007E3AE8" w:rsidRPr="007E3AE8">
        <w:rPr>
          <w:rFonts w:ascii="Times New Roman" w:hAnsi="Times New Roman" w:cs="Times New Roman"/>
          <w:color w:val="000000"/>
          <w:sz w:val="24"/>
          <w:szCs w:val="24"/>
        </w:rPr>
        <w:t xml:space="preserve"> 2011)</w:t>
      </w:r>
      <w:r w:rsidR="00880E4F" w:rsidRPr="001B68A4">
        <w:rPr>
          <w:rFonts w:ascii="Times New Roman" w:hAnsi="Times New Roman" w:cs="Times New Roman"/>
          <w:color w:val="000000"/>
          <w:sz w:val="24"/>
          <w:szCs w:val="24"/>
          <w:lang w:val="en-US"/>
        </w:rPr>
        <w:t>.</w:t>
      </w:r>
      <w:r w:rsidR="00F12869" w:rsidRPr="001B68A4">
        <w:rPr>
          <w:rFonts w:ascii="Times New Roman" w:hAnsi="Times New Roman" w:cs="Times New Roman"/>
          <w:color w:val="000000"/>
          <w:sz w:val="24"/>
          <w:szCs w:val="24"/>
          <w:lang w:val="en-US"/>
        </w:rPr>
        <w:t xml:space="preserve"> </w:t>
      </w:r>
      <w:r w:rsidR="00BF7A0C" w:rsidRPr="001B68A4">
        <w:rPr>
          <w:rFonts w:ascii="Times New Roman" w:hAnsi="Times New Roman" w:cs="Times New Roman"/>
          <w:color w:val="000000"/>
          <w:sz w:val="24"/>
          <w:szCs w:val="24"/>
          <w:lang w:val="en-US"/>
        </w:rPr>
        <w:t xml:space="preserve">In </w:t>
      </w:r>
      <w:r w:rsidR="003E2796" w:rsidRPr="001B68A4">
        <w:rPr>
          <w:rFonts w:ascii="Times New Roman" w:hAnsi="Times New Roman" w:cs="Times New Roman"/>
          <w:color w:val="000000"/>
          <w:sz w:val="24"/>
          <w:szCs w:val="24"/>
          <w:lang w:val="en-US"/>
        </w:rPr>
        <w:t>this</w:t>
      </w:r>
      <w:r w:rsidR="00BF7A0C" w:rsidRPr="001B68A4">
        <w:rPr>
          <w:rFonts w:ascii="Times New Roman" w:hAnsi="Times New Roman" w:cs="Times New Roman"/>
          <w:color w:val="000000"/>
          <w:sz w:val="24"/>
          <w:szCs w:val="24"/>
          <w:lang w:val="en-US"/>
        </w:rPr>
        <w:t xml:space="preserve"> way, warming could </w:t>
      </w:r>
      <w:r w:rsidR="003E2796" w:rsidRPr="001B68A4">
        <w:rPr>
          <w:rFonts w:ascii="Times New Roman" w:hAnsi="Times New Roman" w:cs="Times New Roman"/>
          <w:color w:val="000000"/>
          <w:sz w:val="24"/>
          <w:szCs w:val="24"/>
          <w:lang w:val="en-US"/>
        </w:rPr>
        <w:t xml:space="preserve">result in more rapid </w:t>
      </w:r>
      <w:r w:rsidR="0054173D" w:rsidRPr="001B68A4">
        <w:rPr>
          <w:rFonts w:ascii="Times New Roman" w:hAnsi="Times New Roman" w:cs="Times New Roman"/>
          <w:color w:val="000000"/>
          <w:sz w:val="24"/>
          <w:szCs w:val="24"/>
          <w:lang w:val="en-US"/>
        </w:rPr>
        <w:t>desic</w:t>
      </w:r>
      <w:r w:rsidR="00993F3E" w:rsidRPr="001B68A4">
        <w:rPr>
          <w:rFonts w:ascii="Times New Roman" w:hAnsi="Times New Roman" w:cs="Times New Roman"/>
          <w:color w:val="000000"/>
          <w:sz w:val="24"/>
          <w:szCs w:val="24"/>
          <w:lang w:val="en-US"/>
        </w:rPr>
        <w:t>c</w:t>
      </w:r>
      <w:r w:rsidR="0054173D" w:rsidRPr="001B68A4">
        <w:rPr>
          <w:rFonts w:ascii="Times New Roman" w:hAnsi="Times New Roman" w:cs="Times New Roman"/>
          <w:color w:val="000000"/>
          <w:sz w:val="24"/>
          <w:szCs w:val="24"/>
          <w:lang w:val="en-US"/>
        </w:rPr>
        <w:t>ation</w:t>
      </w:r>
      <w:r w:rsidR="003E2796" w:rsidRPr="001B68A4">
        <w:rPr>
          <w:rFonts w:ascii="Times New Roman" w:hAnsi="Times New Roman" w:cs="Times New Roman"/>
          <w:color w:val="000000"/>
          <w:sz w:val="24"/>
          <w:szCs w:val="24"/>
          <w:lang w:val="en-US"/>
        </w:rPr>
        <w:t xml:space="preserve"> and thus e</w:t>
      </w:r>
      <w:r w:rsidR="00BF7A0C" w:rsidRPr="001B68A4">
        <w:rPr>
          <w:rFonts w:ascii="Times New Roman" w:hAnsi="Times New Roman" w:cs="Times New Roman"/>
          <w:color w:val="000000"/>
          <w:sz w:val="24"/>
          <w:szCs w:val="24"/>
          <w:lang w:val="en-US"/>
        </w:rPr>
        <w:t xml:space="preserve">nhance the effects of drought.  </w:t>
      </w:r>
      <w:r w:rsidR="00C211BE" w:rsidRPr="001B68A4">
        <w:rPr>
          <w:rFonts w:ascii="Times New Roman" w:hAnsi="Times New Roman" w:cs="Times New Roman"/>
          <w:color w:val="000000"/>
          <w:sz w:val="24"/>
          <w:szCs w:val="24"/>
          <w:lang w:val="en-US"/>
        </w:rPr>
        <w:t>In contrast</w:t>
      </w:r>
      <w:r w:rsidR="0045310E" w:rsidRPr="001B68A4">
        <w:rPr>
          <w:rFonts w:ascii="Times New Roman" w:hAnsi="Times New Roman" w:cs="Times New Roman"/>
          <w:color w:val="000000"/>
          <w:sz w:val="24"/>
          <w:szCs w:val="24"/>
          <w:lang w:val="en-US"/>
        </w:rPr>
        <w:t xml:space="preserve"> to N-containing osmolytes</w:t>
      </w:r>
      <w:r w:rsidR="00C211BE" w:rsidRPr="001B68A4">
        <w:rPr>
          <w:rFonts w:ascii="Times New Roman" w:hAnsi="Times New Roman" w:cs="Times New Roman"/>
          <w:color w:val="000000"/>
          <w:sz w:val="24"/>
          <w:szCs w:val="24"/>
          <w:lang w:val="en-US"/>
        </w:rPr>
        <w:t xml:space="preserve">, </w:t>
      </w:r>
      <w:r w:rsidR="006101DD" w:rsidRPr="001B68A4">
        <w:rPr>
          <w:rFonts w:ascii="Times New Roman" w:hAnsi="Times New Roman" w:cs="Times New Roman"/>
          <w:color w:val="000000"/>
          <w:sz w:val="24"/>
          <w:szCs w:val="24"/>
          <w:lang w:val="en-US"/>
        </w:rPr>
        <w:t xml:space="preserve">the production of </w:t>
      </w:r>
      <w:r w:rsidR="00036121" w:rsidRPr="001B68A4">
        <w:rPr>
          <w:rFonts w:ascii="Times New Roman" w:hAnsi="Times New Roman" w:cs="Times New Roman"/>
          <w:color w:val="000000"/>
          <w:sz w:val="24"/>
          <w:szCs w:val="24"/>
          <w:lang w:val="en-US"/>
        </w:rPr>
        <w:lastRenderedPageBreak/>
        <w:t>non N-containing compou</w:t>
      </w:r>
      <w:r w:rsidR="0045310E" w:rsidRPr="001B68A4">
        <w:rPr>
          <w:rFonts w:ascii="Times New Roman" w:hAnsi="Times New Roman" w:cs="Times New Roman"/>
          <w:color w:val="000000"/>
          <w:sz w:val="24"/>
          <w:szCs w:val="24"/>
          <w:lang w:val="en-US"/>
        </w:rPr>
        <w:t>n</w:t>
      </w:r>
      <w:r w:rsidR="00036121" w:rsidRPr="001B68A4">
        <w:rPr>
          <w:rFonts w:ascii="Times New Roman" w:hAnsi="Times New Roman" w:cs="Times New Roman"/>
          <w:color w:val="000000"/>
          <w:sz w:val="24"/>
          <w:szCs w:val="24"/>
          <w:lang w:val="en-US"/>
        </w:rPr>
        <w:t>ds</w:t>
      </w:r>
      <w:r w:rsidR="0045310E" w:rsidRPr="001B68A4">
        <w:rPr>
          <w:rFonts w:ascii="Times New Roman" w:hAnsi="Times New Roman" w:cs="Times New Roman"/>
          <w:color w:val="000000"/>
          <w:sz w:val="24"/>
          <w:szCs w:val="24"/>
          <w:lang w:val="en-US"/>
        </w:rPr>
        <w:t xml:space="preserve"> with osmoregulatory function</w:t>
      </w:r>
      <w:r w:rsidR="00036121" w:rsidRPr="001B68A4">
        <w:rPr>
          <w:rFonts w:ascii="Times New Roman" w:hAnsi="Times New Roman" w:cs="Times New Roman"/>
          <w:color w:val="000000"/>
          <w:sz w:val="24"/>
          <w:szCs w:val="24"/>
          <w:lang w:val="en-US"/>
        </w:rPr>
        <w:t xml:space="preserve"> such as sorbitol, citrate</w:t>
      </w:r>
      <w:r w:rsidR="00730D07" w:rsidRPr="001B68A4">
        <w:rPr>
          <w:rFonts w:ascii="Times New Roman" w:hAnsi="Times New Roman" w:cs="Times New Roman"/>
          <w:color w:val="000000"/>
          <w:sz w:val="24"/>
          <w:szCs w:val="24"/>
          <w:lang w:val="en-US"/>
        </w:rPr>
        <w:t>,</w:t>
      </w:r>
      <w:r w:rsidR="00036121" w:rsidRPr="001B68A4">
        <w:rPr>
          <w:rFonts w:ascii="Times New Roman" w:hAnsi="Times New Roman" w:cs="Times New Roman"/>
          <w:color w:val="000000"/>
          <w:sz w:val="24"/>
          <w:szCs w:val="24"/>
          <w:lang w:val="en-US"/>
        </w:rPr>
        <w:t xml:space="preserve"> and malate </w:t>
      </w:r>
      <w:r w:rsidR="006101DD" w:rsidRPr="001B68A4">
        <w:rPr>
          <w:rFonts w:ascii="Times New Roman" w:hAnsi="Times New Roman" w:cs="Times New Roman"/>
          <w:color w:val="000000"/>
          <w:sz w:val="24"/>
          <w:szCs w:val="24"/>
          <w:lang w:val="en-US"/>
        </w:rPr>
        <w:t>may be less constrained</w:t>
      </w:r>
      <w:r w:rsidR="00DF1A7C" w:rsidRPr="001B68A4">
        <w:rPr>
          <w:rFonts w:ascii="Times New Roman" w:hAnsi="Times New Roman" w:cs="Times New Roman"/>
          <w:color w:val="000000"/>
          <w:sz w:val="24"/>
          <w:szCs w:val="24"/>
          <w:lang w:val="en-US"/>
        </w:rPr>
        <w:t xml:space="preserve"> by </w:t>
      </w:r>
      <w:r w:rsidR="00220D5C" w:rsidRPr="001B68A4">
        <w:rPr>
          <w:rFonts w:ascii="Times New Roman" w:hAnsi="Times New Roman" w:cs="Times New Roman"/>
          <w:color w:val="000000"/>
          <w:sz w:val="24"/>
          <w:szCs w:val="24"/>
          <w:lang w:val="en-US"/>
        </w:rPr>
        <w:t xml:space="preserve">N </w:t>
      </w:r>
      <w:r w:rsidR="00DF1A7C" w:rsidRPr="001B68A4">
        <w:rPr>
          <w:rFonts w:ascii="Times New Roman" w:hAnsi="Times New Roman" w:cs="Times New Roman"/>
          <w:color w:val="000000"/>
          <w:sz w:val="24"/>
          <w:szCs w:val="24"/>
          <w:lang w:val="en-US"/>
        </w:rPr>
        <w:t>nutrition</w:t>
      </w:r>
      <w:r w:rsidR="006101DD" w:rsidRPr="001B68A4">
        <w:rPr>
          <w:rFonts w:ascii="Times New Roman" w:hAnsi="Times New Roman" w:cs="Times New Roman"/>
          <w:color w:val="000000"/>
          <w:sz w:val="24"/>
          <w:szCs w:val="24"/>
          <w:lang w:val="en-US"/>
        </w:rPr>
        <w:t xml:space="preserve">. </w:t>
      </w:r>
    </w:p>
    <w:p w14:paraId="6C5294F6" w14:textId="3C8D6A85" w:rsidR="0054173D" w:rsidRPr="001B68A4" w:rsidRDefault="00C211BE" w:rsidP="00CC4483">
      <w:pPr>
        <w:widowControl w:val="0"/>
        <w:autoSpaceDE w:val="0"/>
        <w:autoSpaceDN w:val="0"/>
        <w:adjustRightInd w:val="0"/>
        <w:spacing w:after="0" w:line="480" w:lineRule="auto"/>
        <w:ind w:firstLine="360"/>
        <w:rPr>
          <w:rFonts w:ascii="Times New Roman" w:hAnsi="Times New Roman" w:cs="Times New Roman"/>
          <w:color w:val="000000"/>
          <w:sz w:val="24"/>
          <w:szCs w:val="24"/>
          <w:lang w:val="en-US"/>
        </w:rPr>
      </w:pPr>
      <w:r w:rsidRPr="001B68A4">
        <w:rPr>
          <w:rFonts w:ascii="Times New Roman" w:hAnsi="Times New Roman" w:cs="Times New Roman"/>
          <w:color w:val="000000"/>
          <w:sz w:val="24"/>
          <w:szCs w:val="24"/>
          <w:lang w:val="en-US"/>
        </w:rPr>
        <w:t xml:space="preserve">Second, </w:t>
      </w:r>
      <w:r w:rsidR="00216427" w:rsidRPr="001B68A4">
        <w:rPr>
          <w:rFonts w:ascii="Times New Roman" w:hAnsi="Times New Roman" w:cs="Times New Roman"/>
          <w:color w:val="000000"/>
          <w:sz w:val="24"/>
          <w:szCs w:val="24"/>
          <w:lang w:val="en-US"/>
        </w:rPr>
        <w:t>proline may be a less important osmolyte</w:t>
      </w:r>
      <w:r w:rsidR="00216427" w:rsidRPr="001B68A4">
        <w:rPr>
          <w:rFonts w:ascii="Times New Roman" w:hAnsi="Times New Roman" w:cs="Times New Roman"/>
          <w:i/>
          <w:color w:val="000000"/>
          <w:sz w:val="24"/>
          <w:szCs w:val="24"/>
          <w:lang w:val="en-US"/>
        </w:rPr>
        <w:t xml:space="preserve"> </w:t>
      </w:r>
      <w:r w:rsidR="009024F8" w:rsidRPr="001B68A4">
        <w:rPr>
          <w:rFonts w:ascii="Times New Roman" w:hAnsi="Times New Roman" w:cs="Times New Roman"/>
          <w:color w:val="000000"/>
          <w:sz w:val="24"/>
          <w:szCs w:val="24"/>
          <w:lang w:val="en-US"/>
        </w:rPr>
        <w:t xml:space="preserve">for </w:t>
      </w:r>
      <w:r w:rsidR="00216427" w:rsidRPr="001B68A4">
        <w:rPr>
          <w:rFonts w:ascii="Times New Roman" w:hAnsi="Times New Roman" w:cs="Times New Roman"/>
          <w:i/>
          <w:color w:val="000000"/>
          <w:sz w:val="24"/>
          <w:szCs w:val="24"/>
          <w:lang w:val="en-US"/>
        </w:rPr>
        <w:t xml:space="preserve">P. </w:t>
      </w:r>
      <w:proofErr w:type="spellStart"/>
      <w:r w:rsidR="00216427" w:rsidRPr="001B68A4">
        <w:rPr>
          <w:rFonts w:ascii="Times New Roman" w:hAnsi="Times New Roman" w:cs="Times New Roman"/>
          <w:i/>
          <w:color w:val="000000"/>
          <w:sz w:val="24"/>
          <w:szCs w:val="24"/>
          <w:lang w:val="en-US"/>
        </w:rPr>
        <w:t>lanceolata</w:t>
      </w:r>
      <w:proofErr w:type="spellEnd"/>
      <w:r w:rsidRPr="001B68A4">
        <w:rPr>
          <w:rFonts w:ascii="Times New Roman" w:hAnsi="Times New Roman" w:cs="Times New Roman"/>
          <w:color w:val="000000"/>
          <w:sz w:val="24"/>
          <w:szCs w:val="24"/>
          <w:lang w:val="en-US"/>
        </w:rPr>
        <w:t xml:space="preserve">.  </w:t>
      </w:r>
      <w:r w:rsidR="00216427" w:rsidRPr="001B68A4">
        <w:rPr>
          <w:rFonts w:ascii="Times New Roman" w:hAnsi="Times New Roman" w:cs="Times New Roman"/>
          <w:color w:val="000000"/>
          <w:sz w:val="24"/>
          <w:szCs w:val="24"/>
          <w:lang w:val="en-US"/>
        </w:rPr>
        <w:t xml:space="preserve">In </w:t>
      </w:r>
      <w:r w:rsidR="0045310E" w:rsidRPr="001B68A4">
        <w:rPr>
          <w:rFonts w:ascii="Times New Roman" w:hAnsi="Times New Roman" w:cs="Times New Roman"/>
          <w:color w:val="000000"/>
          <w:sz w:val="24"/>
          <w:szCs w:val="24"/>
          <w:lang w:val="en-US"/>
        </w:rPr>
        <w:t>the closely related species</w:t>
      </w:r>
      <w:r w:rsidR="00216427" w:rsidRPr="001B68A4">
        <w:rPr>
          <w:rFonts w:ascii="Times New Roman" w:hAnsi="Times New Roman" w:cs="Times New Roman"/>
          <w:color w:val="000000"/>
          <w:sz w:val="24"/>
          <w:szCs w:val="24"/>
          <w:lang w:val="en-US"/>
        </w:rPr>
        <w:t xml:space="preserve"> </w:t>
      </w:r>
      <w:proofErr w:type="spellStart"/>
      <w:r w:rsidR="00216427" w:rsidRPr="001B68A4">
        <w:rPr>
          <w:rFonts w:ascii="Times New Roman" w:hAnsi="Times New Roman" w:cs="Times New Roman"/>
          <w:i/>
          <w:color w:val="000000"/>
          <w:sz w:val="24"/>
          <w:szCs w:val="24"/>
          <w:lang w:val="en-US"/>
        </w:rPr>
        <w:t>P</w:t>
      </w:r>
      <w:r w:rsidR="0045310E" w:rsidRPr="001B68A4">
        <w:rPr>
          <w:rFonts w:ascii="Times New Roman" w:hAnsi="Times New Roman" w:cs="Times New Roman"/>
          <w:i/>
          <w:color w:val="000000"/>
          <w:sz w:val="24"/>
          <w:szCs w:val="24"/>
          <w:lang w:val="en-US"/>
        </w:rPr>
        <w:t>lantago</w:t>
      </w:r>
      <w:proofErr w:type="spellEnd"/>
      <w:r w:rsidR="00216427" w:rsidRPr="001B68A4">
        <w:rPr>
          <w:rFonts w:ascii="Times New Roman" w:hAnsi="Times New Roman" w:cs="Times New Roman"/>
          <w:i/>
          <w:color w:val="000000"/>
          <w:sz w:val="24"/>
          <w:szCs w:val="24"/>
          <w:lang w:val="en-US"/>
        </w:rPr>
        <w:t xml:space="preserve"> major</w:t>
      </w:r>
      <w:r w:rsidR="009024F8" w:rsidRPr="001B68A4">
        <w:rPr>
          <w:rFonts w:ascii="Times New Roman" w:hAnsi="Times New Roman" w:cs="Times New Roman"/>
          <w:color w:val="000000"/>
          <w:sz w:val="24"/>
          <w:szCs w:val="24"/>
          <w:lang w:val="en-US"/>
        </w:rPr>
        <w:t>,</w:t>
      </w:r>
      <w:r w:rsidR="00216427" w:rsidRPr="001B68A4">
        <w:rPr>
          <w:rFonts w:ascii="Times New Roman" w:hAnsi="Times New Roman" w:cs="Times New Roman"/>
          <w:color w:val="000000"/>
          <w:sz w:val="24"/>
          <w:szCs w:val="24"/>
          <w:lang w:val="en-US"/>
        </w:rPr>
        <w:t xml:space="preserve"> sorbitol but not proline was increased in response to salt stress </w:t>
      </w:r>
      <w:r w:rsidR="007E3AE8" w:rsidRPr="007E3AE8">
        <w:rPr>
          <w:rFonts w:ascii="Times New Roman" w:hAnsi="Times New Roman" w:cs="Times New Roman"/>
          <w:color w:val="000000"/>
          <w:sz w:val="24"/>
          <w:szCs w:val="24"/>
        </w:rPr>
        <w:t xml:space="preserve">(Hassan </w:t>
      </w:r>
      <w:r w:rsidR="007E3AE8" w:rsidRPr="007E3AE8">
        <w:rPr>
          <w:rFonts w:ascii="Times New Roman" w:hAnsi="Times New Roman" w:cs="Times New Roman"/>
          <w:i/>
          <w:iCs/>
          <w:color w:val="000000"/>
          <w:sz w:val="24"/>
          <w:szCs w:val="24"/>
        </w:rPr>
        <w:t>et al.</w:t>
      </w:r>
      <w:r w:rsidR="007E3AE8" w:rsidRPr="007E3AE8">
        <w:rPr>
          <w:rFonts w:ascii="Times New Roman" w:hAnsi="Times New Roman" w:cs="Times New Roman"/>
          <w:color w:val="000000"/>
          <w:sz w:val="24"/>
          <w:szCs w:val="24"/>
        </w:rPr>
        <w:t xml:space="preserve"> 2016)</w:t>
      </w:r>
      <w:r w:rsidR="00216427" w:rsidRPr="001B68A4">
        <w:rPr>
          <w:rFonts w:ascii="Times New Roman" w:hAnsi="Times New Roman" w:cs="Times New Roman"/>
          <w:color w:val="000000"/>
          <w:sz w:val="24"/>
          <w:szCs w:val="24"/>
          <w:lang w:val="en-US"/>
        </w:rPr>
        <w:t xml:space="preserve">, </w:t>
      </w:r>
      <w:r w:rsidR="009024F8" w:rsidRPr="001B68A4">
        <w:rPr>
          <w:rFonts w:ascii="Times New Roman" w:hAnsi="Times New Roman" w:cs="Times New Roman"/>
          <w:color w:val="000000"/>
          <w:sz w:val="24"/>
          <w:szCs w:val="24"/>
          <w:lang w:val="en-US"/>
        </w:rPr>
        <w:t>an</w:t>
      </w:r>
      <w:r w:rsidR="0045310E" w:rsidRPr="001B68A4">
        <w:rPr>
          <w:rFonts w:ascii="Times New Roman" w:hAnsi="Times New Roman" w:cs="Times New Roman"/>
          <w:color w:val="000000"/>
          <w:sz w:val="24"/>
          <w:szCs w:val="24"/>
          <w:lang w:val="en-US"/>
        </w:rPr>
        <w:t>d</w:t>
      </w:r>
      <w:r w:rsidR="009024F8" w:rsidRPr="001B68A4">
        <w:rPr>
          <w:rFonts w:ascii="Times New Roman" w:hAnsi="Times New Roman" w:cs="Times New Roman"/>
          <w:color w:val="000000"/>
          <w:sz w:val="24"/>
          <w:szCs w:val="24"/>
          <w:lang w:val="en-US"/>
        </w:rPr>
        <w:t xml:space="preserve"> in general</w:t>
      </w:r>
      <w:r w:rsidR="00216427" w:rsidRPr="001B68A4">
        <w:rPr>
          <w:rFonts w:ascii="Times New Roman" w:hAnsi="Times New Roman" w:cs="Times New Roman"/>
          <w:color w:val="000000"/>
          <w:sz w:val="24"/>
          <w:szCs w:val="24"/>
          <w:lang w:val="en-US"/>
        </w:rPr>
        <w:t xml:space="preserve"> s</w:t>
      </w:r>
      <w:r w:rsidR="0045650A" w:rsidRPr="001B68A4">
        <w:rPr>
          <w:rFonts w:ascii="Times New Roman" w:hAnsi="Times New Roman" w:cs="Times New Roman"/>
          <w:color w:val="000000"/>
          <w:sz w:val="24"/>
          <w:szCs w:val="24"/>
          <w:lang w:val="en-US"/>
        </w:rPr>
        <w:t xml:space="preserve">orbitol </w:t>
      </w:r>
      <w:r w:rsidR="0054173D" w:rsidRPr="001B68A4">
        <w:rPr>
          <w:rFonts w:ascii="Times New Roman" w:hAnsi="Times New Roman" w:cs="Times New Roman"/>
          <w:color w:val="000000"/>
          <w:sz w:val="24"/>
          <w:szCs w:val="24"/>
          <w:lang w:val="en-US"/>
        </w:rPr>
        <w:t xml:space="preserve">concentrations </w:t>
      </w:r>
      <w:r w:rsidR="0045650A" w:rsidRPr="001B68A4">
        <w:rPr>
          <w:rFonts w:ascii="Times New Roman" w:hAnsi="Times New Roman" w:cs="Times New Roman"/>
          <w:color w:val="000000"/>
          <w:sz w:val="24"/>
          <w:szCs w:val="24"/>
          <w:lang w:val="en-US"/>
        </w:rPr>
        <w:t xml:space="preserve">are strongly </w:t>
      </w:r>
      <w:r w:rsidR="00880E4F" w:rsidRPr="001B68A4">
        <w:rPr>
          <w:rFonts w:ascii="Times New Roman" w:hAnsi="Times New Roman" w:cs="Times New Roman"/>
          <w:color w:val="000000"/>
          <w:sz w:val="24"/>
          <w:szCs w:val="24"/>
          <w:lang w:val="en-US"/>
        </w:rPr>
        <w:t>increased</w:t>
      </w:r>
      <w:r w:rsidR="0045650A" w:rsidRPr="001B68A4">
        <w:rPr>
          <w:rFonts w:ascii="Times New Roman" w:hAnsi="Times New Roman" w:cs="Times New Roman"/>
          <w:color w:val="000000"/>
          <w:sz w:val="24"/>
          <w:szCs w:val="24"/>
          <w:lang w:val="en-US"/>
        </w:rPr>
        <w:t xml:space="preserve"> </w:t>
      </w:r>
      <w:r w:rsidR="009024F8" w:rsidRPr="001B68A4">
        <w:rPr>
          <w:rFonts w:ascii="Times New Roman" w:hAnsi="Times New Roman" w:cs="Times New Roman"/>
          <w:color w:val="000000"/>
          <w:sz w:val="24"/>
          <w:szCs w:val="24"/>
          <w:lang w:val="en-US"/>
        </w:rPr>
        <w:t xml:space="preserve">by drought and salt stress </w:t>
      </w:r>
      <w:r w:rsidR="00216427" w:rsidRPr="001B68A4">
        <w:rPr>
          <w:rFonts w:ascii="Times New Roman" w:hAnsi="Times New Roman" w:cs="Times New Roman"/>
          <w:color w:val="000000"/>
          <w:sz w:val="24"/>
          <w:szCs w:val="24"/>
          <w:lang w:val="en-US"/>
        </w:rPr>
        <w:t xml:space="preserve">in many </w:t>
      </w:r>
      <w:proofErr w:type="spellStart"/>
      <w:r w:rsidR="00216427" w:rsidRPr="001B68A4">
        <w:rPr>
          <w:rFonts w:ascii="Times New Roman" w:hAnsi="Times New Roman" w:cs="Times New Roman"/>
          <w:i/>
          <w:color w:val="000000"/>
          <w:sz w:val="24"/>
          <w:szCs w:val="24"/>
          <w:lang w:val="en-US"/>
        </w:rPr>
        <w:t>Plantago</w:t>
      </w:r>
      <w:proofErr w:type="spellEnd"/>
      <w:r w:rsidR="00216427" w:rsidRPr="001B68A4">
        <w:rPr>
          <w:rFonts w:ascii="Times New Roman" w:hAnsi="Times New Roman" w:cs="Times New Roman"/>
          <w:color w:val="000000"/>
          <w:sz w:val="24"/>
          <w:szCs w:val="24"/>
          <w:lang w:val="en-US"/>
        </w:rPr>
        <w:t xml:space="preserve"> species </w:t>
      </w:r>
      <w:r w:rsidR="007E3AE8" w:rsidRPr="007E3AE8">
        <w:rPr>
          <w:rFonts w:ascii="Times New Roman" w:hAnsi="Times New Roman" w:cs="Times New Roman"/>
          <w:color w:val="000000"/>
          <w:sz w:val="24"/>
          <w:szCs w:val="24"/>
        </w:rPr>
        <w:t>(</w:t>
      </w:r>
      <w:proofErr w:type="spellStart"/>
      <w:r w:rsidR="007E3AE8" w:rsidRPr="007E3AE8">
        <w:rPr>
          <w:rFonts w:ascii="Times New Roman" w:hAnsi="Times New Roman" w:cs="Times New Roman"/>
          <w:color w:val="000000"/>
          <w:sz w:val="24"/>
          <w:szCs w:val="24"/>
        </w:rPr>
        <w:t>Pommerrenig</w:t>
      </w:r>
      <w:proofErr w:type="spellEnd"/>
      <w:r w:rsidR="007E3AE8" w:rsidRPr="007E3AE8">
        <w:rPr>
          <w:rFonts w:ascii="Times New Roman" w:hAnsi="Times New Roman" w:cs="Times New Roman"/>
          <w:color w:val="000000"/>
          <w:sz w:val="24"/>
          <w:szCs w:val="24"/>
        </w:rPr>
        <w:t xml:space="preserve"> </w:t>
      </w:r>
      <w:r w:rsidR="007E3AE8" w:rsidRPr="007E3AE8">
        <w:rPr>
          <w:rFonts w:ascii="Times New Roman" w:hAnsi="Times New Roman" w:cs="Times New Roman"/>
          <w:i/>
          <w:iCs/>
          <w:color w:val="000000"/>
          <w:sz w:val="24"/>
          <w:szCs w:val="24"/>
        </w:rPr>
        <w:t>et al.</w:t>
      </w:r>
      <w:r w:rsidR="007E3AE8" w:rsidRPr="007E3AE8">
        <w:rPr>
          <w:rFonts w:ascii="Times New Roman" w:hAnsi="Times New Roman" w:cs="Times New Roman"/>
          <w:color w:val="000000"/>
          <w:sz w:val="24"/>
          <w:szCs w:val="24"/>
        </w:rPr>
        <w:t xml:space="preserve"> 2007; Hassan </w:t>
      </w:r>
      <w:r w:rsidR="007E3AE8" w:rsidRPr="007E3AE8">
        <w:rPr>
          <w:rFonts w:ascii="Times New Roman" w:hAnsi="Times New Roman" w:cs="Times New Roman"/>
          <w:i/>
          <w:iCs/>
          <w:color w:val="000000"/>
          <w:sz w:val="24"/>
          <w:szCs w:val="24"/>
        </w:rPr>
        <w:t>et al.</w:t>
      </w:r>
      <w:r w:rsidR="007E3AE8" w:rsidRPr="007E3AE8">
        <w:rPr>
          <w:rFonts w:ascii="Times New Roman" w:hAnsi="Times New Roman" w:cs="Times New Roman"/>
          <w:color w:val="000000"/>
          <w:sz w:val="24"/>
          <w:szCs w:val="24"/>
        </w:rPr>
        <w:t xml:space="preserve"> 2016)</w:t>
      </w:r>
      <w:r w:rsidR="0045650A" w:rsidRPr="001B68A4">
        <w:rPr>
          <w:rFonts w:ascii="Times New Roman" w:hAnsi="Times New Roman" w:cs="Times New Roman"/>
          <w:color w:val="000000"/>
          <w:sz w:val="24"/>
          <w:szCs w:val="24"/>
          <w:lang w:val="en-US"/>
        </w:rPr>
        <w:t>.</w:t>
      </w:r>
      <w:r w:rsidR="00167373" w:rsidRPr="001B68A4">
        <w:rPr>
          <w:rFonts w:ascii="Times New Roman" w:hAnsi="Times New Roman" w:cs="Times New Roman"/>
          <w:color w:val="000000"/>
          <w:sz w:val="24"/>
          <w:szCs w:val="24"/>
          <w:lang w:val="en-US"/>
        </w:rPr>
        <w:t xml:space="preserve"> </w:t>
      </w:r>
      <w:r w:rsidR="006A3364" w:rsidRPr="001B68A4">
        <w:rPr>
          <w:rFonts w:ascii="Times New Roman" w:hAnsi="Times New Roman" w:cs="Times New Roman"/>
          <w:color w:val="000000"/>
          <w:sz w:val="24"/>
          <w:szCs w:val="24"/>
          <w:lang w:val="en-US"/>
        </w:rPr>
        <w:t xml:space="preserve">Sorbitol may be </w:t>
      </w:r>
      <w:r w:rsidR="006D4B14" w:rsidRPr="001B68A4">
        <w:rPr>
          <w:rFonts w:ascii="Times New Roman" w:hAnsi="Times New Roman" w:cs="Times New Roman"/>
          <w:color w:val="000000"/>
          <w:sz w:val="24"/>
          <w:szCs w:val="24"/>
          <w:lang w:val="en-US"/>
        </w:rPr>
        <w:t>especially</w:t>
      </w:r>
      <w:r w:rsidR="006A3364" w:rsidRPr="001B68A4">
        <w:rPr>
          <w:rFonts w:ascii="Times New Roman" w:hAnsi="Times New Roman" w:cs="Times New Roman"/>
          <w:color w:val="000000"/>
          <w:sz w:val="24"/>
          <w:szCs w:val="24"/>
          <w:lang w:val="en-US"/>
        </w:rPr>
        <w:t xml:space="preserve"> important when N </w:t>
      </w:r>
      <w:r w:rsidR="00203725">
        <w:rPr>
          <w:rFonts w:ascii="Times New Roman" w:hAnsi="Times New Roman" w:cs="Times New Roman"/>
          <w:color w:val="000000"/>
          <w:sz w:val="24"/>
          <w:szCs w:val="24"/>
          <w:lang w:val="en-US"/>
        </w:rPr>
        <w:t xml:space="preserve">is </w:t>
      </w:r>
      <w:r w:rsidR="006A3364" w:rsidRPr="001B68A4">
        <w:rPr>
          <w:rFonts w:ascii="Times New Roman" w:hAnsi="Times New Roman" w:cs="Times New Roman"/>
          <w:color w:val="000000"/>
          <w:sz w:val="24"/>
          <w:szCs w:val="24"/>
          <w:lang w:val="en-US"/>
        </w:rPr>
        <w:t xml:space="preserve">limiting.  </w:t>
      </w:r>
      <w:r w:rsidR="006A381F">
        <w:rPr>
          <w:rFonts w:ascii="Times New Roman" w:hAnsi="Times New Roman" w:cs="Times New Roman"/>
          <w:color w:val="000000"/>
          <w:sz w:val="24"/>
          <w:szCs w:val="24"/>
          <w:lang w:val="en-US"/>
        </w:rPr>
        <w:t>Thus we suggest that u</w:t>
      </w:r>
      <w:r w:rsidR="000A0DC1">
        <w:rPr>
          <w:rFonts w:ascii="Times New Roman" w:hAnsi="Times New Roman" w:cs="Times New Roman"/>
          <w:color w:val="000000"/>
          <w:sz w:val="24"/>
          <w:szCs w:val="24"/>
          <w:lang w:val="en-US"/>
        </w:rPr>
        <w:t>nder N limitation t</w:t>
      </w:r>
      <w:r w:rsidR="006A3364" w:rsidRPr="001B68A4">
        <w:rPr>
          <w:rFonts w:ascii="Times New Roman" w:hAnsi="Times New Roman" w:cs="Times New Roman"/>
          <w:color w:val="000000"/>
          <w:sz w:val="24"/>
          <w:szCs w:val="24"/>
          <w:lang w:val="en-US"/>
        </w:rPr>
        <w:t>here may be</w:t>
      </w:r>
      <w:r w:rsidR="00EE644F" w:rsidRPr="001B68A4">
        <w:rPr>
          <w:rFonts w:ascii="Times New Roman" w:hAnsi="Times New Roman" w:cs="Times New Roman"/>
          <w:color w:val="000000"/>
          <w:sz w:val="24"/>
          <w:szCs w:val="24"/>
          <w:lang w:val="en-US"/>
        </w:rPr>
        <w:t xml:space="preserve"> a shift from accumulation of N-containing osmolytes</w:t>
      </w:r>
      <w:r w:rsidR="006A381F">
        <w:rPr>
          <w:rFonts w:ascii="Times New Roman" w:hAnsi="Times New Roman" w:cs="Times New Roman"/>
          <w:color w:val="000000"/>
          <w:sz w:val="24"/>
          <w:szCs w:val="24"/>
          <w:lang w:val="en-US"/>
        </w:rPr>
        <w:t>,</w:t>
      </w:r>
      <w:r w:rsidR="00EE644F" w:rsidRPr="001B68A4">
        <w:rPr>
          <w:rFonts w:ascii="Times New Roman" w:hAnsi="Times New Roman" w:cs="Times New Roman"/>
          <w:color w:val="000000"/>
          <w:sz w:val="24"/>
          <w:szCs w:val="24"/>
          <w:lang w:val="en-US"/>
        </w:rPr>
        <w:t xml:space="preserve"> like proline</w:t>
      </w:r>
      <w:r w:rsidR="006A381F">
        <w:rPr>
          <w:rFonts w:ascii="Times New Roman" w:hAnsi="Times New Roman" w:cs="Times New Roman"/>
          <w:color w:val="000000"/>
          <w:sz w:val="24"/>
          <w:szCs w:val="24"/>
          <w:lang w:val="en-US"/>
        </w:rPr>
        <w:t>,</w:t>
      </w:r>
      <w:r w:rsidR="00EE644F" w:rsidRPr="001B68A4">
        <w:rPr>
          <w:rFonts w:ascii="Times New Roman" w:hAnsi="Times New Roman" w:cs="Times New Roman"/>
          <w:color w:val="000000"/>
          <w:sz w:val="24"/>
          <w:szCs w:val="24"/>
          <w:lang w:val="en-US"/>
        </w:rPr>
        <w:t xml:space="preserve"> to non-N-containing osmolytes like sorbitol.</w:t>
      </w:r>
      <w:r w:rsidR="006A3364" w:rsidRPr="001B68A4">
        <w:rPr>
          <w:rFonts w:ascii="Times New Roman" w:hAnsi="Times New Roman" w:cs="Times New Roman"/>
          <w:color w:val="000000"/>
          <w:sz w:val="24"/>
          <w:szCs w:val="24"/>
          <w:lang w:val="en-US"/>
        </w:rPr>
        <w:t xml:space="preserve"> </w:t>
      </w:r>
    </w:p>
    <w:p w14:paraId="372988FE" w14:textId="6E7A7A14" w:rsidR="0014264C" w:rsidRDefault="0035401A" w:rsidP="00CC4483">
      <w:pPr>
        <w:widowControl w:val="0"/>
        <w:autoSpaceDE w:val="0"/>
        <w:autoSpaceDN w:val="0"/>
        <w:adjustRightInd w:val="0"/>
        <w:spacing w:after="0" w:line="480" w:lineRule="auto"/>
        <w:ind w:firstLine="360"/>
        <w:rPr>
          <w:rFonts w:ascii="Times New Roman" w:hAnsi="Times New Roman" w:cs="Times New Roman"/>
          <w:sz w:val="24"/>
          <w:szCs w:val="24"/>
          <w:lang w:val="en-US"/>
        </w:rPr>
      </w:pPr>
      <w:r w:rsidRPr="001B68A4">
        <w:rPr>
          <w:rFonts w:ascii="Times New Roman" w:hAnsi="Times New Roman" w:cs="Times New Roman"/>
          <w:color w:val="000000"/>
          <w:sz w:val="24"/>
          <w:szCs w:val="24"/>
          <w:lang w:val="en-US"/>
        </w:rPr>
        <w:t xml:space="preserve">The effects of drought on secondary metabolism </w:t>
      </w:r>
      <w:r w:rsidR="005D161E" w:rsidRPr="001B68A4">
        <w:rPr>
          <w:rFonts w:ascii="Times New Roman" w:hAnsi="Times New Roman" w:cs="Times New Roman"/>
          <w:color w:val="000000"/>
          <w:sz w:val="24"/>
          <w:szCs w:val="24"/>
          <w:lang w:val="en-US"/>
        </w:rPr>
        <w:t>can be variable</w:t>
      </w:r>
      <w:r w:rsidRPr="001B68A4">
        <w:rPr>
          <w:rFonts w:ascii="Times New Roman" w:hAnsi="Times New Roman" w:cs="Times New Roman"/>
          <w:color w:val="000000"/>
          <w:sz w:val="24"/>
          <w:szCs w:val="24"/>
          <w:lang w:val="en-US"/>
        </w:rPr>
        <w:t xml:space="preserve"> </w:t>
      </w:r>
      <w:r w:rsidR="007E3AE8" w:rsidRPr="007E3AE8">
        <w:rPr>
          <w:rFonts w:ascii="Times New Roman" w:hAnsi="Times New Roman" w:cs="Times New Roman"/>
          <w:color w:val="000000"/>
          <w:sz w:val="24"/>
          <w:szCs w:val="24"/>
        </w:rPr>
        <w:t xml:space="preserve">(Chaves </w:t>
      </w:r>
      <w:r w:rsidR="007E3AE8" w:rsidRPr="007E3AE8">
        <w:rPr>
          <w:rFonts w:ascii="Times New Roman" w:hAnsi="Times New Roman" w:cs="Times New Roman"/>
          <w:i/>
          <w:iCs/>
          <w:color w:val="000000"/>
          <w:sz w:val="24"/>
          <w:szCs w:val="24"/>
        </w:rPr>
        <w:t>et al.</w:t>
      </w:r>
      <w:r w:rsidR="007E3AE8" w:rsidRPr="007E3AE8">
        <w:rPr>
          <w:rFonts w:ascii="Times New Roman" w:hAnsi="Times New Roman" w:cs="Times New Roman"/>
          <w:color w:val="000000"/>
          <w:sz w:val="24"/>
          <w:szCs w:val="24"/>
        </w:rPr>
        <w:t xml:space="preserve"> 2003; </w:t>
      </w:r>
      <w:proofErr w:type="spellStart"/>
      <w:r w:rsidR="007E3AE8" w:rsidRPr="007E3AE8">
        <w:rPr>
          <w:rFonts w:ascii="Times New Roman" w:hAnsi="Times New Roman" w:cs="Times New Roman"/>
          <w:color w:val="000000"/>
          <w:sz w:val="24"/>
          <w:szCs w:val="24"/>
        </w:rPr>
        <w:t>Selmar</w:t>
      </w:r>
      <w:proofErr w:type="spellEnd"/>
      <w:r w:rsidR="007E3AE8" w:rsidRPr="007E3AE8">
        <w:rPr>
          <w:rFonts w:ascii="Times New Roman" w:hAnsi="Times New Roman" w:cs="Times New Roman"/>
          <w:color w:val="000000"/>
          <w:sz w:val="24"/>
          <w:szCs w:val="24"/>
        </w:rPr>
        <w:t xml:space="preserve"> </w:t>
      </w:r>
      <w:proofErr w:type="spellStart"/>
      <w:r w:rsidR="007E3AE8" w:rsidRPr="007E3AE8">
        <w:rPr>
          <w:rFonts w:ascii="Times New Roman" w:hAnsi="Times New Roman" w:cs="Times New Roman"/>
          <w:color w:val="000000"/>
          <w:sz w:val="24"/>
          <w:szCs w:val="24"/>
        </w:rPr>
        <w:t>and</w:t>
      </w:r>
      <w:proofErr w:type="spellEnd"/>
      <w:r w:rsidR="007E3AE8" w:rsidRPr="007E3AE8">
        <w:rPr>
          <w:rFonts w:ascii="Times New Roman" w:hAnsi="Times New Roman" w:cs="Times New Roman"/>
          <w:color w:val="000000"/>
          <w:sz w:val="24"/>
          <w:szCs w:val="24"/>
        </w:rPr>
        <w:t xml:space="preserve"> </w:t>
      </w:r>
      <w:proofErr w:type="spellStart"/>
      <w:r w:rsidR="007E3AE8" w:rsidRPr="007E3AE8">
        <w:rPr>
          <w:rFonts w:ascii="Times New Roman" w:hAnsi="Times New Roman" w:cs="Times New Roman"/>
          <w:color w:val="000000"/>
          <w:sz w:val="24"/>
          <w:szCs w:val="24"/>
        </w:rPr>
        <w:t>Kleinwaechter</w:t>
      </w:r>
      <w:proofErr w:type="spellEnd"/>
      <w:r w:rsidR="007E3AE8" w:rsidRPr="007E3AE8">
        <w:rPr>
          <w:rFonts w:ascii="Times New Roman" w:hAnsi="Times New Roman" w:cs="Times New Roman"/>
          <w:color w:val="000000"/>
          <w:sz w:val="24"/>
          <w:szCs w:val="24"/>
        </w:rPr>
        <w:t xml:space="preserve"> 2013; Metz </w:t>
      </w:r>
      <w:r w:rsidR="007E3AE8" w:rsidRPr="007E3AE8">
        <w:rPr>
          <w:rFonts w:ascii="Times New Roman" w:hAnsi="Times New Roman" w:cs="Times New Roman"/>
          <w:i/>
          <w:iCs/>
          <w:color w:val="000000"/>
          <w:sz w:val="24"/>
          <w:szCs w:val="24"/>
        </w:rPr>
        <w:t>et al.</w:t>
      </w:r>
      <w:r w:rsidR="007E3AE8" w:rsidRPr="007E3AE8">
        <w:rPr>
          <w:rFonts w:ascii="Times New Roman" w:hAnsi="Times New Roman" w:cs="Times New Roman"/>
          <w:color w:val="000000"/>
          <w:sz w:val="24"/>
          <w:szCs w:val="24"/>
        </w:rPr>
        <w:t xml:space="preserve"> 2014)</w:t>
      </w:r>
      <w:r w:rsidRPr="001B68A4">
        <w:rPr>
          <w:rFonts w:ascii="Times New Roman" w:hAnsi="Times New Roman" w:cs="Times New Roman"/>
          <w:color w:val="000000"/>
          <w:sz w:val="24"/>
          <w:szCs w:val="24"/>
          <w:lang w:val="en-US"/>
        </w:rPr>
        <w:t xml:space="preserve">. </w:t>
      </w:r>
      <w:r w:rsidR="005D161E" w:rsidRPr="001B68A4">
        <w:rPr>
          <w:rFonts w:ascii="Times New Roman" w:hAnsi="Times New Roman" w:cs="Times New Roman"/>
          <w:color w:val="000000"/>
          <w:sz w:val="24"/>
          <w:szCs w:val="24"/>
          <w:lang w:val="en-US"/>
        </w:rPr>
        <w:t>W</w:t>
      </w:r>
      <w:r w:rsidR="00036121" w:rsidRPr="001B68A4">
        <w:rPr>
          <w:rFonts w:ascii="Times New Roman" w:hAnsi="Times New Roman" w:cs="Times New Roman"/>
          <w:sz w:val="24"/>
          <w:szCs w:val="24"/>
          <w:lang w:val="en-US"/>
        </w:rPr>
        <w:t xml:space="preserve">e </w:t>
      </w:r>
      <w:r w:rsidRPr="001B68A4">
        <w:rPr>
          <w:rFonts w:ascii="Times New Roman" w:hAnsi="Times New Roman" w:cs="Times New Roman"/>
          <w:sz w:val="24"/>
          <w:szCs w:val="24"/>
          <w:lang w:val="en-US"/>
        </w:rPr>
        <w:t>had</w:t>
      </w:r>
      <w:r w:rsidR="00036121" w:rsidRPr="001B68A4">
        <w:rPr>
          <w:rFonts w:ascii="Times New Roman" w:hAnsi="Times New Roman" w:cs="Times New Roman"/>
          <w:sz w:val="24"/>
          <w:szCs w:val="24"/>
          <w:lang w:val="en-US"/>
        </w:rPr>
        <w:t xml:space="preserve"> predicted that </w:t>
      </w:r>
      <w:r w:rsidR="00FE56BD" w:rsidRPr="001B68A4">
        <w:rPr>
          <w:rFonts w:ascii="Times New Roman" w:hAnsi="Times New Roman" w:cs="Times New Roman"/>
          <w:sz w:val="24"/>
          <w:szCs w:val="24"/>
          <w:lang w:val="en-US"/>
        </w:rPr>
        <w:t xml:space="preserve">as a result of resource limitation in the drought treatment, an increase in compounds </w:t>
      </w:r>
      <w:r w:rsidR="00DF1A7C" w:rsidRPr="001B68A4">
        <w:rPr>
          <w:rFonts w:ascii="Times New Roman" w:hAnsi="Times New Roman" w:cs="Times New Roman"/>
          <w:sz w:val="24"/>
          <w:szCs w:val="24"/>
          <w:lang w:val="en-US"/>
        </w:rPr>
        <w:t>involved in</w:t>
      </w:r>
      <w:r w:rsidR="00FE56BD" w:rsidRPr="001B68A4">
        <w:rPr>
          <w:rFonts w:ascii="Times New Roman" w:hAnsi="Times New Roman" w:cs="Times New Roman"/>
          <w:sz w:val="24"/>
          <w:szCs w:val="24"/>
          <w:lang w:val="en-US"/>
        </w:rPr>
        <w:t xml:space="preserve"> osmoregulation would be associated with decrease</w:t>
      </w:r>
      <w:r w:rsidR="0014264C" w:rsidRPr="001B68A4">
        <w:rPr>
          <w:rFonts w:ascii="Times New Roman" w:hAnsi="Times New Roman" w:cs="Times New Roman"/>
          <w:sz w:val="24"/>
          <w:szCs w:val="24"/>
          <w:lang w:val="en-US"/>
        </w:rPr>
        <w:t>d</w:t>
      </w:r>
      <w:r w:rsidR="00FE56BD" w:rsidRPr="001B68A4">
        <w:rPr>
          <w:rFonts w:ascii="Times New Roman" w:hAnsi="Times New Roman" w:cs="Times New Roman"/>
          <w:sz w:val="24"/>
          <w:szCs w:val="24"/>
          <w:lang w:val="en-US"/>
        </w:rPr>
        <w:t xml:space="preserve"> </w:t>
      </w:r>
      <w:r w:rsidRPr="001B68A4">
        <w:rPr>
          <w:rFonts w:ascii="Times New Roman" w:hAnsi="Times New Roman" w:cs="Times New Roman"/>
          <w:sz w:val="24"/>
          <w:szCs w:val="24"/>
          <w:lang w:val="en-US"/>
        </w:rPr>
        <w:t>iridoid gl</w:t>
      </w:r>
      <w:r w:rsidR="00AD2724" w:rsidRPr="001B68A4">
        <w:rPr>
          <w:rFonts w:ascii="Times New Roman" w:hAnsi="Times New Roman" w:cs="Times New Roman"/>
          <w:sz w:val="24"/>
          <w:szCs w:val="24"/>
          <w:lang w:val="en-US"/>
        </w:rPr>
        <w:t>y</w:t>
      </w:r>
      <w:r w:rsidRPr="001B68A4">
        <w:rPr>
          <w:rFonts w:ascii="Times New Roman" w:hAnsi="Times New Roman" w:cs="Times New Roman"/>
          <w:sz w:val="24"/>
          <w:szCs w:val="24"/>
          <w:lang w:val="en-US"/>
        </w:rPr>
        <w:t>coside concentration</w:t>
      </w:r>
      <w:r w:rsidR="00DF1A7C" w:rsidRPr="001B68A4">
        <w:rPr>
          <w:rFonts w:ascii="Times New Roman" w:hAnsi="Times New Roman" w:cs="Times New Roman"/>
          <w:sz w:val="24"/>
          <w:szCs w:val="24"/>
          <w:lang w:val="en-US"/>
        </w:rPr>
        <w:t>s</w:t>
      </w:r>
      <w:r w:rsidR="00036121" w:rsidRPr="001B68A4">
        <w:rPr>
          <w:rFonts w:ascii="Times New Roman" w:hAnsi="Times New Roman" w:cs="Times New Roman"/>
          <w:sz w:val="24"/>
          <w:szCs w:val="24"/>
          <w:lang w:val="en-US"/>
        </w:rPr>
        <w:t xml:space="preserve">.  </w:t>
      </w:r>
      <w:r w:rsidR="00167373" w:rsidRPr="001B68A4">
        <w:rPr>
          <w:rFonts w:ascii="Times New Roman" w:hAnsi="Times New Roman" w:cs="Times New Roman"/>
          <w:sz w:val="24"/>
          <w:szCs w:val="24"/>
          <w:lang w:val="en-US"/>
        </w:rPr>
        <w:t>Indeed,</w:t>
      </w:r>
      <w:r w:rsidR="00D50034" w:rsidRPr="001B68A4">
        <w:rPr>
          <w:rFonts w:ascii="Times New Roman" w:hAnsi="Times New Roman" w:cs="Times New Roman"/>
          <w:sz w:val="24"/>
          <w:szCs w:val="24"/>
          <w:lang w:val="en-US"/>
        </w:rPr>
        <w:t xml:space="preserve"> </w:t>
      </w:r>
      <w:proofErr w:type="spellStart"/>
      <w:r w:rsidR="005D161E" w:rsidRPr="001B68A4">
        <w:rPr>
          <w:rFonts w:ascii="Times New Roman" w:hAnsi="Times New Roman" w:cs="Times New Roman"/>
          <w:sz w:val="24"/>
          <w:szCs w:val="24"/>
          <w:lang w:val="en-US"/>
        </w:rPr>
        <w:t>catalpol</w:t>
      </w:r>
      <w:proofErr w:type="spellEnd"/>
      <w:r w:rsidR="005D161E" w:rsidRPr="001B68A4">
        <w:rPr>
          <w:rFonts w:ascii="Times New Roman" w:hAnsi="Times New Roman" w:cs="Times New Roman"/>
          <w:sz w:val="24"/>
          <w:szCs w:val="24"/>
          <w:lang w:val="en-US"/>
        </w:rPr>
        <w:t xml:space="preserve"> </w:t>
      </w:r>
      <w:r w:rsidR="00167373" w:rsidRPr="001B68A4">
        <w:rPr>
          <w:rFonts w:ascii="Times New Roman" w:hAnsi="Times New Roman" w:cs="Times New Roman"/>
          <w:sz w:val="24"/>
          <w:szCs w:val="24"/>
          <w:lang w:val="en-US"/>
        </w:rPr>
        <w:t>concentrations were</w:t>
      </w:r>
      <w:r w:rsidR="005D161E" w:rsidRPr="001B68A4">
        <w:rPr>
          <w:rFonts w:ascii="Times New Roman" w:hAnsi="Times New Roman" w:cs="Times New Roman"/>
          <w:sz w:val="24"/>
          <w:szCs w:val="24"/>
          <w:lang w:val="en-US"/>
        </w:rPr>
        <w:t xml:space="preserve"> </w:t>
      </w:r>
      <w:r w:rsidR="0014264C" w:rsidRPr="001B68A4">
        <w:rPr>
          <w:rFonts w:ascii="Times New Roman" w:hAnsi="Times New Roman" w:cs="Times New Roman"/>
          <w:sz w:val="24"/>
          <w:szCs w:val="24"/>
          <w:lang w:val="en-US"/>
        </w:rPr>
        <w:t xml:space="preserve">ca. </w:t>
      </w:r>
      <w:r w:rsidR="005D161E" w:rsidRPr="001B68A4">
        <w:rPr>
          <w:rFonts w:ascii="Times New Roman" w:hAnsi="Times New Roman" w:cs="Times New Roman"/>
          <w:sz w:val="24"/>
          <w:szCs w:val="24"/>
          <w:lang w:val="en-US"/>
        </w:rPr>
        <w:t xml:space="preserve">40% lower in </w:t>
      </w:r>
      <w:r w:rsidR="00462BF6" w:rsidRPr="001B68A4">
        <w:rPr>
          <w:rFonts w:ascii="Times New Roman" w:hAnsi="Times New Roman" w:cs="Times New Roman"/>
          <w:sz w:val="24"/>
          <w:szCs w:val="24"/>
          <w:lang w:val="en-US"/>
        </w:rPr>
        <w:t xml:space="preserve">leaves of plants grown in </w:t>
      </w:r>
      <w:r w:rsidR="005D161E" w:rsidRPr="001B68A4">
        <w:rPr>
          <w:rFonts w:ascii="Times New Roman" w:hAnsi="Times New Roman" w:cs="Times New Roman"/>
          <w:sz w:val="24"/>
          <w:szCs w:val="24"/>
          <w:lang w:val="en-US"/>
        </w:rPr>
        <w:t>the drought</w:t>
      </w:r>
      <w:r w:rsidR="00176708" w:rsidRPr="001B68A4">
        <w:rPr>
          <w:rFonts w:ascii="Times New Roman" w:hAnsi="Times New Roman" w:cs="Times New Roman"/>
          <w:sz w:val="24"/>
          <w:szCs w:val="24"/>
          <w:lang w:val="en-US"/>
        </w:rPr>
        <w:t xml:space="preserve"> plots</w:t>
      </w:r>
      <w:r w:rsidR="005D161E" w:rsidRPr="001B68A4">
        <w:rPr>
          <w:rFonts w:ascii="Times New Roman" w:hAnsi="Times New Roman" w:cs="Times New Roman"/>
          <w:sz w:val="24"/>
          <w:szCs w:val="24"/>
          <w:lang w:val="en-US"/>
        </w:rPr>
        <w:t>.  In contrast</w:t>
      </w:r>
      <w:r w:rsidR="00D75827" w:rsidRPr="001B68A4">
        <w:rPr>
          <w:rFonts w:ascii="Times New Roman" w:hAnsi="Times New Roman" w:cs="Times New Roman"/>
          <w:sz w:val="24"/>
          <w:szCs w:val="24"/>
          <w:lang w:val="en-US"/>
        </w:rPr>
        <w:t>,</w:t>
      </w:r>
      <w:r w:rsidR="005D161E" w:rsidRPr="001B68A4">
        <w:rPr>
          <w:rFonts w:ascii="Times New Roman" w:hAnsi="Times New Roman" w:cs="Times New Roman"/>
          <w:sz w:val="24"/>
          <w:szCs w:val="24"/>
          <w:lang w:val="en-US"/>
        </w:rPr>
        <w:t xml:space="preserve"> </w:t>
      </w:r>
      <w:proofErr w:type="spellStart"/>
      <w:r w:rsidR="00D50034" w:rsidRPr="001B68A4">
        <w:rPr>
          <w:rFonts w:ascii="Times New Roman" w:hAnsi="Times New Roman" w:cs="Times New Roman"/>
          <w:sz w:val="24"/>
          <w:szCs w:val="24"/>
          <w:lang w:val="en-US"/>
        </w:rPr>
        <w:t>a</w:t>
      </w:r>
      <w:r w:rsidR="0014264C" w:rsidRPr="001B68A4">
        <w:rPr>
          <w:rFonts w:ascii="Times New Roman" w:hAnsi="Times New Roman" w:cs="Times New Roman"/>
          <w:sz w:val="24"/>
          <w:szCs w:val="24"/>
          <w:lang w:val="en-US"/>
        </w:rPr>
        <w:t>u</w:t>
      </w:r>
      <w:r w:rsidR="00D50034" w:rsidRPr="001B68A4">
        <w:rPr>
          <w:rFonts w:ascii="Times New Roman" w:hAnsi="Times New Roman" w:cs="Times New Roman"/>
          <w:sz w:val="24"/>
          <w:szCs w:val="24"/>
          <w:lang w:val="en-US"/>
        </w:rPr>
        <w:t>cubin</w:t>
      </w:r>
      <w:proofErr w:type="spellEnd"/>
      <w:r w:rsidR="00A74A3D" w:rsidRPr="001B68A4">
        <w:rPr>
          <w:rFonts w:ascii="Times New Roman" w:hAnsi="Times New Roman" w:cs="Times New Roman"/>
          <w:sz w:val="24"/>
          <w:szCs w:val="24"/>
          <w:lang w:val="en-US"/>
        </w:rPr>
        <w:t xml:space="preserve"> </w:t>
      </w:r>
      <w:r w:rsidR="00167373" w:rsidRPr="001B68A4">
        <w:rPr>
          <w:rFonts w:ascii="Times New Roman" w:hAnsi="Times New Roman" w:cs="Times New Roman"/>
          <w:sz w:val="24"/>
          <w:szCs w:val="24"/>
          <w:lang w:val="en-US"/>
        </w:rPr>
        <w:t xml:space="preserve">concentrations </w:t>
      </w:r>
      <w:r w:rsidR="007E0820" w:rsidRPr="001B68A4">
        <w:rPr>
          <w:rFonts w:ascii="Times New Roman" w:hAnsi="Times New Roman" w:cs="Times New Roman"/>
          <w:sz w:val="24"/>
          <w:szCs w:val="24"/>
          <w:lang w:val="en-US"/>
        </w:rPr>
        <w:t>were</w:t>
      </w:r>
      <w:r w:rsidR="00462BF6" w:rsidRPr="001B68A4">
        <w:rPr>
          <w:rFonts w:ascii="Times New Roman" w:hAnsi="Times New Roman" w:cs="Times New Roman"/>
          <w:sz w:val="24"/>
          <w:szCs w:val="24"/>
          <w:lang w:val="en-US"/>
        </w:rPr>
        <w:t xml:space="preserve"> higher in these plants</w:t>
      </w:r>
      <w:r w:rsidR="00036121" w:rsidRPr="001B68A4">
        <w:rPr>
          <w:rFonts w:ascii="Times New Roman" w:hAnsi="Times New Roman" w:cs="Times New Roman"/>
          <w:sz w:val="24"/>
          <w:szCs w:val="24"/>
          <w:lang w:val="en-US"/>
        </w:rPr>
        <w:t>.</w:t>
      </w:r>
      <w:r w:rsidR="00540D75" w:rsidRPr="001B68A4">
        <w:rPr>
          <w:rFonts w:ascii="Times New Roman" w:hAnsi="Times New Roman" w:cs="Times New Roman"/>
          <w:sz w:val="24"/>
          <w:szCs w:val="24"/>
          <w:lang w:val="en-US"/>
        </w:rPr>
        <w:t xml:space="preserve">  </w:t>
      </w:r>
      <w:r w:rsidR="00314291" w:rsidRPr="001B68A4">
        <w:rPr>
          <w:rFonts w:ascii="Times New Roman" w:hAnsi="Times New Roman" w:cs="Times New Roman"/>
          <w:sz w:val="24"/>
          <w:szCs w:val="24"/>
          <w:lang w:val="en-US"/>
        </w:rPr>
        <w:t>A</w:t>
      </w:r>
      <w:r w:rsidR="0014264C" w:rsidRPr="001B68A4">
        <w:rPr>
          <w:rFonts w:ascii="Times New Roman" w:hAnsi="Times New Roman" w:cs="Times New Roman"/>
          <w:sz w:val="24"/>
          <w:szCs w:val="24"/>
          <w:lang w:val="en-US"/>
        </w:rPr>
        <w:t xml:space="preserve">s </w:t>
      </w:r>
      <w:proofErr w:type="spellStart"/>
      <w:r w:rsidR="00540D75" w:rsidRPr="001B68A4">
        <w:rPr>
          <w:rFonts w:ascii="Times New Roman" w:hAnsi="Times New Roman" w:cs="Times New Roman"/>
          <w:sz w:val="24"/>
          <w:szCs w:val="24"/>
          <w:lang w:val="en-US"/>
        </w:rPr>
        <w:t>a</w:t>
      </w:r>
      <w:r w:rsidR="0014264C" w:rsidRPr="001B68A4">
        <w:rPr>
          <w:rFonts w:ascii="Times New Roman" w:hAnsi="Times New Roman" w:cs="Times New Roman"/>
          <w:sz w:val="24"/>
          <w:szCs w:val="24"/>
          <w:lang w:val="en-US"/>
        </w:rPr>
        <w:t>u</w:t>
      </w:r>
      <w:r w:rsidR="00540D75" w:rsidRPr="001B68A4">
        <w:rPr>
          <w:rFonts w:ascii="Times New Roman" w:hAnsi="Times New Roman" w:cs="Times New Roman"/>
          <w:sz w:val="24"/>
          <w:szCs w:val="24"/>
          <w:lang w:val="en-US"/>
        </w:rPr>
        <w:t>cubin</w:t>
      </w:r>
      <w:proofErr w:type="spellEnd"/>
      <w:r w:rsidR="00540D75" w:rsidRPr="001B68A4">
        <w:rPr>
          <w:rFonts w:ascii="Times New Roman" w:hAnsi="Times New Roman" w:cs="Times New Roman"/>
          <w:sz w:val="24"/>
          <w:szCs w:val="24"/>
          <w:lang w:val="en-US"/>
        </w:rPr>
        <w:t xml:space="preserve"> is </w:t>
      </w:r>
      <w:r w:rsidR="0014264C" w:rsidRPr="001B68A4">
        <w:rPr>
          <w:rFonts w:ascii="Times New Roman" w:hAnsi="Times New Roman" w:cs="Times New Roman"/>
          <w:sz w:val="24"/>
          <w:szCs w:val="24"/>
          <w:lang w:val="en-US"/>
        </w:rPr>
        <w:t>the</w:t>
      </w:r>
      <w:r w:rsidR="00540D75" w:rsidRPr="001B68A4">
        <w:rPr>
          <w:rFonts w:ascii="Times New Roman" w:hAnsi="Times New Roman" w:cs="Times New Roman"/>
          <w:sz w:val="24"/>
          <w:szCs w:val="24"/>
          <w:lang w:val="en-US"/>
        </w:rPr>
        <w:t xml:space="preserve"> biosynthe</w:t>
      </w:r>
      <w:r w:rsidR="0014264C" w:rsidRPr="001B68A4">
        <w:rPr>
          <w:rFonts w:ascii="Times New Roman" w:hAnsi="Times New Roman" w:cs="Times New Roman"/>
          <w:sz w:val="24"/>
          <w:szCs w:val="24"/>
          <w:lang w:val="en-US"/>
        </w:rPr>
        <w:t>tic</w:t>
      </w:r>
      <w:r w:rsidR="00540D75" w:rsidRPr="001B68A4">
        <w:rPr>
          <w:rFonts w:ascii="Times New Roman" w:hAnsi="Times New Roman" w:cs="Times New Roman"/>
          <w:sz w:val="24"/>
          <w:szCs w:val="24"/>
          <w:lang w:val="en-US"/>
        </w:rPr>
        <w:t xml:space="preserve"> </w:t>
      </w:r>
      <w:r w:rsidR="0014264C" w:rsidRPr="001B68A4">
        <w:rPr>
          <w:rFonts w:ascii="Times New Roman" w:hAnsi="Times New Roman" w:cs="Times New Roman"/>
          <w:sz w:val="24"/>
          <w:szCs w:val="24"/>
          <w:lang w:val="en-US"/>
        </w:rPr>
        <w:t xml:space="preserve">precursor </w:t>
      </w:r>
      <w:r w:rsidR="00540D75" w:rsidRPr="001B68A4">
        <w:rPr>
          <w:rFonts w:ascii="Times New Roman" w:hAnsi="Times New Roman" w:cs="Times New Roman"/>
          <w:sz w:val="24"/>
          <w:szCs w:val="24"/>
          <w:lang w:val="en-US"/>
        </w:rPr>
        <w:t xml:space="preserve">of </w:t>
      </w:r>
      <w:proofErr w:type="spellStart"/>
      <w:r w:rsidR="00540D75" w:rsidRPr="001B68A4">
        <w:rPr>
          <w:rFonts w:ascii="Times New Roman" w:hAnsi="Times New Roman" w:cs="Times New Roman"/>
          <w:sz w:val="24"/>
          <w:szCs w:val="24"/>
          <w:lang w:val="en-US"/>
        </w:rPr>
        <w:t>catalpol</w:t>
      </w:r>
      <w:proofErr w:type="spellEnd"/>
      <w:r w:rsidR="00540D75" w:rsidRPr="001B68A4">
        <w:rPr>
          <w:rFonts w:ascii="Times New Roman" w:hAnsi="Times New Roman" w:cs="Times New Roman"/>
          <w:sz w:val="24"/>
          <w:szCs w:val="24"/>
          <w:lang w:val="en-US"/>
        </w:rPr>
        <w:t xml:space="preserve"> </w:t>
      </w:r>
      <w:r w:rsidR="007E3AE8">
        <w:rPr>
          <w:rFonts w:ascii="Times New Roman" w:hAnsi="Times New Roman" w:cs="Times New Roman"/>
          <w:sz w:val="24"/>
          <w:szCs w:val="24"/>
        </w:rPr>
        <w:t>(</w:t>
      </w:r>
      <w:proofErr w:type="spellStart"/>
      <w:r w:rsidR="007E3AE8">
        <w:rPr>
          <w:rFonts w:ascii="Times New Roman" w:hAnsi="Times New Roman" w:cs="Times New Roman"/>
          <w:sz w:val="24"/>
          <w:szCs w:val="24"/>
        </w:rPr>
        <w:t>Damtoft</w:t>
      </w:r>
      <w:proofErr w:type="spellEnd"/>
      <w:r w:rsidR="007E3AE8">
        <w:rPr>
          <w:rFonts w:ascii="Times New Roman" w:hAnsi="Times New Roman" w:cs="Times New Roman"/>
          <w:sz w:val="24"/>
          <w:szCs w:val="24"/>
        </w:rPr>
        <w:t xml:space="preserve"> 1994)</w:t>
      </w:r>
      <w:r w:rsidR="00540D75" w:rsidRPr="001B68A4">
        <w:rPr>
          <w:rFonts w:ascii="Times New Roman" w:hAnsi="Times New Roman" w:cs="Times New Roman"/>
          <w:sz w:val="24"/>
          <w:szCs w:val="24"/>
          <w:lang w:val="en-US"/>
        </w:rPr>
        <w:t xml:space="preserve">, it is possible that the </w:t>
      </w:r>
      <w:r w:rsidR="0014264C" w:rsidRPr="001B68A4">
        <w:rPr>
          <w:rFonts w:ascii="Times New Roman" w:hAnsi="Times New Roman" w:cs="Times New Roman"/>
          <w:sz w:val="24"/>
          <w:szCs w:val="24"/>
          <w:lang w:val="en-US"/>
        </w:rPr>
        <w:t xml:space="preserve">biosynthetic conversion of </w:t>
      </w:r>
      <w:proofErr w:type="spellStart"/>
      <w:r w:rsidR="0014264C" w:rsidRPr="001B68A4">
        <w:rPr>
          <w:rFonts w:ascii="Times New Roman" w:hAnsi="Times New Roman" w:cs="Times New Roman"/>
          <w:sz w:val="24"/>
          <w:szCs w:val="24"/>
          <w:lang w:val="en-US"/>
        </w:rPr>
        <w:t>aucubin</w:t>
      </w:r>
      <w:proofErr w:type="spellEnd"/>
      <w:r w:rsidR="0014264C" w:rsidRPr="001B68A4">
        <w:rPr>
          <w:rFonts w:ascii="Times New Roman" w:hAnsi="Times New Roman" w:cs="Times New Roman"/>
          <w:sz w:val="24"/>
          <w:szCs w:val="24"/>
          <w:lang w:val="en-US"/>
        </w:rPr>
        <w:t xml:space="preserve"> to</w:t>
      </w:r>
      <w:r w:rsidR="00540D75" w:rsidRPr="001B68A4">
        <w:rPr>
          <w:rFonts w:ascii="Times New Roman" w:hAnsi="Times New Roman" w:cs="Times New Roman"/>
          <w:sz w:val="24"/>
          <w:szCs w:val="24"/>
          <w:lang w:val="en-US"/>
        </w:rPr>
        <w:t xml:space="preserve"> </w:t>
      </w:r>
      <w:proofErr w:type="spellStart"/>
      <w:r w:rsidR="00540D75" w:rsidRPr="001B68A4">
        <w:rPr>
          <w:rFonts w:ascii="Times New Roman" w:hAnsi="Times New Roman" w:cs="Times New Roman"/>
          <w:sz w:val="24"/>
          <w:szCs w:val="24"/>
          <w:lang w:val="en-US"/>
        </w:rPr>
        <w:t>catalpol</w:t>
      </w:r>
      <w:proofErr w:type="spellEnd"/>
      <w:r w:rsidR="00540D75" w:rsidRPr="001B68A4">
        <w:rPr>
          <w:rFonts w:ascii="Times New Roman" w:hAnsi="Times New Roman" w:cs="Times New Roman"/>
          <w:sz w:val="24"/>
          <w:szCs w:val="24"/>
          <w:lang w:val="en-US"/>
        </w:rPr>
        <w:t xml:space="preserve"> </w:t>
      </w:r>
      <w:r w:rsidR="00314291" w:rsidRPr="001B68A4">
        <w:rPr>
          <w:rFonts w:ascii="Times New Roman" w:hAnsi="Times New Roman" w:cs="Times New Roman"/>
          <w:sz w:val="24"/>
          <w:szCs w:val="24"/>
          <w:lang w:val="en-US"/>
        </w:rPr>
        <w:t>was</w:t>
      </w:r>
      <w:r w:rsidR="00540D75" w:rsidRPr="001B68A4">
        <w:rPr>
          <w:rFonts w:ascii="Times New Roman" w:hAnsi="Times New Roman" w:cs="Times New Roman"/>
          <w:sz w:val="24"/>
          <w:szCs w:val="24"/>
          <w:lang w:val="en-US"/>
        </w:rPr>
        <w:t xml:space="preserve"> impaired </w:t>
      </w:r>
      <w:r w:rsidR="005D161E" w:rsidRPr="001B68A4">
        <w:rPr>
          <w:rFonts w:ascii="Times New Roman" w:hAnsi="Times New Roman" w:cs="Times New Roman"/>
          <w:sz w:val="24"/>
          <w:szCs w:val="24"/>
          <w:lang w:val="en-US"/>
        </w:rPr>
        <w:t>in</w:t>
      </w:r>
      <w:r w:rsidR="00540D75" w:rsidRPr="001B68A4">
        <w:rPr>
          <w:rFonts w:ascii="Times New Roman" w:hAnsi="Times New Roman" w:cs="Times New Roman"/>
          <w:sz w:val="24"/>
          <w:szCs w:val="24"/>
          <w:lang w:val="en-US"/>
        </w:rPr>
        <w:t xml:space="preserve"> drought</w:t>
      </w:r>
      <w:r w:rsidR="00B2660E" w:rsidRPr="001B68A4">
        <w:rPr>
          <w:rFonts w:ascii="Times New Roman" w:hAnsi="Times New Roman" w:cs="Times New Roman"/>
          <w:sz w:val="24"/>
          <w:szCs w:val="24"/>
          <w:lang w:val="en-US"/>
        </w:rPr>
        <w:t xml:space="preserve">-exposed </w:t>
      </w:r>
      <w:r w:rsidR="005D161E" w:rsidRPr="001B68A4">
        <w:rPr>
          <w:rFonts w:ascii="Times New Roman" w:hAnsi="Times New Roman" w:cs="Times New Roman"/>
          <w:sz w:val="24"/>
          <w:szCs w:val="24"/>
          <w:lang w:val="en-US"/>
        </w:rPr>
        <w:t>plants</w:t>
      </w:r>
      <w:r w:rsidR="00540D75" w:rsidRPr="001B68A4">
        <w:rPr>
          <w:rFonts w:ascii="Times New Roman" w:hAnsi="Times New Roman" w:cs="Times New Roman"/>
          <w:sz w:val="24"/>
          <w:szCs w:val="24"/>
          <w:lang w:val="en-US"/>
        </w:rPr>
        <w:t>.</w:t>
      </w:r>
      <w:r w:rsidR="00E23619" w:rsidRPr="001B68A4">
        <w:rPr>
          <w:rFonts w:ascii="Times New Roman" w:hAnsi="Times New Roman" w:cs="Times New Roman"/>
          <w:sz w:val="24"/>
          <w:szCs w:val="24"/>
          <w:lang w:val="en-US"/>
        </w:rPr>
        <w:t xml:space="preserve"> Alternatively, </w:t>
      </w:r>
      <w:proofErr w:type="spellStart"/>
      <w:r w:rsidR="00E23619" w:rsidRPr="001B68A4">
        <w:rPr>
          <w:rFonts w:ascii="Times New Roman" w:hAnsi="Times New Roman" w:cs="Times New Roman"/>
          <w:sz w:val="24"/>
          <w:szCs w:val="24"/>
          <w:lang w:val="en-US"/>
        </w:rPr>
        <w:t>catalpol</w:t>
      </w:r>
      <w:proofErr w:type="spellEnd"/>
      <w:r w:rsidR="00E23619" w:rsidRPr="001B68A4">
        <w:rPr>
          <w:rFonts w:ascii="Times New Roman" w:hAnsi="Times New Roman" w:cs="Times New Roman"/>
          <w:sz w:val="24"/>
          <w:szCs w:val="24"/>
          <w:lang w:val="en-US"/>
        </w:rPr>
        <w:t xml:space="preserve"> may be more prone to degradation. Whatever the mechanism, s</w:t>
      </w:r>
      <w:r w:rsidR="00034291" w:rsidRPr="001B68A4">
        <w:rPr>
          <w:rFonts w:ascii="Times New Roman" w:hAnsi="Times New Roman" w:cs="Times New Roman"/>
          <w:sz w:val="24"/>
          <w:szCs w:val="24"/>
          <w:lang w:val="en-US"/>
        </w:rPr>
        <w:t xml:space="preserve">imilar </w:t>
      </w:r>
      <w:r w:rsidR="00220D5C" w:rsidRPr="001B68A4">
        <w:rPr>
          <w:rFonts w:ascii="Times New Roman" w:hAnsi="Times New Roman" w:cs="Times New Roman"/>
          <w:sz w:val="24"/>
          <w:szCs w:val="24"/>
          <w:lang w:val="en-US"/>
        </w:rPr>
        <w:t>to</w:t>
      </w:r>
      <w:r w:rsidR="00034291" w:rsidRPr="001B68A4">
        <w:rPr>
          <w:rFonts w:ascii="Times New Roman" w:hAnsi="Times New Roman" w:cs="Times New Roman"/>
          <w:sz w:val="24"/>
          <w:szCs w:val="24"/>
          <w:lang w:val="en-US"/>
        </w:rPr>
        <w:t xml:space="preserve"> the current study,</w:t>
      </w:r>
      <w:r w:rsidR="00036121" w:rsidRPr="001B68A4">
        <w:rPr>
          <w:rFonts w:ascii="Times New Roman" w:hAnsi="Times New Roman" w:cs="Times New Roman"/>
          <w:sz w:val="24"/>
          <w:szCs w:val="24"/>
          <w:lang w:val="en-US"/>
        </w:rPr>
        <w:t xml:space="preserve"> </w:t>
      </w:r>
      <w:proofErr w:type="spellStart"/>
      <w:r w:rsidR="00036121" w:rsidRPr="001B68A4">
        <w:rPr>
          <w:rFonts w:ascii="Times New Roman" w:hAnsi="Times New Roman" w:cs="Times New Roman"/>
          <w:sz w:val="24"/>
          <w:szCs w:val="24"/>
          <w:lang w:val="en-US"/>
        </w:rPr>
        <w:t>catalpol</w:t>
      </w:r>
      <w:proofErr w:type="spellEnd"/>
      <w:r w:rsidR="00036121" w:rsidRPr="001B68A4">
        <w:rPr>
          <w:rFonts w:ascii="Times New Roman" w:hAnsi="Times New Roman" w:cs="Times New Roman"/>
          <w:sz w:val="24"/>
          <w:szCs w:val="24"/>
          <w:lang w:val="en-US"/>
        </w:rPr>
        <w:t xml:space="preserve"> concentrations </w:t>
      </w:r>
      <w:r w:rsidR="00A719E2" w:rsidRPr="001B68A4">
        <w:rPr>
          <w:rFonts w:ascii="Times New Roman" w:hAnsi="Times New Roman" w:cs="Times New Roman"/>
          <w:sz w:val="24"/>
          <w:szCs w:val="24"/>
          <w:lang w:val="en-US"/>
        </w:rPr>
        <w:t>have been shown to be</w:t>
      </w:r>
      <w:r w:rsidR="000A0026" w:rsidRPr="001B68A4">
        <w:rPr>
          <w:rFonts w:ascii="Times New Roman" w:hAnsi="Times New Roman" w:cs="Times New Roman"/>
          <w:sz w:val="24"/>
          <w:szCs w:val="24"/>
          <w:lang w:val="en-US"/>
        </w:rPr>
        <w:t xml:space="preserve"> </w:t>
      </w:r>
      <w:r w:rsidR="00036121" w:rsidRPr="001B68A4">
        <w:rPr>
          <w:rFonts w:ascii="Times New Roman" w:hAnsi="Times New Roman" w:cs="Times New Roman"/>
          <w:sz w:val="24"/>
          <w:szCs w:val="24"/>
          <w:lang w:val="en-US"/>
        </w:rPr>
        <w:t xml:space="preserve">more responsive to </w:t>
      </w:r>
      <w:r w:rsidR="00A85DBC" w:rsidRPr="001B68A4">
        <w:rPr>
          <w:rFonts w:ascii="Times New Roman" w:hAnsi="Times New Roman" w:cs="Times New Roman"/>
          <w:sz w:val="24"/>
          <w:szCs w:val="24"/>
          <w:lang w:val="en-US"/>
        </w:rPr>
        <w:t>low</w:t>
      </w:r>
      <w:r w:rsidR="00036121" w:rsidRPr="001B68A4">
        <w:rPr>
          <w:rFonts w:ascii="Times New Roman" w:hAnsi="Times New Roman" w:cs="Times New Roman"/>
          <w:sz w:val="24"/>
          <w:szCs w:val="24"/>
          <w:lang w:val="en-US"/>
        </w:rPr>
        <w:t xml:space="preserve"> mineral N availability or to interspecific competition</w:t>
      </w:r>
      <w:r w:rsidR="00034291" w:rsidRPr="001B68A4">
        <w:rPr>
          <w:rFonts w:ascii="Times New Roman" w:hAnsi="Times New Roman" w:cs="Times New Roman"/>
          <w:sz w:val="24"/>
          <w:szCs w:val="24"/>
          <w:lang w:val="en-US"/>
        </w:rPr>
        <w:t xml:space="preserve"> </w:t>
      </w:r>
      <w:r w:rsidR="007E3AE8" w:rsidRPr="007E3AE8">
        <w:rPr>
          <w:rFonts w:ascii="Times New Roman" w:hAnsi="Times New Roman" w:cs="Times New Roman"/>
          <w:sz w:val="24"/>
          <w:szCs w:val="24"/>
        </w:rPr>
        <w:t>(</w:t>
      </w:r>
      <w:proofErr w:type="spellStart"/>
      <w:r w:rsidR="007E3AE8" w:rsidRPr="007E3AE8">
        <w:rPr>
          <w:rFonts w:ascii="Times New Roman" w:hAnsi="Times New Roman" w:cs="Times New Roman"/>
          <w:sz w:val="24"/>
          <w:szCs w:val="24"/>
        </w:rPr>
        <w:t>Pankoke</w:t>
      </w:r>
      <w:proofErr w:type="spellEnd"/>
      <w:r w:rsidR="007E3AE8" w:rsidRPr="007E3AE8">
        <w:rPr>
          <w:rFonts w:ascii="Times New Roman" w:hAnsi="Times New Roman" w:cs="Times New Roman"/>
          <w:sz w:val="24"/>
          <w:szCs w:val="24"/>
        </w:rPr>
        <w:t xml:space="preserve"> </w:t>
      </w:r>
      <w:r w:rsidR="007E3AE8" w:rsidRPr="007E3AE8">
        <w:rPr>
          <w:rFonts w:ascii="Times New Roman" w:hAnsi="Times New Roman" w:cs="Times New Roman"/>
          <w:i/>
          <w:iCs/>
          <w:sz w:val="24"/>
          <w:szCs w:val="24"/>
        </w:rPr>
        <w:t>et al.</w:t>
      </w:r>
      <w:r w:rsidR="007E3AE8" w:rsidRPr="007E3AE8">
        <w:rPr>
          <w:rFonts w:ascii="Times New Roman" w:hAnsi="Times New Roman" w:cs="Times New Roman"/>
          <w:sz w:val="24"/>
          <w:szCs w:val="24"/>
        </w:rPr>
        <w:t xml:space="preserve"> 2015)</w:t>
      </w:r>
      <w:r w:rsidR="00034291" w:rsidRPr="001B68A4">
        <w:rPr>
          <w:rFonts w:ascii="Times New Roman" w:hAnsi="Times New Roman" w:cs="Times New Roman"/>
          <w:sz w:val="24"/>
          <w:szCs w:val="24"/>
          <w:lang w:val="en-US"/>
        </w:rPr>
        <w:t xml:space="preserve"> and to arbuscular </w:t>
      </w:r>
      <w:r w:rsidR="00DB32E7" w:rsidRPr="001B68A4">
        <w:rPr>
          <w:rFonts w:ascii="Times New Roman" w:hAnsi="Times New Roman" w:cs="Times New Roman"/>
          <w:sz w:val="24"/>
          <w:szCs w:val="24"/>
          <w:lang w:val="en-US"/>
        </w:rPr>
        <w:t xml:space="preserve">mycorrhiza </w:t>
      </w:r>
      <w:r w:rsidR="007E3AE8" w:rsidRPr="007E3AE8">
        <w:rPr>
          <w:rFonts w:ascii="Times New Roman" w:hAnsi="Times New Roman" w:cs="Times New Roman"/>
          <w:sz w:val="24"/>
          <w:szCs w:val="24"/>
        </w:rPr>
        <w:t>(Schweiger</w:t>
      </w:r>
      <w:ins w:id="120" w:author="Colin Orians" w:date="2018-10-29T11:07:00Z">
        <w:r w:rsidR="0032022E">
          <w:rPr>
            <w:rFonts w:ascii="Times New Roman" w:hAnsi="Times New Roman" w:cs="Times New Roman"/>
            <w:sz w:val="24"/>
            <w:szCs w:val="24"/>
          </w:rPr>
          <w:t xml:space="preserve"> </w:t>
        </w:r>
      </w:ins>
      <w:del w:id="121" w:author="Colin Orians" w:date="2018-10-29T11:07:00Z">
        <w:r w:rsidR="007E3AE8" w:rsidRPr="007E3AE8" w:rsidDel="0032022E">
          <w:rPr>
            <w:rFonts w:ascii="Times New Roman" w:hAnsi="Times New Roman" w:cs="Times New Roman"/>
            <w:sz w:val="24"/>
            <w:szCs w:val="24"/>
          </w:rPr>
          <w:delText xml:space="preserve">, Baier, </w:delText>
        </w:r>
      </w:del>
      <w:r w:rsidR="007E3AE8" w:rsidRPr="007E3AE8">
        <w:rPr>
          <w:rFonts w:ascii="Times New Roman" w:hAnsi="Times New Roman" w:cs="Times New Roman"/>
          <w:i/>
          <w:iCs/>
          <w:sz w:val="24"/>
          <w:szCs w:val="24"/>
        </w:rPr>
        <w:t>et al.</w:t>
      </w:r>
      <w:r w:rsidR="007E3AE8" w:rsidRPr="007E3AE8">
        <w:rPr>
          <w:rFonts w:ascii="Times New Roman" w:hAnsi="Times New Roman" w:cs="Times New Roman"/>
          <w:sz w:val="24"/>
          <w:szCs w:val="24"/>
        </w:rPr>
        <w:t xml:space="preserve"> 2014)</w:t>
      </w:r>
      <w:r w:rsidR="00034291" w:rsidRPr="001B68A4">
        <w:rPr>
          <w:rFonts w:ascii="Times New Roman" w:hAnsi="Times New Roman" w:cs="Times New Roman"/>
          <w:sz w:val="24"/>
          <w:szCs w:val="24"/>
          <w:lang w:val="en-US"/>
        </w:rPr>
        <w:t xml:space="preserve"> than </w:t>
      </w:r>
      <w:r w:rsidR="00441B97" w:rsidRPr="001B68A4">
        <w:rPr>
          <w:rFonts w:ascii="Times New Roman" w:hAnsi="Times New Roman" w:cs="Times New Roman"/>
          <w:sz w:val="24"/>
          <w:szCs w:val="24"/>
          <w:lang w:val="en-US"/>
        </w:rPr>
        <w:t xml:space="preserve">those of </w:t>
      </w:r>
      <w:proofErr w:type="spellStart"/>
      <w:r w:rsidR="00034291" w:rsidRPr="001B68A4">
        <w:rPr>
          <w:rFonts w:ascii="Times New Roman" w:hAnsi="Times New Roman" w:cs="Times New Roman"/>
          <w:sz w:val="24"/>
          <w:szCs w:val="24"/>
          <w:lang w:val="en-US"/>
        </w:rPr>
        <w:t>aucubin</w:t>
      </w:r>
      <w:proofErr w:type="spellEnd"/>
      <w:r w:rsidR="00036121" w:rsidRPr="001B68A4">
        <w:rPr>
          <w:rFonts w:ascii="Times New Roman" w:hAnsi="Times New Roman" w:cs="Times New Roman"/>
          <w:sz w:val="24"/>
          <w:szCs w:val="24"/>
          <w:lang w:val="en-US"/>
        </w:rPr>
        <w:t>.</w:t>
      </w:r>
      <w:r w:rsidR="00E23619" w:rsidRPr="001B68A4">
        <w:rPr>
          <w:rFonts w:ascii="Times New Roman" w:hAnsi="Times New Roman" w:cs="Times New Roman"/>
          <w:sz w:val="24"/>
          <w:szCs w:val="24"/>
          <w:lang w:val="en-US"/>
        </w:rPr>
        <w:t xml:space="preserve"> </w:t>
      </w:r>
      <w:r w:rsidR="00506DF0" w:rsidRPr="001B68A4">
        <w:rPr>
          <w:rFonts w:ascii="Times New Roman" w:hAnsi="Times New Roman" w:cs="Times New Roman"/>
          <w:sz w:val="24"/>
          <w:szCs w:val="24"/>
          <w:lang w:val="en-US"/>
        </w:rPr>
        <w:t xml:space="preserve">Consistent with the current study, </w:t>
      </w:r>
      <w:proofErr w:type="spellStart"/>
      <w:r w:rsidR="00176708" w:rsidRPr="001B68A4">
        <w:rPr>
          <w:rFonts w:ascii="Times New Roman" w:hAnsi="Times New Roman" w:cs="Times New Roman"/>
          <w:sz w:val="24"/>
          <w:szCs w:val="24"/>
          <w:lang w:val="en-US"/>
        </w:rPr>
        <w:t>aucubin</w:t>
      </w:r>
      <w:proofErr w:type="spellEnd"/>
      <w:r w:rsidR="00176708" w:rsidRPr="001B68A4">
        <w:rPr>
          <w:rFonts w:ascii="Times New Roman" w:hAnsi="Times New Roman" w:cs="Times New Roman"/>
          <w:sz w:val="24"/>
          <w:szCs w:val="24"/>
          <w:lang w:val="en-US"/>
        </w:rPr>
        <w:t xml:space="preserve"> and </w:t>
      </w:r>
      <w:proofErr w:type="spellStart"/>
      <w:r w:rsidR="00176708" w:rsidRPr="001B68A4">
        <w:rPr>
          <w:rFonts w:ascii="Times New Roman" w:hAnsi="Times New Roman" w:cs="Times New Roman"/>
          <w:sz w:val="24"/>
          <w:szCs w:val="24"/>
          <w:lang w:val="en-US"/>
        </w:rPr>
        <w:t>catalpol</w:t>
      </w:r>
      <w:proofErr w:type="spellEnd"/>
      <w:r w:rsidR="00C304F1" w:rsidRPr="001B68A4">
        <w:rPr>
          <w:rFonts w:ascii="Times New Roman" w:hAnsi="Times New Roman" w:cs="Times New Roman"/>
          <w:sz w:val="24"/>
          <w:szCs w:val="24"/>
          <w:lang w:val="en-US"/>
        </w:rPr>
        <w:t xml:space="preserve"> </w:t>
      </w:r>
      <w:r w:rsidR="00A0119A">
        <w:rPr>
          <w:rFonts w:ascii="Times New Roman" w:hAnsi="Times New Roman" w:cs="Times New Roman"/>
          <w:sz w:val="24"/>
          <w:szCs w:val="24"/>
          <w:lang w:val="en-US"/>
        </w:rPr>
        <w:t>were reported to</w:t>
      </w:r>
      <w:r w:rsidR="00C304F1" w:rsidRPr="001B68A4">
        <w:rPr>
          <w:rFonts w:ascii="Times New Roman" w:hAnsi="Times New Roman" w:cs="Times New Roman"/>
          <w:sz w:val="24"/>
          <w:szCs w:val="24"/>
          <w:lang w:val="en-US"/>
        </w:rPr>
        <w:t xml:space="preserve"> make up high proportions</w:t>
      </w:r>
      <w:r w:rsidR="007075DD" w:rsidRPr="001B68A4">
        <w:rPr>
          <w:rFonts w:ascii="Times New Roman" w:hAnsi="Times New Roman" w:cs="Times New Roman"/>
          <w:sz w:val="24"/>
          <w:szCs w:val="24"/>
          <w:lang w:val="en-US"/>
        </w:rPr>
        <w:t xml:space="preserve"> (&gt; </w:t>
      </w:r>
      <w:r w:rsidR="0068080C" w:rsidRPr="001B68A4">
        <w:rPr>
          <w:rFonts w:ascii="Times New Roman" w:hAnsi="Times New Roman" w:cs="Times New Roman"/>
          <w:sz w:val="24"/>
          <w:szCs w:val="24"/>
          <w:lang w:val="en-US"/>
        </w:rPr>
        <w:t>2-4</w:t>
      </w:r>
      <w:r w:rsidR="007075DD" w:rsidRPr="001B68A4">
        <w:rPr>
          <w:rFonts w:ascii="Times New Roman" w:hAnsi="Times New Roman" w:cs="Times New Roman"/>
          <w:sz w:val="24"/>
          <w:szCs w:val="24"/>
          <w:lang w:val="en-US"/>
        </w:rPr>
        <w:t>%</w:t>
      </w:r>
      <w:r w:rsidR="004916BA" w:rsidRPr="001B68A4">
        <w:rPr>
          <w:rFonts w:ascii="Times New Roman" w:hAnsi="Times New Roman" w:cs="Times New Roman"/>
          <w:sz w:val="24"/>
          <w:szCs w:val="24"/>
          <w:lang w:val="en-US"/>
        </w:rPr>
        <w:t xml:space="preserve"> </w:t>
      </w:r>
      <w:r w:rsidR="00DB0E24" w:rsidRPr="001B68A4">
        <w:rPr>
          <w:rFonts w:ascii="Times New Roman" w:hAnsi="Times New Roman" w:cs="Times New Roman"/>
          <w:sz w:val="24"/>
          <w:szCs w:val="24"/>
          <w:lang w:val="en-US"/>
        </w:rPr>
        <w:t>for</w:t>
      </w:r>
      <w:r w:rsidR="00176708" w:rsidRPr="001B68A4">
        <w:rPr>
          <w:rFonts w:ascii="Times New Roman" w:hAnsi="Times New Roman" w:cs="Times New Roman"/>
          <w:sz w:val="24"/>
          <w:szCs w:val="24"/>
          <w:lang w:val="en-US"/>
        </w:rPr>
        <w:t xml:space="preserve"> each iridoid glycoside</w:t>
      </w:r>
      <w:r w:rsidR="007075DD" w:rsidRPr="001B68A4">
        <w:rPr>
          <w:rFonts w:ascii="Times New Roman" w:hAnsi="Times New Roman" w:cs="Times New Roman"/>
          <w:sz w:val="24"/>
          <w:szCs w:val="24"/>
          <w:lang w:val="en-US"/>
        </w:rPr>
        <w:t xml:space="preserve">) </w:t>
      </w:r>
      <w:r w:rsidR="00C304F1" w:rsidRPr="001B68A4">
        <w:rPr>
          <w:rFonts w:ascii="Times New Roman" w:hAnsi="Times New Roman" w:cs="Times New Roman"/>
          <w:sz w:val="24"/>
          <w:szCs w:val="24"/>
          <w:lang w:val="en-US"/>
        </w:rPr>
        <w:t xml:space="preserve">of the leaf dry matter of </w:t>
      </w:r>
      <w:r w:rsidR="00C304F1" w:rsidRPr="001B68A4">
        <w:rPr>
          <w:rFonts w:ascii="Times New Roman" w:hAnsi="Times New Roman" w:cs="Times New Roman"/>
          <w:i/>
          <w:sz w:val="24"/>
          <w:szCs w:val="24"/>
          <w:lang w:val="en-US"/>
        </w:rPr>
        <w:t xml:space="preserve">P. </w:t>
      </w:r>
      <w:proofErr w:type="spellStart"/>
      <w:r w:rsidR="00C304F1" w:rsidRPr="001B68A4">
        <w:rPr>
          <w:rFonts w:ascii="Times New Roman" w:hAnsi="Times New Roman" w:cs="Times New Roman"/>
          <w:i/>
          <w:sz w:val="24"/>
          <w:szCs w:val="24"/>
          <w:lang w:val="en-US"/>
        </w:rPr>
        <w:t>lanceolata</w:t>
      </w:r>
      <w:proofErr w:type="spellEnd"/>
      <w:r w:rsidR="007075DD" w:rsidRPr="001B68A4">
        <w:rPr>
          <w:rFonts w:ascii="Times New Roman" w:hAnsi="Times New Roman" w:cs="Times New Roman"/>
          <w:sz w:val="24"/>
          <w:szCs w:val="24"/>
          <w:lang w:val="en-US"/>
        </w:rPr>
        <w:t xml:space="preserve"> </w:t>
      </w:r>
      <w:r w:rsidR="007E3AE8" w:rsidRPr="007E3AE8">
        <w:rPr>
          <w:rFonts w:ascii="Times New Roman" w:hAnsi="Times New Roman" w:cs="Times New Roman"/>
          <w:sz w:val="24"/>
          <w:szCs w:val="24"/>
        </w:rPr>
        <w:t xml:space="preserve">(Bowers </w:t>
      </w:r>
      <w:proofErr w:type="spellStart"/>
      <w:r w:rsidR="007E3AE8" w:rsidRPr="007E3AE8">
        <w:rPr>
          <w:rFonts w:ascii="Times New Roman" w:hAnsi="Times New Roman" w:cs="Times New Roman"/>
          <w:sz w:val="24"/>
          <w:szCs w:val="24"/>
        </w:rPr>
        <w:t>and</w:t>
      </w:r>
      <w:proofErr w:type="spellEnd"/>
      <w:r w:rsidR="007E3AE8" w:rsidRPr="007E3AE8">
        <w:rPr>
          <w:rFonts w:ascii="Times New Roman" w:hAnsi="Times New Roman" w:cs="Times New Roman"/>
          <w:sz w:val="24"/>
          <w:szCs w:val="24"/>
        </w:rPr>
        <w:t xml:space="preserve"> </w:t>
      </w:r>
      <w:proofErr w:type="spellStart"/>
      <w:r w:rsidR="007E3AE8" w:rsidRPr="007E3AE8">
        <w:rPr>
          <w:rFonts w:ascii="Times New Roman" w:hAnsi="Times New Roman" w:cs="Times New Roman"/>
          <w:sz w:val="24"/>
          <w:szCs w:val="24"/>
        </w:rPr>
        <w:t>Stamp</w:t>
      </w:r>
      <w:proofErr w:type="spellEnd"/>
      <w:r w:rsidR="007E3AE8" w:rsidRPr="007E3AE8">
        <w:rPr>
          <w:rFonts w:ascii="Times New Roman" w:hAnsi="Times New Roman" w:cs="Times New Roman"/>
          <w:sz w:val="24"/>
          <w:szCs w:val="24"/>
        </w:rPr>
        <w:t xml:space="preserve"> 1992, 1993; </w:t>
      </w:r>
      <w:del w:id="122" w:author="Colin Orians" w:date="2018-10-29T10:24:00Z">
        <w:r w:rsidR="007E3AE8" w:rsidRPr="007E3AE8" w:rsidDel="00804509">
          <w:rPr>
            <w:rFonts w:ascii="Times New Roman" w:hAnsi="Times New Roman" w:cs="Times New Roman"/>
            <w:sz w:val="24"/>
            <w:szCs w:val="24"/>
          </w:rPr>
          <w:delText xml:space="preserve">M. Deane </w:delText>
        </w:r>
      </w:del>
      <w:r w:rsidR="007E3AE8" w:rsidRPr="007E3AE8">
        <w:rPr>
          <w:rFonts w:ascii="Times New Roman" w:hAnsi="Times New Roman" w:cs="Times New Roman"/>
          <w:sz w:val="24"/>
          <w:szCs w:val="24"/>
        </w:rPr>
        <w:t xml:space="preserve">Bowers </w:t>
      </w:r>
      <w:r w:rsidR="007E3AE8" w:rsidRPr="007E3AE8">
        <w:rPr>
          <w:rFonts w:ascii="Times New Roman" w:hAnsi="Times New Roman" w:cs="Times New Roman"/>
          <w:i/>
          <w:iCs/>
          <w:sz w:val="24"/>
          <w:szCs w:val="24"/>
        </w:rPr>
        <w:t>et al.</w:t>
      </w:r>
      <w:r w:rsidR="007E3AE8" w:rsidRPr="007E3AE8">
        <w:rPr>
          <w:rFonts w:ascii="Times New Roman" w:hAnsi="Times New Roman" w:cs="Times New Roman"/>
          <w:sz w:val="24"/>
          <w:szCs w:val="24"/>
        </w:rPr>
        <w:t xml:space="preserve"> 1992; Quintero </w:t>
      </w:r>
      <w:proofErr w:type="spellStart"/>
      <w:r w:rsidR="007E3AE8" w:rsidRPr="007E3AE8">
        <w:rPr>
          <w:rFonts w:ascii="Times New Roman" w:hAnsi="Times New Roman" w:cs="Times New Roman"/>
          <w:sz w:val="24"/>
          <w:szCs w:val="24"/>
        </w:rPr>
        <w:t>and</w:t>
      </w:r>
      <w:proofErr w:type="spellEnd"/>
      <w:r w:rsidR="007E3AE8" w:rsidRPr="007E3AE8">
        <w:rPr>
          <w:rFonts w:ascii="Times New Roman" w:hAnsi="Times New Roman" w:cs="Times New Roman"/>
          <w:sz w:val="24"/>
          <w:szCs w:val="24"/>
        </w:rPr>
        <w:t xml:space="preserve"> Bowers 2012; </w:t>
      </w:r>
      <w:proofErr w:type="spellStart"/>
      <w:r w:rsidR="007E3AE8" w:rsidRPr="007E3AE8">
        <w:rPr>
          <w:rFonts w:ascii="Times New Roman" w:hAnsi="Times New Roman" w:cs="Times New Roman"/>
          <w:sz w:val="24"/>
          <w:szCs w:val="24"/>
        </w:rPr>
        <w:t>Pankoke</w:t>
      </w:r>
      <w:proofErr w:type="spellEnd"/>
      <w:r w:rsidR="007E3AE8" w:rsidRPr="007E3AE8">
        <w:rPr>
          <w:rFonts w:ascii="Times New Roman" w:hAnsi="Times New Roman" w:cs="Times New Roman"/>
          <w:sz w:val="24"/>
          <w:szCs w:val="24"/>
        </w:rPr>
        <w:t xml:space="preserve"> </w:t>
      </w:r>
      <w:proofErr w:type="spellStart"/>
      <w:r w:rsidR="007E3AE8" w:rsidRPr="007E3AE8">
        <w:rPr>
          <w:rFonts w:ascii="Times New Roman" w:hAnsi="Times New Roman" w:cs="Times New Roman"/>
          <w:sz w:val="24"/>
          <w:szCs w:val="24"/>
        </w:rPr>
        <w:t>and</w:t>
      </w:r>
      <w:proofErr w:type="spellEnd"/>
      <w:r w:rsidR="007E3AE8" w:rsidRPr="007E3AE8">
        <w:rPr>
          <w:rFonts w:ascii="Times New Roman" w:hAnsi="Times New Roman" w:cs="Times New Roman"/>
          <w:sz w:val="24"/>
          <w:szCs w:val="24"/>
        </w:rPr>
        <w:t xml:space="preserve"> Müller 2013)</w:t>
      </w:r>
      <w:r w:rsidR="0068080C" w:rsidRPr="001B68A4">
        <w:rPr>
          <w:rFonts w:ascii="Times New Roman" w:hAnsi="Times New Roman" w:cs="Times New Roman"/>
          <w:sz w:val="24"/>
          <w:szCs w:val="24"/>
          <w:lang w:val="en-US"/>
        </w:rPr>
        <w:t>.</w:t>
      </w:r>
    </w:p>
    <w:p w14:paraId="6AAD591D" w14:textId="658FC2BC" w:rsidR="002938E1" w:rsidRPr="001B68A4" w:rsidRDefault="002938E1" w:rsidP="002938E1">
      <w:pPr>
        <w:spacing w:after="0" w:line="480" w:lineRule="auto"/>
        <w:ind w:firstLine="360"/>
        <w:rPr>
          <w:rFonts w:ascii="Times New Roman" w:hAnsi="Times New Roman" w:cs="Times New Roman"/>
          <w:sz w:val="24"/>
          <w:szCs w:val="24"/>
          <w:lang w:val="en-US"/>
        </w:rPr>
      </w:pPr>
      <w:r w:rsidRPr="001B68A4">
        <w:rPr>
          <w:rFonts w:ascii="Times New Roman" w:hAnsi="Times New Roman" w:cs="Times New Roman"/>
          <w:sz w:val="24"/>
          <w:szCs w:val="24"/>
          <w:lang w:val="en-US"/>
        </w:rPr>
        <w:lastRenderedPageBreak/>
        <w:t xml:space="preserve">Cluster analysis </w:t>
      </w:r>
      <w:r>
        <w:rPr>
          <w:rFonts w:ascii="Times New Roman" w:hAnsi="Times New Roman" w:cs="Times New Roman"/>
          <w:sz w:val="24"/>
          <w:szCs w:val="24"/>
          <w:lang w:val="en-US"/>
        </w:rPr>
        <w:t xml:space="preserve">revealed that plants in the </w:t>
      </w:r>
      <w:r w:rsidR="007918CB">
        <w:rPr>
          <w:rFonts w:ascii="Times New Roman" w:hAnsi="Times New Roman" w:cs="Times New Roman"/>
          <w:sz w:val="24"/>
          <w:szCs w:val="24"/>
          <w:lang w:val="en-US"/>
        </w:rPr>
        <w:t>drought</w:t>
      </w:r>
      <w:r>
        <w:rPr>
          <w:rFonts w:ascii="Times New Roman" w:hAnsi="Times New Roman" w:cs="Times New Roman"/>
          <w:sz w:val="24"/>
          <w:szCs w:val="24"/>
          <w:lang w:val="en-US"/>
        </w:rPr>
        <w:t xml:space="preserve"> treatment were clustered together and that warming</w:t>
      </w:r>
      <w:r w:rsidRPr="001B68A4">
        <w:rPr>
          <w:rFonts w:ascii="Times New Roman" w:hAnsi="Times New Roman" w:cs="Times New Roman"/>
          <w:sz w:val="24"/>
          <w:szCs w:val="24"/>
          <w:lang w:val="en-US"/>
        </w:rPr>
        <w:t xml:space="preserve"> </w:t>
      </w:r>
      <w:r>
        <w:rPr>
          <w:rFonts w:ascii="Times New Roman" w:hAnsi="Times New Roman" w:cs="Times New Roman"/>
          <w:sz w:val="24"/>
          <w:szCs w:val="24"/>
          <w:lang w:val="en-US"/>
        </w:rPr>
        <w:t>magnified</w:t>
      </w:r>
      <w:r w:rsidRPr="001B68A4">
        <w:rPr>
          <w:rFonts w:ascii="Times New Roman" w:hAnsi="Times New Roman" w:cs="Times New Roman"/>
          <w:sz w:val="24"/>
          <w:szCs w:val="24"/>
          <w:lang w:val="en-US"/>
        </w:rPr>
        <w:t xml:space="preserve"> </w:t>
      </w:r>
      <w:r>
        <w:rPr>
          <w:rFonts w:ascii="Times New Roman" w:hAnsi="Times New Roman" w:cs="Times New Roman"/>
          <w:sz w:val="24"/>
          <w:szCs w:val="24"/>
          <w:lang w:val="en-US"/>
        </w:rPr>
        <w:t>the effects of drought</w:t>
      </w:r>
      <w:r w:rsidRPr="001B68A4">
        <w:rPr>
          <w:rFonts w:ascii="Times New Roman" w:hAnsi="Times New Roman" w:cs="Times New Roman"/>
          <w:sz w:val="24"/>
          <w:szCs w:val="24"/>
          <w:lang w:val="en-US"/>
        </w:rPr>
        <w:t xml:space="preserve"> (Figure 4</w:t>
      </w:r>
      <w:r>
        <w:rPr>
          <w:rFonts w:ascii="Times New Roman" w:hAnsi="Times New Roman" w:cs="Times New Roman"/>
          <w:sz w:val="24"/>
          <w:szCs w:val="24"/>
          <w:lang w:val="en-US"/>
        </w:rPr>
        <w:t xml:space="preserve"> top</w:t>
      </w:r>
      <w:r w:rsidRPr="001B68A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chemistry of the plants also clustered in intriguing ways (Figure 4 side).  While most chemicals responded similarly (Cluster III) </w:t>
      </w:r>
      <w:r w:rsidR="007918CB">
        <w:rPr>
          <w:rFonts w:ascii="Times New Roman" w:hAnsi="Times New Roman" w:cs="Times New Roman"/>
          <w:sz w:val="24"/>
          <w:szCs w:val="24"/>
          <w:lang w:val="en-US"/>
        </w:rPr>
        <w:t xml:space="preserve">with lower concentrations under drought, those in Cluster I (especially </w:t>
      </w:r>
      <w:r w:rsidR="007918CB" w:rsidRPr="001B68A4">
        <w:rPr>
          <w:rFonts w:ascii="Times New Roman" w:hAnsi="Times New Roman" w:cs="Times New Roman"/>
          <w:sz w:val="24"/>
          <w:szCs w:val="24"/>
          <w:lang w:val="en-US"/>
        </w:rPr>
        <w:t xml:space="preserve">malate, citrate, </w:t>
      </w:r>
      <w:r w:rsidR="007918CB">
        <w:rPr>
          <w:rFonts w:ascii="Times New Roman" w:hAnsi="Times New Roman" w:cs="Times New Roman"/>
          <w:sz w:val="24"/>
          <w:szCs w:val="24"/>
          <w:lang w:val="en-US"/>
        </w:rPr>
        <w:t xml:space="preserve">and </w:t>
      </w:r>
      <w:r w:rsidR="007918CB" w:rsidRPr="001B68A4">
        <w:rPr>
          <w:rFonts w:ascii="Times New Roman" w:hAnsi="Times New Roman" w:cs="Times New Roman"/>
          <w:sz w:val="24"/>
          <w:szCs w:val="24"/>
          <w:lang w:val="en-US"/>
        </w:rPr>
        <w:t>sorbitol</w:t>
      </w:r>
      <w:r w:rsidR="007918CB">
        <w:rPr>
          <w:rFonts w:ascii="Times New Roman" w:hAnsi="Times New Roman" w:cs="Times New Roman"/>
          <w:sz w:val="24"/>
          <w:szCs w:val="24"/>
          <w:lang w:val="en-US"/>
        </w:rPr>
        <w:t xml:space="preserve">) </w:t>
      </w:r>
      <w:del w:id="123" w:author="Colin Orians" w:date="2018-10-29T11:24:00Z">
        <w:r w:rsidR="007918CB" w:rsidDel="007259B1">
          <w:rPr>
            <w:rFonts w:ascii="Times New Roman" w:hAnsi="Times New Roman" w:cs="Times New Roman"/>
            <w:sz w:val="24"/>
            <w:szCs w:val="24"/>
            <w:lang w:val="en-US"/>
          </w:rPr>
          <w:delText xml:space="preserve">were </w:delText>
        </w:r>
      </w:del>
      <w:ins w:id="124" w:author="Colin Orians" w:date="2018-10-29T11:24:00Z">
        <w:r w:rsidR="007259B1">
          <w:rPr>
            <w:rFonts w:ascii="Times New Roman" w:hAnsi="Times New Roman" w:cs="Times New Roman"/>
            <w:sz w:val="24"/>
            <w:szCs w:val="24"/>
            <w:lang w:val="en-US"/>
          </w:rPr>
          <w:t xml:space="preserve">had </w:t>
        </w:r>
      </w:ins>
      <w:r w:rsidR="007918CB">
        <w:rPr>
          <w:rFonts w:ascii="Times New Roman" w:hAnsi="Times New Roman" w:cs="Times New Roman"/>
          <w:sz w:val="24"/>
          <w:szCs w:val="24"/>
          <w:lang w:val="en-US"/>
        </w:rPr>
        <w:t>higher</w:t>
      </w:r>
      <w:ins w:id="125" w:author="Colin Orians" w:date="2018-10-29T11:24:00Z">
        <w:r w:rsidR="007259B1">
          <w:rPr>
            <w:rFonts w:ascii="Times New Roman" w:hAnsi="Times New Roman" w:cs="Times New Roman"/>
            <w:sz w:val="24"/>
            <w:szCs w:val="24"/>
            <w:lang w:val="en-US"/>
          </w:rPr>
          <w:t xml:space="preserve"> concentrations</w:t>
        </w:r>
      </w:ins>
      <w:r w:rsidR="007918CB">
        <w:rPr>
          <w:rFonts w:ascii="Times New Roman" w:hAnsi="Times New Roman" w:cs="Times New Roman"/>
          <w:sz w:val="24"/>
          <w:szCs w:val="24"/>
          <w:lang w:val="en-US"/>
        </w:rPr>
        <w:t>.  These results imply that metabolic shifts are correlated</w:t>
      </w:r>
      <w:del w:id="126" w:author="Colin Orians" w:date="2018-10-29T11:25:00Z">
        <w:r w:rsidR="007918CB" w:rsidDel="007259B1">
          <w:rPr>
            <w:rFonts w:ascii="Times New Roman" w:hAnsi="Times New Roman" w:cs="Times New Roman"/>
            <w:sz w:val="24"/>
            <w:szCs w:val="24"/>
            <w:lang w:val="en-US"/>
          </w:rPr>
          <w:delText xml:space="preserve"> and are corroborated in Figure 5</w:delText>
        </w:r>
      </w:del>
      <w:r w:rsidR="007918CB">
        <w:rPr>
          <w:rFonts w:ascii="Times New Roman" w:hAnsi="Times New Roman" w:cs="Times New Roman"/>
          <w:sz w:val="24"/>
          <w:szCs w:val="24"/>
          <w:lang w:val="en-US"/>
        </w:rPr>
        <w:t>.  From Figure 5 it is apparent that m</w:t>
      </w:r>
      <w:r w:rsidRPr="001B68A4">
        <w:rPr>
          <w:rFonts w:ascii="Times New Roman" w:hAnsi="Times New Roman" w:cs="Times New Roman"/>
          <w:sz w:val="24"/>
          <w:szCs w:val="24"/>
          <w:lang w:val="en-US"/>
        </w:rPr>
        <w:t xml:space="preserve">etabolites </w:t>
      </w:r>
      <w:r w:rsidR="007918CB" w:rsidRPr="001B68A4">
        <w:rPr>
          <w:rFonts w:ascii="Times New Roman" w:hAnsi="Times New Roman" w:cs="Times New Roman"/>
          <w:sz w:val="24"/>
          <w:szCs w:val="24"/>
          <w:lang w:val="en-US"/>
        </w:rPr>
        <w:t xml:space="preserve">related to sugar and sugar alcohol metabolism (sorbitol) </w:t>
      </w:r>
      <w:del w:id="127" w:author="Colin Orians" w:date="2018-10-29T11:25:00Z">
        <w:r w:rsidR="007918CB" w:rsidDel="007259B1">
          <w:rPr>
            <w:rFonts w:ascii="Times New Roman" w:hAnsi="Times New Roman" w:cs="Times New Roman"/>
            <w:sz w:val="24"/>
            <w:szCs w:val="24"/>
            <w:lang w:val="en-US"/>
          </w:rPr>
          <w:delText xml:space="preserve">or </w:delText>
        </w:r>
      </w:del>
      <w:ins w:id="128" w:author="Colin Orians" w:date="2018-10-29T11:25:00Z">
        <w:r w:rsidR="007259B1">
          <w:rPr>
            <w:rFonts w:ascii="Times New Roman" w:hAnsi="Times New Roman" w:cs="Times New Roman"/>
            <w:sz w:val="24"/>
            <w:szCs w:val="24"/>
            <w:lang w:val="en-US"/>
          </w:rPr>
          <w:t xml:space="preserve">and those that are </w:t>
        </w:r>
      </w:ins>
      <w:del w:id="129" w:author="Colin Orians" w:date="2018-10-29T11:25:00Z">
        <w:r w:rsidR="007918CB" w:rsidDel="007259B1">
          <w:rPr>
            <w:rFonts w:ascii="Times New Roman" w:hAnsi="Times New Roman" w:cs="Times New Roman"/>
            <w:sz w:val="24"/>
            <w:szCs w:val="24"/>
            <w:lang w:val="en-US"/>
          </w:rPr>
          <w:delText>a</w:delText>
        </w:r>
        <w:r w:rsidR="007918CB" w:rsidRPr="001B68A4" w:rsidDel="007259B1">
          <w:rPr>
            <w:rFonts w:ascii="Times New Roman" w:hAnsi="Times New Roman" w:cs="Times New Roman"/>
            <w:sz w:val="24"/>
            <w:szCs w:val="24"/>
            <w:lang w:val="en-US"/>
          </w:rPr>
          <w:delText xml:space="preserve"> </w:delText>
        </w:r>
      </w:del>
      <w:r w:rsidR="007918CB" w:rsidRPr="001B68A4">
        <w:rPr>
          <w:rFonts w:ascii="Times New Roman" w:hAnsi="Times New Roman" w:cs="Times New Roman"/>
          <w:sz w:val="24"/>
          <w:szCs w:val="24"/>
          <w:lang w:val="en-US"/>
        </w:rPr>
        <w:t>part of the citri</w:t>
      </w:r>
      <w:r w:rsidR="007918CB">
        <w:rPr>
          <w:rFonts w:ascii="Times New Roman" w:hAnsi="Times New Roman" w:cs="Times New Roman"/>
          <w:sz w:val="24"/>
          <w:szCs w:val="24"/>
          <w:lang w:val="en-US"/>
        </w:rPr>
        <w:t xml:space="preserve">c acid cycle (malate, citrate) </w:t>
      </w:r>
      <w:r w:rsidRPr="001B68A4">
        <w:rPr>
          <w:rFonts w:ascii="Times New Roman" w:hAnsi="Times New Roman" w:cs="Times New Roman"/>
          <w:sz w:val="24"/>
          <w:szCs w:val="24"/>
          <w:lang w:val="en-US"/>
        </w:rPr>
        <w:t xml:space="preserve">increased </w:t>
      </w:r>
      <w:r>
        <w:rPr>
          <w:rFonts w:ascii="Times New Roman" w:hAnsi="Times New Roman" w:cs="Times New Roman"/>
          <w:sz w:val="24"/>
          <w:szCs w:val="24"/>
          <w:lang w:val="en-US"/>
        </w:rPr>
        <w:t>under</w:t>
      </w:r>
      <w:r w:rsidR="007918CB">
        <w:rPr>
          <w:rFonts w:ascii="Times New Roman" w:hAnsi="Times New Roman" w:cs="Times New Roman"/>
          <w:sz w:val="24"/>
          <w:szCs w:val="24"/>
          <w:lang w:val="en-US"/>
        </w:rPr>
        <w:t xml:space="preserve"> drought.  In contrast, </w:t>
      </w:r>
      <w:r w:rsidR="007918CB" w:rsidRPr="001B68A4">
        <w:rPr>
          <w:rFonts w:ascii="Times New Roman" w:hAnsi="Times New Roman" w:cs="Times New Roman"/>
          <w:sz w:val="24"/>
          <w:szCs w:val="24"/>
          <w:lang w:val="en-US"/>
        </w:rPr>
        <w:t xml:space="preserve">amino acid metabolism and to a lesser degree terpenoid </w:t>
      </w:r>
      <w:del w:id="130" w:author="Colin Orians" w:date="2018-10-29T11:26:00Z">
        <w:r w:rsidR="007918CB" w:rsidRPr="001B68A4" w:rsidDel="007259B1">
          <w:rPr>
            <w:rFonts w:ascii="Times New Roman" w:hAnsi="Times New Roman" w:cs="Times New Roman"/>
            <w:sz w:val="24"/>
            <w:szCs w:val="24"/>
            <w:lang w:val="en-US"/>
          </w:rPr>
          <w:delText xml:space="preserve">biosynthesis </w:delText>
        </w:r>
      </w:del>
      <w:ins w:id="131" w:author="Colin Orians" w:date="2018-10-29T11:26:00Z">
        <w:r w:rsidR="007259B1">
          <w:rPr>
            <w:rFonts w:ascii="Times New Roman" w:hAnsi="Times New Roman" w:cs="Times New Roman"/>
            <w:sz w:val="24"/>
            <w:szCs w:val="24"/>
            <w:lang w:val="en-US"/>
          </w:rPr>
          <w:t>metabolism</w:t>
        </w:r>
        <w:r w:rsidR="007259B1" w:rsidRPr="001B68A4">
          <w:rPr>
            <w:rFonts w:ascii="Times New Roman" w:hAnsi="Times New Roman" w:cs="Times New Roman"/>
            <w:sz w:val="24"/>
            <w:szCs w:val="24"/>
            <w:lang w:val="en-US"/>
          </w:rPr>
          <w:t xml:space="preserve"> </w:t>
        </w:r>
      </w:ins>
      <w:r w:rsidRPr="001B68A4">
        <w:rPr>
          <w:rFonts w:ascii="Times New Roman" w:hAnsi="Times New Roman" w:cs="Times New Roman"/>
          <w:sz w:val="24"/>
          <w:szCs w:val="24"/>
          <w:lang w:val="en-US"/>
        </w:rPr>
        <w:t xml:space="preserve">decreased </w:t>
      </w:r>
      <w:r>
        <w:rPr>
          <w:rFonts w:ascii="Times New Roman" w:hAnsi="Times New Roman" w:cs="Times New Roman"/>
          <w:sz w:val="24"/>
          <w:szCs w:val="24"/>
          <w:lang w:val="en-US"/>
        </w:rPr>
        <w:t>under</w:t>
      </w:r>
      <w:r w:rsidRPr="001B68A4">
        <w:rPr>
          <w:rFonts w:ascii="Times New Roman" w:hAnsi="Times New Roman" w:cs="Times New Roman"/>
          <w:sz w:val="24"/>
          <w:szCs w:val="24"/>
          <w:lang w:val="en-US"/>
        </w:rPr>
        <w:t xml:space="preserve"> drought. </w:t>
      </w:r>
    </w:p>
    <w:p w14:paraId="4F795A34" w14:textId="07FEB5FA" w:rsidR="0014264C" w:rsidRPr="001B68A4" w:rsidRDefault="002938E1" w:rsidP="00CC4483">
      <w:pPr>
        <w:spacing w:after="0" w:line="480" w:lineRule="auto"/>
        <w:ind w:firstLine="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Overall, o</w:t>
      </w:r>
      <w:r w:rsidR="00E72F8D" w:rsidRPr="001B68A4">
        <w:rPr>
          <w:rFonts w:ascii="Times New Roman" w:eastAsia="Times New Roman" w:hAnsi="Times New Roman" w:cs="Times New Roman"/>
          <w:sz w:val="24"/>
          <w:szCs w:val="24"/>
          <w:lang w:val="en-US"/>
        </w:rPr>
        <w:t xml:space="preserve">ur results </w:t>
      </w:r>
      <w:r w:rsidR="00A26ABB" w:rsidRPr="001B68A4">
        <w:rPr>
          <w:rFonts w:ascii="Times New Roman" w:eastAsia="Times New Roman" w:hAnsi="Times New Roman" w:cs="Times New Roman"/>
          <w:sz w:val="24"/>
          <w:szCs w:val="24"/>
          <w:lang w:val="en-US"/>
        </w:rPr>
        <w:t>indicate</w:t>
      </w:r>
      <w:r w:rsidR="00E72F8D" w:rsidRPr="001B68A4">
        <w:rPr>
          <w:rFonts w:ascii="Times New Roman" w:eastAsia="Times New Roman" w:hAnsi="Times New Roman" w:cs="Times New Roman"/>
          <w:sz w:val="24"/>
          <w:szCs w:val="24"/>
          <w:lang w:val="en-US"/>
        </w:rPr>
        <w:t xml:space="preserve"> that</w:t>
      </w:r>
      <w:r w:rsidR="00E72F8D" w:rsidRPr="001B68A4">
        <w:rPr>
          <w:rFonts w:ascii="Times New Roman" w:eastAsia="Times New Roman" w:hAnsi="Times New Roman" w:cs="Times New Roman"/>
          <w:i/>
          <w:color w:val="000000" w:themeColor="text1"/>
          <w:sz w:val="24"/>
          <w:szCs w:val="24"/>
          <w:lang w:val="en-US"/>
        </w:rPr>
        <w:t xml:space="preserve"> </w:t>
      </w:r>
      <w:r w:rsidR="00E72F8D" w:rsidRPr="001B68A4">
        <w:rPr>
          <w:rFonts w:ascii="Times New Roman" w:eastAsia="Times New Roman" w:hAnsi="Times New Roman" w:cs="Times New Roman"/>
          <w:color w:val="000000" w:themeColor="text1"/>
          <w:sz w:val="24"/>
          <w:szCs w:val="24"/>
          <w:lang w:val="en-US"/>
        </w:rPr>
        <w:t xml:space="preserve">shifts in environmental conditions, especially </w:t>
      </w:r>
      <w:del w:id="132" w:author="Colin Orians" w:date="2018-10-29T11:26:00Z">
        <w:r w:rsidR="00E72F8D" w:rsidRPr="001B68A4" w:rsidDel="007259B1">
          <w:rPr>
            <w:rFonts w:ascii="Times New Roman" w:eastAsia="Times New Roman" w:hAnsi="Times New Roman" w:cs="Times New Roman"/>
            <w:color w:val="000000" w:themeColor="text1"/>
            <w:sz w:val="24"/>
            <w:szCs w:val="24"/>
            <w:lang w:val="en-US"/>
          </w:rPr>
          <w:delText xml:space="preserve">to </w:delText>
        </w:r>
      </w:del>
      <w:r w:rsidR="00E72F8D" w:rsidRPr="001B68A4">
        <w:rPr>
          <w:rFonts w:ascii="Times New Roman" w:eastAsia="Times New Roman" w:hAnsi="Times New Roman" w:cs="Times New Roman"/>
          <w:color w:val="000000" w:themeColor="text1"/>
          <w:sz w:val="24"/>
          <w:szCs w:val="24"/>
          <w:lang w:val="en-US"/>
        </w:rPr>
        <w:t>changes in soil water availability</w:t>
      </w:r>
      <w:r w:rsidR="006A381F">
        <w:rPr>
          <w:rFonts w:ascii="Times New Roman" w:eastAsia="Times New Roman" w:hAnsi="Times New Roman" w:cs="Times New Roman"/>
          <w:color w:val="000000" w:themeColor="text1"/>
          <w:sz w:val="24"/>
          <w:szCs w:val="24"/>
          <w:lang w:val="en-US"/>
        </w:rPr>
        <w:t xml:space="preserve"> will impact </w:t>
      </w:r>
      <w:r w:rsidR="006A381F" w:rsidRPr="001F31E8">
        <w:rPr>
          <w:rFonts w:ascii="Times New Roman" w:eastAsia="Times New Roman" w:hAnsi="Times New Roman" w:cs="Times New Roman"/>
          <w:i/>
          <w:color w:val="000000" w:themeColor="text1"/>
          <w:sz w:val="24"/>
          <w:szCs w:val="24"/>
          <w:lang w:val="en-US"/>
        </w:rPr>
        <w:t xml:space="preserve">P. </w:t>
      </w:r>
      <w:proofErr w:type="spellStart"/>
      <w:r w:rsidR="006A381F" w:rsidRPr="001F31E8">
        <w:rPr>
          <w:rFonts w:ascii="Times New Roman" w:eastAsia="Times New Roman" w:hAnsi="Times New Roman" w:cs="Times New Roman"/>
          <w:i/>
          <w:color w:val="000000" w:themeColor="text1"/>
          <w:sz w:val="24"/>
          <w:szCs w:val="24"/>
          <w:lang w:val="en-US"/>
        </w:rPr>
        <w:t>lanceolata</w:t>
      </w:r>
      <w:proofErr w:type="spellEnd"/>
      <w:r w:rsidR="006A381F">
        <w:rPr>
          <w:rFonts w:ascii="Times New Roman" w:eastAsia="Times New Roman" w:hAnsi="Times New Roman" w:cs="Times New Roman"/>
          <w:color w:val="000000" w:themeColor="text1"/>
          <w:sz w:val="24"/>
          <w:szCs w:val="24"/>
          <w:lang w:val="en-US"/>
        </w:rPr>
        <w:t xml:space="preserve"> chemistry</w:t>
      </w:r>
      <w:r w:rsidR="007918CB">
        <w:rPr>
          <w:rFonts w:ascii="Times New Roman" w:eastAsia="Times New Roman" w:hAnsi="Times New Roman" w:cs="Times New Roman"/>
          <w:color w:val="000000" w:themeColor="text1"/>
          <w:sz w:val="24"/>
          <w:szCs w:val="24"/>
          <w:lang w:val="en-US"/>
        </w:rPr>
        <w:t xml:space="preserve"> in predictable ways</w:t>
      </w:r>
      <w:r w:rsidR="00E72F8D" w:rsidRPr="001B68A4">
        <w:rPr>
          <w:rFonts w:ascii="Times New Roman" w:eastAsia="Times New Roman" w:hAnsi="Times New Roman" w:cs="Times New Roman"/>
          <w:color w:val="000000" w:themeColor="text1"/>
          <w:sz w:val="24"/>
          <w:szCs w:val="24"/>
          <w:lang w:val="en-US"/>
        </w:rPr>
        <w:t xml:space="preserve">. </w:t>
      </w:r>
      <w:r w:rsidR="006A381F">
        <w:rPr>
          <w:rFonts w:ascii="Times New Roman" w:eastAsia="Times New Roman" w:hAnsi="Times New Roman" w:cs="Times New Roman"/>
          <w:color w:val="000000" w:themeColor="text1"/>
          <w:sz w:val="24"/>
          <w:szCs w:val="24"/>
          <w:lang w:val="en-US"/>
        </w:rPr>
        <w:t>The underlying mechanisms for this shift deserve further study.  These</w:t>
      </w:r>
      <w:r w:rsidR="006A381F" w:rsidRPr="001B68A4">
        <w:rPr>
          <w:rFonts w:ascii="Times New Roman" w:eastAsia="Times New Roman" w:hAnsi="Times New Roman" w:cs="Times New Roman"/>
          <w:color w:val="000000" w:themeColor="text1"/>
          <w:sz w:val="24"/>
          <w:szCs w:val="24"/>
          <w:lang w:val="en-US"/>
        </w:rPr>
        <w:t xml:space="preserve"> </w:t>
      </w:r>
      <w:r w:rsidR="006A381F">
        <w:rPr>
          <w:rFonts w:ascii="Times New Roman" w:eastAsia="Times New Roman" w:hAnsi="Times New Roman" w:cs="Times New Roman"/>
          <w:color w:val="000000" w:themeColor="text1"/>
          <w:sz w:val="24"/>
          <w:szCs w:val="24"/>
          <w:lang w:val="en-US"/>
        </w:rPr>
        <w:t xml:space="preserve">shifts could reflect plasticity to changes in the environment or may be a result of </w:t>
      </w:r>
      <w:r w:rsidR="0014264C" w:rsidRPr="001B68A4">
        <w:rPr>
          <w:rFonts w:ascii="Times New Roman" w:eastAsia="Times New Roman" w:hAnsi="Times New Roman" w:cs="Times New Roman"/>
          <w:color w:val="000000" w:themeColor="text1"/>
          <w:sz w:val="24"/>
          <w:szCs w:val="24"/>
          <w:lang w:val="en-US"/>
        </w:rPr>
        <w:t>genetic differentiation</w:t>
      </w:r>
      <w:r w:rsidR="00E72F8D" w:rsidRPr="001B68A4">
        <w:rPr>
          <w:rFonts w:ascii="Times New Roman" w:eastAsia="Times New Roman" w:hAnsi="Times New Roman" w:cs="Times New Roman"/>
          <w:color w:val="000000" w:themeColor="text1"/>
          <w:sz w:val="24"/>
          <w:szCs w:val="24"/>
          <w:lang w:val="en-US"/>
        </w:rPr>
        <w:t xml:space="preserve"> </w:t>
      </w:r>
      <w:r w:rsidR="006A381F">
        <w:rPr>
          <w:rFonts w:ascii="Times New Roman" w:eastAsia="Times New Roman" w:hAnsi="Times New Roman" w:cs="Times New Roman"/>
          <w:color w:val="000000" w:themeColor="text1"/>
          <w:sz w:val="24"/>
          <w:szCs w:val="24"/>
          <w:lang w:val="en-US"/>
        </w:rPr>
        <w:t>after years of prolonged exposure</w:t>
      </w:r>
      <w:r w:rsidR="00E72F8D" w:rsidRPr="001B68A4">
        <w:rPr>
          <w:rFonts w:ascii="Times New Roman" w:eastAsia="Times New Roman" w:hAnsi="Times New Roman" w:cs="Times New Roman"/>
          <w:color w:val="000000" w:themeColor="text1"/>
          <w:sz w:val="24"/>
          <w:szCs w:val="24"/>
          <w:lang w:val="en-US"/>
        </w:rPr>
        <w:t>.</w:t>
      </w:r>
      <w:r w:rsidR="00C03496" w:rsidRPr="001B68A4">
        <w:rPr>
          <w:rFonts w:ascii="Times New Roman" w:eastAsia="Times New Roman" w:hAnsi="Times New Roman" w:cs="Times New Roman"/>
          <w:color w:val="000000" w:themeColor="text1"/>
          <w:sz w:val="24"/>
          <w:szCs w:val="24"/>
          <w:lang w:val="en-US"/>
        </w:rPr>
        <w:t xml:space="preserve"> </w:t>
      </w:r>
      <w:r w:rsidR="006A381F">
        <w:rPr>
          <w:rFonts w:ascii="Times New Roman" w:eastAsia="Times New Roman" w:hAnsi="Times New Roman" w:cs="Times New Roman"/>
          <w:color w:val="000000" w:themeColor="text1"/>
          <w:sz w:val="24"/>
          <w:szCs w:val="24"/>
          <w:lang w:val="en-US"/>
        </w:rPr>
        <w:t xml:space="preserve">Also, given that these treatments can lead </w:t>
      </w:r>
      <w:r w:rsidR="00105D13" w:rsidRPr="001B68A4">
        <w:rPr>
          <w:rFonts w:ascii="Times New Roman" w:eastAsia="Times New Roman" w:hAnsi="Times New Roman" w:cs="Times New Roman"/>
          <w:color w:val="000000" w:themeColor="text1"/>
          <w:sz w:val="24"/>
          <w:szCs w:val="24"/>
          <w:lang w:val="en-US"/>
        </w:rPr>
        <w:t xml:space="preserve">to secondary oxidative stress, the response of </w:t>
      </w:r>
      <w:r w:rsidR="006A381F">
        <w:rPr>
          <w:rFonts w:ascii="Times New Roman" w:eastAsia="Times New Roman" w:hAnsi="Times New Roman" w:cs="Times New Roman"/>
          <w:color w:val="000000" w:themeColor="text1"/>
          <w:sz w:val="24"/>
          <w:szCs w:val="24"/>
          <w:lang w:val="en-US"/>
        </w:rPr>
        <w:t>other</w:t>
      </w:r>
      <w:r w:rsidR="00105D13" w:rsidRPr="001B68A4">
        <w:rPr>
          <w:rFonts w:ascii="Times New Roman" w:eastAsia="Times New Roman" w:hAnsi="Times New Roman" w:cs="Times New Roman"/>
          <w:color w:val="000000" w:themeColor="text1"/>
          <w:sz w:val="24"/>
          <w:szCs w:val="24"/>
          <w:lang w:val="en-US"/>
        </w:rPr>
        <w:t xml:space="preserve"> metabolites </w:t>
      </w:r>
      <w:r w:rsidR="00A26ABB" w:rsidRPr="001B68A4">
        <w:rPr>
          <w:rFonts w:ascii="Times New Roman" w:eastAsia="Times New Roman" w:hAnsi="Times New Roman" w:cs="Times New Roman"/>
          <w:color w:val="000000" w:themeColor="text1"/>
          <w:sz w:val="24"/>
          <w:szCs w:val="24"/>
          <w:lang w:val="en-US"/>
        </w:rPr>
        <w:t xml:space="preserve">such as </w:t>
      </w:r>
      <w:r w:rsidR="00105D13" w:rsidRPr="001B68A4">
        <w:rPr>
          <w:rFonts w:ascii="Times New Roman" w:eastAsia="Times New Roman" w:hAnsi="Times New Roman" w:cs="Times New Roman"/>
          <w:color w:val="000000" w:themeColor="text1"/>
          <w:sz w:val="24"/>
          <w:szCs w:val="24"/>
          <w:lang w:val="en-US"/>
        </w:rPr>
        <w:t>flavonoids and phenyl</w:t>
      </w:r>
      <w:r w:rsidR="00C76244" w:rsidRPr="001B68A4">
        <w:rPr>
          <w:rFonts w:ascii="Times New Roman" w:eastAsia="Times New Roman" w:hAnsi="Times New Roman" w:cs="Times New Roman"/>
          <w:color w:val="000000" w:themeColor="text1"/>
          <w:sz w:val="24"/>
          <w:szCs w:val="24"/>
          <w:lang w:val="en-US"/>
        </w:rPr>
        <w:t>propanoid</w:t>
      </w:r>
      <w:r w:rsidR="00105D13" w:rsidRPr="001B68A4">
        <w:rPr>
          <w:rFonts w:ascii="Times New Roman" w:eastAsia="Times New Roman" w:hAnsi="Times New Roman" w:cs="Times New Roman"/>
          <w:color w:val="000000" w:themeColor="text1"/>
          <w:sz w:val="24"/>
          <w:szCs w:val="24"/>
          <w:lang w:val="en-US"/>
        </w:rPr>
        <w:t xml:space="preserve"> glycosides</w:t>
      </w:r>
      <w:r w:rsidR="00A26ABB" w:rsidRPr="001B68A4">
        <w:rPr>
          <w:rFonts w:ascii="Times New Roman" w:eastAsia="Times New Roman" w:hAnsi="Times New Roman" w:cs="Times New Roman"/>
          <w:color w:val="000000" w:themeColor="text1"/>
          <w:sz w:val="24"/>
          <w:szCs w:val="24"/>
          <w:lang w:val="en-US"/>
        </w:rPr>
        <w:t xml:space="preserve"> </w:t>
      </w:r>
      <w:r w:rsidR="007E3AE8" w:rsidRPr="007E3AE8">
        <w:rPr>
          <w:rFonts w:ascii="Times New Roman" w:hAnsi="Times New Roman" w:cs="Times New Roman"/>
          <w:color w:val="000000"/>
          <w:sz w:val="24"/>
          <w:szCs w:val="24"/>
        </w:rPr>
        <w:t>(</w:t>
      </w:r>
      <w:proofErr w:type="spellStart"/>
      <w:r w:rsidR="007E3AE8" w:rsidRPr="007E3AE8">
        <w:rPr>
          <w:rFonts w:ascii="Times New Roman" w:hAnsi="Times New Roman" w:cs="Times New Roman"/>
          <w:color w:val="000000"/>
          <w:sz w:val="24"/>
          <w:szCs w:val="24"/>
        </w:rPr>
        <w:t>Janković</w:t>
      </w:r>
      <w:proofErr w:type="spellEnd"/>
      <w:r w:rsidR="007E3AE8" w:rsidRPr="007E3AE8">
        <w:rPr>
          <w:rFonts w:ascii="Times New Roman" w:hAnsi="Times New Roman" w:cs="Times New Roman"/>
          <w:color w:val="000000"/>
          <w:sz w:val="24"/>
          <w:szCs w:val="24"/>
        </w:rPr>
        <w:t xml:space="preserve"> </w:t>
      </w:r>
      <w:r w:rsidR="007E3AE8" w:rsidRPr="007E3AE8">
        <w:rPr>
          <w:rFonts w:ascii="Times New Roman" w:hAnsi="Times New Roman" w:cs="Times New Roman"/>
          <w:i/>
          <w:iCs/>
          <w:color w:val="000000"/>
          <w:sz w:val="24"/>
          <w:szCs w:val="24"/>
        </w:rPr>
        <w:t>et al.</w:t>
      </w:r>
      <w:r w:rsidR="007E3AE8" w:rsidRPr="007E3AE8">
        <w:rPr>
          <w:rFonts w:ascii="Times New Roman" w:hAnsi="Times New Roman" w:cs="Times New Roman"/>
          <w:color w:val="000000"/>
          <w:sz w:val="24"/>
          <w:szCs w:val="24"/>
        </w:rPr>
        <w:t xml:space="preserve"> 2012)</w:t>
      </w:r>
      <w:r w:rsidR="00A26ABB" w:rsidRPr="001B68A4">
        <w:rPr>
          <w:rFonts w:ascii="Times New Roman" w:eastAsia="Times New Roman" w:hAnsi="Times New Roman" w:cs="Times New Roman"/>
          <w:color w:val="000000" w:themeColor="text1"/>
          <w:sz w:val="24"/>
          <w:szCs w:val="24"/>
          <w:lang w:val="en-US"/>
        </w:rPr>
        <w:t xml:space="preserve">, </w:t>
      </w:r>
      <w:r w:rsidR="00FB7F84" w:rsidRPr="001B68A4">
        <w:rPr>
          <w:rFonts w:ascii="Times New Roman" w:eastAsia="Times New Roman" w:hAnsi="Times New Roman" w:cs="Times New Roman"/>
          <w:color w:val="000000" w:themeColor="text1"/>
          <w:sz w:val="24"/>
          <w:szCs w:val="24"/>
          <w:lang w:val="en-US"/>
        </w:rPr>
        <w:t>and enzymes</w:t>
      </w:r>
      <w:r w:rsidR="00105D13" w:rsidRPr="001B68A4">
        <w:rPr>
          <w:rFonts w:ascii="Times New Roman" w:eastAsia="Times New Roman" w:hAnsi="Times New Roman" w:cs="Times New Roman"/>
          <w:color w:val="000000" w:themeColor="text1"/>
          <w:sz w:val="24"/>
          <w:szCs w:val="24"/>
          <w:lang w:val="en-US"/>
        </w:rPr>
        <w:t>, which function as antioxidants, should be considered in future studies.</w:t>
      </w:r>
      <w:r w:rsidR="00105D13" w:rsidRPr="001B68A4">
        <w:rPr>
          <w:rFonts w:ascii="Times New Roman" w:hAnsi="Times New Roman" w:cs="Times New Roman"/>
          <w:sz w:val="24"/>
          <w:szCs w:val="24"/>
          <w:lang w:val="en-US"/>
        </w:rPr>
        <w:t xml:space="preserve"> </w:t>
      </w:r>
    </w:p>
    <w:p w14:paraId="7D86663D" w14:textId="1CD6AF9A" w:rsidR="009E79BB" w:rsidRPr="001B68A4" w:rsidRDefault="00BD72E2" w:rsidP="00CC4483">
      <w:pPr>
        <w:widowControl w:val="0"/>
        <w:autoSpaceDE w:val="0"/>
        <w:autoSpaceDN w:val="0"/>
        <w:adjustRightInd w:val="0"/>
        <w:spacing w:after="0" w:line="480" w:lineRule="auto"/>
        <w:ind w:firstLine="360"/>
        <w:rPr>
          <w:rFonts w:ascii="Times New Roman" w:hAnsi="Times New Roman" w:cs="Times New Roman"/>
          <w:sz w:val="24"/>
          <w:szCs w:val="24"/>
          <w:lang w:val="en-US"/>
        </w:rPr>
      </w:pPr>
      <w:r w:rsidRPr="001B68A4">
        <w:rPr>
          <w:rFonts w:ascii="Times New Roman" w:hAnsi="Times New Roman" w:cs="Times New Roman"/>
          <w:sz w:val="24"/>
          <w:szCs w:val="24"/>
          <w:lang w:val="en-US"/>
        </w:rPr>
        <w:t xml:space="preserve">Besides chemical adjustments to drought in individual plants, other external factors </w:t>
      </w:r>
      <w:r w:rsidR="00616F7A" w:rsidRPr="001B68A4">
        <w:rPr>
          <w:rFonts w:ascii="Times New Roman" w:hAnsi="Times New Roman" w:cs="Times New Roman"/>
          <w:sz w:val="24"/>
          <w:szCs w:val="24"/>
          <w:lang w:val="en-US"/>
        </w:rPr>
        <w:t>proba</w:t>
      </w:r>
      <w:r w:rsidR="00E571DA" w:rsidRPr="001B68A4">
        <w:rPr>
          <w:rFonts w:ascii="Times New Roman" w:hAnsi="Times New Roman" w:cs="Times New Roman"/>
          <w:sz w:val="24"/>
          <w:szCs w:val="24"/>
          <w:lang w:val="en-US"/>
        </w:rPr>
        <w:t>b</w:t>
      </w:r>
      <w:r w:rsidR="00616F7A" w:rsidRPr="001B68A4">
        <w:rPr>
          <w:rFonts w:ascii="Times New Roman" w:hAnsi="Times New Roman" w:cs="Times New Roman"/>
          <w:sz w:val="24"/>
          <w:szCs w:val="24"/>
          <w:lang w:val="en-US"/>
        </w:rPr>
        <w:t xml:space="preserve">ly </w:t>
      </w:r>
      <w:r w:rsidR="00E571DA" w:rsidRPr="001B68A4">
        <w:rPr>
          <w:rFonts w:ascii="Times New Roman" w:hAnsi="Times New Roman" w:cs="Times New Roman"/>
          <w:sz w:val="24"/>
          <w:szCs w:val="24"/>
          <w:lang w:val="en-US"/>
        </w:rPr>
        <w:t>modify</w:t>
      </w:r>
      <w:r w:rsidRPr="001B68A4">
        <w:rPr>
          <w:rFonts w:ascii="Times New Roman" w:hAnsi="Times New Roman" w:cs="Times New Roman"/>
          <w:sz w:val="24"/>
          <w:szCs w:val="24"/>
          <w:lang w:val="en-US"/>
        </w:rPr>
        <w:t xml:space="preserve"> the severity of drought</w:t>
      </w:r>
      <w:r w:rsidR="00616F7A" w:rsidRPr="001B68A4">
        <w:rPr>
          <w:rFonts w:ascii="Times New Roman" w:hAnsi="Times New Roman" w:cs="Times New Roman"/>
          <w:sz w:val="24"/>
          <w:szCs w:val="24"/>
          <w:lang w:val="en-US"/>
        </w:rPr>
        <w:t xml:space="preserve"> effects</w:t>
      </w:r>
      <w:r w:rsidR="002D3DFB" w:rsidRPr="001B68A4">
        <w:rPr>
          <w:rFonts w:ascii="Times New Roman" w:hAnsi="Times New Roman" w:cs="Times New Roman"/>
          <w:sz w:val="24"/>
          <w:szCs w:val="24"/>
          <w:lang w:val="en-US"/>
        </w:rPr>
        <w:t xml:space="preserve"> </w:t>
      </w:r>
      <w:r w:rsidR="00333B73" w:rsidRPr="001B68A4">
        <w:rPr>
          <w:rFonts w:ascii="Times New Roman" w:hAnsi="Times New Roman" w:cs="Times New Roman"/>
          <w:sz w:val="24"/>
          <w:szCs w:val="24"/>
          <w:lang w:val="en-US"/>
        </w:rPr>
        <w:t xml:space="preserve">on plant traits </w:t>
      </w:r>
      <w:r w:rsidR="002D3DFB" w:rsidRPr="001B68A4">
        <w:rPr>
          <w:rFonts w:ascii="Times New Roman" w:hAnsi="Times New Roman" w:cs="Times New Roman"/>
          <w:sz w:val="24"/>
          <w:szCs w:val="24"/>
          <w:lang w:val="en-US"/>
        </w:rPr>
        <w:t>in natural communities</w:t>
      </w:r>
      <w:r w:rsidR="00616F7A" w:rsidRPr="001B68A4">
        <w:rPr>
          <w:rFonts w:ascii="Times New Roman" w:hAnsi="Times New Roman" w:cs="Times New Roman"/>
          <w:sz w:val="24"/>
          <w:szCs w:val="24"/>
          <w:lang w:val="en-US"/>
        </w:rPr>
        <w:t xml:space="preserve">. </w:t>
      </w:r>
      <w:r w:rsidR="001861BD" w:rsidRPr="001B68A4">
        <w:rPr>
          <w:rFonts w:ascii="Times New Roman" w:hAnsi="Times New Roman" w:cs="Times New Roman"/>
          <w:sz w:val="24"/>
          <w:szCs w:val="24"/>
          <w:lang w:val="en-US"/>
        </w:rPr>
        <w:t>Our results suggest that periods of high temperature will exacerbate the effects of drought. In addition, t</w:t>
      </w:r>
      <w:r w:rsidR="00616F7A" w:rsidRPr="001B68A4">
        <w:rPr>
          <w:rFonts w:ascii="Times New Roman" w:hAnsi="Times New Roman" w:cs="Times New Roman"/>
          <w:sz w:val="24"/>
          <w:szCs w:val="24"/>
          <w:lang w:val="en-US"/>
        </w:rPr>
        <w:t xml:space="preserve">he composition of the surrounding plant community may </w:t>
      </w:r>
      <w:r w:rsidR="00E571DA" w:rsidRPr="001B68A4">
        <w:rPr>
          <w:rFonts w:ascii="Times New Roman" w:hAnsi="Times New Roman" w:cs="Times New Roman"/>
          <w:sz w:val="24"/>
          <w:szCs w:val="24"/>
          <w:lang w:val="en-US"/>
        </w:rPr>
        <w:t>affect</w:t>
      </w:r>
      <w:r w:rsidR="00616F7A" w:rsidRPr="001B68A4">
        <w:rPr>
          <w:rFonts w:ascii="Times New Roman" w:hAnsi="Times New Roman" w:cs="Times New Roman"/>
          <w:sz w:val="24"/>
          <w:szCs w:val="24"/>
          <w:lang w:val="en-US"/>
        </w:rPr>
        <w:t xml:space="preserve"> water availabilit</w:t>
      </w:r>
      <w:r w:rsidR="00BF7A0C" w:rsidRPr="001B68A4">
        <w:rPr>
          <w:rFonts w:ascii="Times New Roman" w:hAnsi="Times New Roman" w:cs="Times New Roman"/>
          <w:sz w:val="24"/>
          <w:szCs w:val="24"/>
          <w:lang w:val="en-US"/>
        </w:rPr>
        <w:t>y</w:t>
      </w:r>
      <w:r w:rsidR="00616F7A" w:rsidRPr="001B68A4">
        <w:rPr>
          <w:rFonts w:ascii="Times New Roman" w:hAnsi="Times New Roman" w:cs="Times New Roman"/>
          <w:sz w:val="24"/>
          <w:szCs w:val="24"/>
          <w:lang w:val="en-US"/>
        </w:rPr>
        <w:t xml:space="preserve"> in the soil, depending on root architectures and water uptake efficiencies. Moreover, plant associations with mycorrhizal fungi may improve the plant's drought tolerance</w:t>
      </w:r>
      <w:r w:rsidR="00220D5C" w:rsidRPr="001B68A4">
        <w:rPr>
          <w:rFonts w:ascii="Times New Roman" w:hAnsi="Times New Roman" w:cs="Times New Roman"/>
          <w:sz w:val="24"/>
          <w:szCs w:val="24"/>
          <w:lang w:val="en-US"/>
        </w:rPr>
        <w:t>s</w:t>
      </w:r>
      <w:r w:rsidR="004122DD" w:rsidRPr="001B68A4">
        <w:rPr>
          <w:rFonts w:ascii="Times New Roman" w:hAnsi="Times New Roman" w:cs="Times New Roman"/>
          <w:sz w:val="24"/>
          <w:szCs w:val="24"/>
          <w:lang w:val="en-US"/>
        </w:rPr>
        <w:t xml:space="preserve"> </w:t>
      </w:r>
      <w:r w:rsidR="007E3AE8" w:rsidRPr="007E3AE8">
        <w:rPr>
          <w:rFonts w:ascii="Times New Roman" w:hAnsi="Times New Roman" w:cs="Times New Roman"/>
          <w:sz w:val="24"/>
          <w:szCs w:val="24"/>
        </w:rPr>
        <w:t>(Ruiz-</w:t>
      </w:r>
      <w:proofErr w:type="spellStart"/>
      <w:r w:rsidR="007E3AE8" w:rsidRPr="007E3AE8">
        <w:rPr>
          <w:rFonts w:ascii="Times New Roman" w:hAnsi="Times New Roman" w:cs="Times New Roman"/>
          <w:sz w:val="24"/>
          <w:szCs w:val="24"/>
        </w:rPr>
        <w:t>Lozano</w:t>
      </w:r>
      <w:proofErr w:type="spellEnd"/>
      <w:r w:rsidR="007E3AE8" w:rsidRPr="007E3AE8">
        <w:rPr>
          <w:rFonts w:ascii="Times New Roman" w:hAnsi="Times New Roman" w:cs="Times New Roman"/>
          <w:sz w:val="24"/>
          <w:szCs w:val="24"/>
        </w:rPr>
        <w:t xml:space="preserve"> </w:t>
      </w:r>
      <w:r w:rsidR="007E3AE8" w:rsidRPr="007E3AE8">
        <w:rPr>
          <w:rFonts w:ascii="Times New Roman" w:hAnsi="Times New Roman" w:cs="Times New Roman"/>
          <w:i/>
          <w:iCs/>
          <w:sz w:val="24"/>
          <w:szCs w:val="24"/>
        </w:rPr>
        <w:t>et al.</w:t>
      </w:r>
      <w:r w:rsidR="007E3AE8" w:rsidRPr="007E3AE8">
        <w:rPr>
          <w:rFonts w:ascii="Times New Roman" w:hAnsi="Times New Roman" w:cs="Times New Roman"/>
          <w:sz w:val="24"/>
          <w:szCs w:val="24"/>
        </w:rPr>
        <w:t xml:space="preserve"> 2012)</w:t>
      </w:r>
      <w:r w:rsidR="00BF7A0C" w:rsidRPr="001B68A4">
        <w:rPr>
          <w:rFonts w:ascii="Times New Roman" w:hAnsi="Times New Roman" w:cs="Times New Roman"/>
          <w:sz w:val="24"/>
          <w:szCs w:val="24"/>
          <w:lang w:val="en-US"/>
        </w:rPr>
        <w:t xml:space="preserve"> and affect plant chemistry </w:t>
      </w:r>
      <w:r w:rsidR="007E3AE8" w:rsidRPr="007E3AE8">
        <w:rPr>
          <w:rFonts w:ascii="Times New Roman" w:hAnsi="Times New Roman" w:cs="Times New Roman"/>
          <w:sz w:val="24"/>
          <w:szCs w:val="24"/>
        </w:rPr>
        <w:t xml:space="preserve">(Asensio </w:t>
      </w:r>
      <w:r w:rsidR="007E3AE8" w:rsidRPr="007E3AE8">
        <w:rPr>
          <w:rFonts w:ascii="Times New Roman" w:hAnsi="Times New Roman" w:cs="Times New Roman"/>
          <w:i/>
          <w:iCs/>
          <w:sz w:val="24"/>
          <w:szCs w:val="24"/>
        </w:rPr>
        <w:t>et al.</w:t>
      </w:r>
      <w:r w:rsidR="007E3AE8" w:rsidRPr="007E3AE8">
        <w:rPr>
          <w:rFonts w:ascii="Times New Roman" w:hAnsi="Times New Roman" w:cs="Times New Roman"/>
          <w:sz w:val="24"/>
          <w:szCs w:val="24"/>
        </w:rPr>
        <w:t xml:space="preserve"> 2012)</w:t>
      </w:r>
      <w:r w:rsidR="00697882" w:rsidRPr="001B68A4">
        <w:rPr>
          <w:rFonts w:ascii="Times New Roman" w:hAnsi="Times New Roman" w:cs="Times New Roman"/>
          <w:sz w:val="24"/>
          <w:szCs w:val="24"/>
          <w:lang w:val="en-US"/>
        </w:rPr>
        <w:t>.</w:t>
      </w:r>
      <w:r w:rsidR="0030150D" w:rsidRPr="001B68A4">
        <w:rPr>
          <w:rFonts w:ascii="Times New Roman" w:hAnsi="Times New Roman" w:cs="Times New Roman"/>
          <w:sz w:val="24"/>
          <w:szCs w:val="24"/>
          <w:lang w:val="en-US"/>
        </w:rPr>
        <w:t xml:space="preserve"> </w:t>
      </w:r>
      <w:r w:rsidR="001F3C68" w:rsidRPr="001B68A4">
        <w:rPr>
          <w:rFonts w:ascii="Times New Roman" w:hAnsi="Times New Roman" w:cs="Times New Roman"/>
          <w:sz w:val="24"/>
          <w:szCs w:val="24"/>
          <w:lang w:val="en-US"/>
        </w:rPr>
        <w:t xml:space="preserve">Thus, to understand long-term effects of drought </w:t>
      </w:r>
      <w:r w:rsidR="00E571DA" w:rsidRPr="001B68A4">
        <w:rPr>
          <w:rFonts w:ascii="Times New Roman" w:hAnsi="Times New Roman" w:cs="Times New Roman"/>
          <w:sz w:val="24"/>
          <w:szCs w:val="24"/>
          <w:lang w:val="en-US"/>
        </w:rPr>
        <w:t xml:space="preserve">on plant traits </w:t>
      </w:r>
      <w:r w:rsidR="001F3C68" w:rsidRPr="001B68A4">
        <w:rPr>
          <w:rFonts w:ascii="Times New Roman" w:hAnsi="Times New Roman" w:cs="Times New Roman"/>
          <w:sz w:val="24"/>
          <w:szCs w:val="24"/>
          <w:lang w:val="en-US"/>
        </w:rPr>
        <w:t xml:space="preserve">it is important to study drought effects under </w:t>
      </w:r>
      <w:r w:rsidR="00220D5C" w:rsidRPr="001B68A4">
        <w:rPr>
          <w:rFonts w:ascii="Times New Roman" w:hAnsi="Times New Roman" w:cs="Times New Roman"/>
          <w:sz w:val="24"/>
          <w:szCs w:val="24"/>
          <w:lang w:val="en-US"/>
        </w:rPr>
        <w:t xml:space="preserve">multi-factorial </w:t>
      </w:r>
      <w:r w:rsidR="001F3C68" w:rsidRPr="001B68A4">
        <w:rPr>
          <w:rFonts w:ascii="Times New Roman" w:hAnsi="Times New Roman" w:cs="Times New Roman"/>
          <w:sz w:val="24"/>
          <w:szCs w:val="24"/>
          <w:lang w:val="en-US"/>
        </w:rPr>
        <w:t>field conditions.</w:t>
      </w:r>
      <w:r w:rsidR="00616F7A" w:rsidRPr="001B68A4">
        <w:rPr>
          <w:rFonts w:ascii="Times New Roman" w:hAnsi="Times New Roman" w:cs="Times New Roman"/>
          <w:sz w:val="24"/>
          <w:szCs w:val="24"/>
          <w:lang w:val="en-US"/>
        </w:rPr>
        <w:t xml:space="preserve"> </w:t>
      </w:r>
    </w:p>
    <w:p w14:paraId="6B51CC88" w14:textId="77777777" w:rsidR="00D90D02" w:rsidRDefault="00D90D02" w:rsidP="00CC4483">
      <w:pPr>
        <w:pStyle w:val="CommentText"/>
        <w:spacing w:line="480" w:lineRule="auto"/>
        <w:rPr>
          <w:rFonts w:ascii="Times New Roman" w:hAnsi="Times New Roman" w:cs="Times New Roman"/>
          <w:i/>
        </w:rPr>
      </w:pPr>
    </w:p>
    <w:p w14:paraId="280D1AD6" w14:textId="6537EF3C" w:rsidR="00FE56BD" w:rsidRPr="00AC6107" w:rsidRDefault="00FE56BD" w:rsidP="00CC4483">
      <w:pPr>
        <w:pStyle w:val="CommentText"/>
        <w:spacing w:line="480" w:lineRule="auto"/>
        <w:rPr>
          <w:rFonts w:ascii="Times New Roman" w:hAnsi="Times New Roman" w:cs="Times New Roman"/>
          <w:i/>
        </w:rPr>
      </w:pPr>
      <w:r w:rsidRPr="00AC6107">
        <w:rPr>
          <w:rFonts w:ascii="Times New Roman" w:hAnsi="Times New Roman" w:cs="Times New Roman"/>
          <w:i/>
        </w:rPr>
        <w:t>Implications for plant-herbivore interactions</w:t>
      </w:r>
    </w:p>
    <w:p w14:paraId="19CB5425" w14:textId="6D4383CB" w:rsidR="001D4FC5" w:rsidRPr="001B68A4" w:rsidRDefault="00537256" w:rsidP="00045DC7">
      <w:pPr>
        <w:widowControl w:val="0"/>
        <w:autoSpaceDE w:val="0"/>
        <w:autoSpaceDN w:val="0"/>
        <w:adjustRightInd w:val="0"/>
        <w:spacing w:after="0" w:line="480" w:lineRule="auto"/>
        <w:ind w:firstLine="360"/>
        <w:rPr>
          <w:rFonts w:ascii="Times New Roman" w:hAnsi="Times New Roman" w:cs="Times New Roman"/>
          <w:sz w:val="24"/>
          <w:szCs w:val="24"/>
          <w:lang w:val="en-US"/>
        </w:rPr>
      </w:pPr>
      <w:r w:rsidRPr="001B68A4">
        <w:rPr>
          <w:rFonts w:ascii="Times New Roman" w:hAnsi="Times New Roman" w:cs="Times New Roman"/>
          <w:sz w:val="24"/>
          <w:szCs w:val="24"/>
          <w:lang w:val="en-US"/>
        </w:rPr>
        <w:t xml:space="preserve">Most herbivores are nitrogen (N)-limited </w:t>
      </w:r>
      <w:r w:rsidR="007E3AE8">
        <w:rPr>
          <w:rFonts w:ascii="Times New Roman" w:hAnsi="Times New Roman" w:cs="Times New Roman"/>
          <w:sz w:val="24"/>
          <w:szCs w:val="24"/>
        </w:rPr>
        <w:t>(</w:t>
      </w:r>
      <w:proofErr w:type="spellStart"/>
      <w:r w:rsidR="007E3AE8">
        <w:rPr>
          <w:rFonts w:ascii="Times New Roman" w:hAnsi="Times New Roman" w:cs="Times New Roman"/>
          <w:sz w:val="24"/>
          <w:szCs w:val="24"/>
        </w:rPr>
        <w:t>Mattson</w:t>
      </w:r>
      <w:proofErr w:type="spellEnd"/>
      <w:r w:rsidR="007E3AE8">
        <w:rPr>
          <w:rFonts w:ascii="Times New Roman" w:hAnsi="Times New Roman" w:cs="Times New Roman"/>
          <w:sz w:val="24"/>
          <w:szCs w:val="24"/>
        </w:rPr>
        <w:t xml:space="preserve"> 1980)</w:t>
      </w:r>
      <w:r w:rsidRPr="001B68A4">
        <w:rPr>
          <w:rFonts w:ascii="Times New Roman" w:hAnsi="Times New Roman" w:cs="Times New Roman"/>
          <w:sz w:val="24"/>
          <w:szCs w:val="24"/>
          <w:lang w:val="en-US"/>
        </w:rPr>
        <w:t xml:space="preserve">, so changes in nutritional profiles of leaves can impact herbivore feeding, growth, reproduction, and survival. Likewise, changes in plant secondary metabolites may have similar direct effects on herbivores and indirectly affect their susceptibility to predators </w:t>
      </w:r>
      <w:r w:rsidR="007E3AE8" w:rsidRPr="007E3AE8">
        <w:rPr>
          <w:rFonts w:ascii="Times New Roman" w:hAnsi="Times New Roman" w:cs="Times New Roman"/>
          <w:sz w:val="24"/>
          <w:szCs w:val="24"/>
        </w:rPr>
        <w:t xml:space="preserve">(Bowers 1983; </w:t>
      </w:r>
      <w:proofErr w:type="spellStart"/>
      <w:r w:rsidR="007E3AE8" w:rsidRPr="007E3AE8">
        <w:rPr>
          <w:rFonts w:ascii="Times New Roman" w:hAnsi="Times New Roman" w:cs="Times New Roman"/>
          <w:sz w:val="24"/>
          <w:szCs w:val="24"/>
        </w:rPr>
        <w:t>Theodoratus</w:t>
      </w:r>
      <w:proofErr w:type="spellEnd"/>
      <w:r w:rsidR="007E3AE8" w:rsidRPr="007E3AE8">
        <w:rPr>
          <w:rFonts w:ascii="Times New Roman" w:hAnsi="Times New Roman" w:cs="Times New Roman"/>
          <w:sz w:val="24"/>
          <w:szCs w:val="24"/>
        </w:rPr>
        <w:t xml:space="preserve"> </w:t>
      </w:r>
      <w:proofErr w:type="spellStart"/>
      <w:r w:rsidR="007E3AE8" w:rsidRPr="007E3AE8">
        <w:rPr>
          <w:rFonts w:ascii="Times New Roman" w:hAnsi="Times New Roman" w:cs="Times New Roman"/>
          <w:sz w:val="24"/>
          <w:szCs w:val="24"/>
        </w:rPr>
        <w:t>and</w:t>
      </w:r>
      <w:proofErr w:type="spellEnd"/>
      <w:r w:rsidR="007E3AE8" w:rsidRPr="007E3AE8">
        <w:rPr>
          <w:rFonts w:ascii="Times New Roman" w:hAnsi="Times New Roman" w:cs="Times New Roman"/>
          <w:sz w:val="24"/>
          <w:szCs w:val="24"/>
        </w:rPr>
        <w:t xml:space="preserve"> Bowers 1999; </w:t>
      </w:r>
      <w:proofErr w:type="spellStart"/>
      <w:r w:rsidR="007E3AE8" w:rsidRPr="007E3AE8">
        <w:rPr>
          <w:rFonts w:ascii="Times New Roman" w:hAnsi="Times New Roman" w:cs="Times New Roman"/>
          <w:sz w:val="24"/>
          <w:szCs w:val="24"/>
        </w:rPr>
        <w:t>Tomczak</w:t>
      </w:r>
      <w:proofErr w:type="spellEnd"/>
      <w:r w:rsidR="007E3AE8" w:rsidRPr="007E3AE8">
        <w:rPr>
          <w:rFonts w:ascii="Times New Roman" w:hAnsi="Times New Roman" w:cs="Times New Roman"/>
          <w:sz w:val="24"/>
          <w:szCs w:val="24"/>
        </w:rPr>
        <w:t xml:space="preserve"> </w:t>
      </w:r>
      <w:proofErr w:type="spellStart"/>
      <w:r w:rsidR="007E3AE8" w:rsidRPr="007E3AE8">
        <w:rPr>
          <w:rFonts w:ascii="Times New Roman" w:hAnsi="Times New Roman" w:cs="Times New Roman"/>
          <w:sz w:val="24"/>
          <w:szCs w:val="24"/>
        </w:rPr>
        <w:t>and</w:t>
      </w:r>
      <w:proofErr w:type="spellEnd"/>
      <w:r w:rsidR="007E3AE8" w:rsidRPr="007E3AE8">
        <w:rPr>
          <w:rFonts w:ascii="Times New Roman" w:hAnsi="Times New Roman" w:cs="Times New Roman"/>
          <w:sz w:val="24"/>
          <w:szCs w:val="24"/>
        </w:rPr>
        <w:t xml:space="preserve"> Müller 2017)</w:t>
      </w:r>
      <w:r w:rsidRPr="001B68A4">
        <w:rPr>
          <w:rFonts w:ascii="Times New Roman" w:hAnsi="Times New Roman" w:cs="Times New Roman"/>
          <w:sz w:val="24"/>
          <w:szCs w:val="24"/>
          <w:lang w:val="en-US"/>
        </w:rPr>
        <w:t xml:space="preserve">. </w:t>
      </w:r>
      <w:r w:rsidR="00B2578E" w:rsidRPr="001B68A4">
        <w:rPr>
          <w:rFonts w:ascii="Times New Roman" w:eastAsia="Times New Roman" w:hAnsi="Times New Roman" w:cs="Times New Roman"/>
          <w:sz w:val="24"/>
          <w:szCs w:val="24"/>
          <w:lang w:val="en-US"/>
        </w:rPr>
        <w:t>While plant size and thus the quantity of leaf material available to herbivores w</w:t>
      </w:r>
      <w:r w:rsidR="00E571DA" w:rsidRPr="001B68A4">
        <w:rPr>
          <w:rFonts w:ascii="Times New Roman" w:eastAsia="Times New Roman" w:hAnsi="Times New Roman" w:cs="Times New Roman"/>
          <w:sz w:val="24"/>
          <w:szCs w:val="24"/>
          <w:lang w:val="en-US"/>
        </w:rPr>
        <w:t>as</w:t>
      </w:r>
      <w:r w:rsidR="00B2578E" w:rsidRPr="001B68A4">
        <w:rPr>
          <w:rFonts w:ascii="Times New Roman" w:eastAsia="Times New Roman" w:hAnsi="Times New Roman" w:cs="Times New Roman"/>
          <w:sz w:val="24"/>
          <w:szCs w:val="24"/>
          <w:lang w:val="en-US"/>
        </w:rPr>
        <w:t xml:space="preserve"> similar across treatments in early June, the lower foliar</w:t>
      </w:r>
      <w:r w:rsidR="00B2578E" w:rsidRPr="001B68A4">
        <w:rPr>
          <w:rFonts w:ascii="Times New Roman" w:hAnsi="Times New Roman" w:cs="Times New Roman"/>
          <w:sz w:val="24"/>
          <w:szCs w:val="24"/>
          <w:lang w:val="en-US"/>
        </w:rPr>
        <w:t xml:space="preserve"> </w:t>
      </w:r>
      <w:r w:rsidR="00DD7820" w:rsidRPr="001B68A4">
        <w:rPr>
          <w:rFonts w:ascii="Times New Roman" w:hAnsi="Times New Roman" w:cs="Times New Roman"/>
          <w:sz w:val="24"/>
          <w:szCs w:val="24"/>
          <w:lang w:val="en-US"/>
        </w:rPr>
        <w:t>concentrations</w:t>
      </w:r>
      <w:r w:rsidR="00B2578E" w:rsidRPr="001B68A4">
        <w:rPr>
          <w:rFonts w:ascii="Times New Roman" w:hAnsi="Times New Roman" w:cs="Times New Roman"/>
          <w:sz w:val="24"/>
          <w:szCs w:val="24"/>
          <w:lang w:val="en-US"/>
        </w:rPr>
        <w:t xml:space="preserve"> of </w:t>
      </w:r>
      <w:r w:rsidR="000935BB" w:rsidRPr="001B68A4">
        <w:rPr>
          <w:rFonts w:ascii="Times New Roman" w:hAnsi="Times New Roman" w:cs="Times New Roman"/>
          <w:sz w:val="24"/>
          <w:szCs w:val="24"/>
          <w:lang w:val="en-US"/>
        </w:rPr>
        <w:t>N</w:t>
      </w:r>
      <w:r w:rsidR="003223E9" w:rsidRPr="001B68A4">
        <w:rPr>
          <w:rFonts w:ascii="Times New Roman" w:hAnsi="Times New Roman" w:cs="Times New Roman"/>
          <w:sz w:val="24"/>
          <w:szCs w:val="24"/>
          <w:lang w:val="en-US"/>
        </w:rPr>
        <w:t xml:space="preserve">, </w:t>
      </w:r>
      <w:r w:rsidR="00B2578E" w:rsidRPr="001B68A4">
        <w:rPr>
          <w:rFonts w:ascii="Times New Roman" w:hAnsi="Times New Roman" w:cs="Times New Roman"/>
          <w:sz w:val="24"/>
          <w:szCs w:val="24"/>
          <w:lang w:val="en-US"/>
        </w:rPr>
        <w:t>amino acids</w:t>
      </w:r>
      <w:r w:rsidR="00CD386B" w:rsidRPr="001B68A4">
        <w:rPr>
          <w:rFonts w:ascii="Times New Roman" w:hAnsi="Times New Roman" w:cs="Times New Roman"/>
          <w:sz w:val="24"/>
          <w:szCs w:val="24"/>
          <w:lang w:val="en-US"/>
        </w:rPr>
        <w:t>,</w:t>
      </w:r>
      <w:r w:rsidR="00B2578E" w:rsidRPr="001B68A4">
        <w:rPr>
          <w:rFonts w:ascii="Times New Roman" w:hAnsi="Times New Roman" w:cs="Times New Roman"/>
          <w:sz w:val="24"/>
          <w:szCs w:val="24"/>
          <w:lang w:val="en-US"/>
        </w:rPr>
        <w:t xml:space="preserve"> and </w:t>
      </w:r>
      <w:proofErr w:type="spellStart"/>
      <w:r w:rsidR="00B2578E" w:rsidRPr="001B68A4">
        <w:rPr>
          <w:rFonts w:ascii="Times New Roman" w:hAnsi="Times New Roman" w:cs="Times New Roman"/>
          <w:sz w:val="24"/>
          <w:szCs w:val="24"/>
          <w:lang w:val="en-US"/>
        </w:rPr>
        <w:t>catalpol</w:t>
      </w:r>
      <w:proofErr w:type="spellEnd"/>
      <w:r w:rsidR="00B2578E" w:rsidRPr="001B68A4">
        <w:rPr>
          <w:rFonts w:ascii="Times New Roman" w:hAnsi="Times New Roman" w:cs="Times New Roman"/>
          <w:sz w:val="24"/>
          <w:szCs w:val="24"/>
          <w:lang w:val="en-US"/>
        </w:rPr>
        <w:t xml:space="preserve"> in drought-stressed </w:t>
      </w:r>
      <w:r w:rsidR="00B2578E" w:rsidRPr="001B68A4">
        <w:rPr>
          <w:rFonts w:ascii="Times New Roman" w:hAnsi="Times New Roman" w:cs="Times New Roman"/>
          <w:i/>
          <w:sz w:val="24"/>
          <w:szCs w:val="24"/>
          <w:lang w:val="en-US"/>
        </w:rPr>
        <w:t xml:space="preserve">P. </w:t>
      </w:r>
      <w:proofErr w:type="spellStart"/>
      <w:r w:rsidR="00B2578E" w:rsidRPr="001B68A4">
        <w:rPr>
          <w:rFonts w:ascii="Times New Roman" w:hAnsi="Times New Roman" w:cs="Times New Roman"/>
          <w:i/>
          <w:sz w:val="24"/>
          <w:szCs w:val="24"/>
          <w:lang w:val="en-US"/>
        </w:rPr>
        <w:t>lanceolata</w:t>
      </w:r>
      <w:proofErr w:type="spellEnd"/>
      <w:r w:rsidR="00B2578E" w:rsidRPr="001B68A4">
        <w:rPr>
          <w:rFonts w:ascii="Times New Roman" w:hAnsi="Times New Roman" w:cs="Times New Roman"/>
          <w:sz w:val="24"/>
          <w:szCs w:val="24"/>
          <w:lang w:val="en-US"/>
        </w:rPr>
        <w:t xml:space="preserve"> plants probably have important consequences for herbivores.</w:t>
      </w:r>
      <w:r w:rsidR="00DE7631" w:rsidRPr="001B68A4">
        <w:rPr>
          <w:rFonts w:ascii="Times New Roman" w:hAnsi="Times New Roman" w:cs="Times New Roman"/>
          <w:sz w:val="24"/>
          <w:szCs w:val="24"/>
          <w:lang w:val="en-US"/>
        </w:rPr>
        <w:t xml:space="preserve"> </w:t>
      </w:r>
      <w:r w:rsidR="003223E9" w:rsidRPr="001B68A4">
        <w:rPr>
          <w:rFonts w:ascii="Times New Roman" w:hAnsi="Times New Roman" w:cs="Times New Roman"/>
          <w:sz w:val="24"/>
          <w:szCs w:val="24"/>
          <w:lang w:val="en-US"/>
        </w:rPr>
        <w:t xml:space="preserve">The decreased concentrations of </w:t>
      </w:r>
      <w:r w:rsidR="000935BB" w:rsidRPr="001B68A4">
        <w:rPr>
          <w:rFonts w:ascii="Times New Roman" w:hAnsi="Times New Roman" w:cs="Times New Roman"/>
          <w:sz w:val="24"/>
          <w:szCs w:val="24"/>
          <w:lang w:val="en-US"/>
        </w:rPr>
        <w:t>N</w:t>
      </w:r>
      <w:r w:rsidR="003223E9" w:rsidRPr="001B68A4">
        <w:rPr>
          <w:rFonts w:ascii="Times New Roman" w:hAnsi="Times New Roman" w:cs="Times New Roman"/>
          <w:sz w:val="24"/>
          <w:szCs w:val="24"/>
          <w:lang w:val="en-US"/>
        </w:rPr>
        <w:t xml:space="preserve"> and amino acids under drought </w:t>
      </w:r>
      <w:r w:rsidR="00CD386B" w:rsidRPr="001B68A4">
        <w:rPr>
          <w:rFonts w:ascii="Times New Roman" w:hAnsi="Times New Roman" w:cs="Times New Roman"/>
          <w:sz w:val="24"/>
          <w:szCs w:val="24"/>
          <w:lang w:val="en-US"/>
        </w:rPr>
        <w:t>are</w:t>
      </w:r>
      <w:r w:rsidR="003223E9" w:rsidRPr="001B68A4">
        <w:rPr>
          <w:rFonts w:ascii="Times New Roman" w:hAnsi="Times New Roman" w:cs="Times New Roman"/>
          <w:sz w:val="24"/>
          <w:szCs w:val="24"/>
          <w:lang w:val="en-US"/>
        </w:rPr>
        <w:t xml:space="preserve"> expected to negatively affect herbivores </w:t>
      </w:r>
      <w:r w:rsidR="007E3AE8">
        <w:rPr>
          <w:rFonts w:ascii="Times New Roman" w:hAnsi="Times New Roman" w:cs="Times New Roman"/>
          <w:sz w:val="24"/>
          <w:szCs w:val="24"/>
        </w:rPr>
        <w:t>(</w:t>
      </w:r>
      <w:proofErr w:type="spellStart"/>
      <w:r w:rsidR="007E3AE8">
        <w:rPr>
          <w:rFonts w:ascii="Times New Roman" w:hAnsi="Times New Roman" w:cs="Times New Roman"/>
          <w:sz w:val="24"/>
          <w:szCs w:val="24"/>
        </w:rPr>
        <w:t>Mattson</w:t>
      </w:r>
      <w:proofErr w:type="spellEnd"/>
      <w:r w:rsidR="007E3AE8">
        <w:rPr>
          <w:rFonts w:ascii="Times New Roman" w:hAnsi="Times New Roman" w:cs="Times New Roman"/>
          <w:sz w:val="24"/>
          <w:szCs w:val="24"/>
        </w:rPr>
        <w:t xml:space="preserve"> 1980)</w:t>
      </w:r>
      <w:r w:rsidR="003223E9" w:rsidRPr="001B68A4">
        <w:rPr>
          <w:rFonts w:ascii="Times New Roman" w:hAnsi="Times New Roman" w:cs="Times New Roman"/>
          <w:sz w:val="24"/>
          <w:szCs w:val="24"/>
          <w:lang w:val="en-US"/>
        </w:rPr>
        <w:t>. It is, however, t</w:t>
      </w:r>
      <w:r w:rsidR="00DE7631" w:rsidRPr="001B68A4">
        <w:rPr>
          <w:rFonts w:ascii="Times New Roman" w:hAnsi="Times New Roman" w:cs="Times New Roman"/>
          <w:sz w:val="24"/>
          <w:szCs w:val="24"/>
          <w:lang w:val="en-US"/>
        </w:rPr>
        <w:t xml:space="preserve">he balance between nutritional and defense compounds </w:t>
      </w:r>
      <w:r w:rsidR="003223E9" w:rsidRPr="001B68A4">
        <w:rPr>
          <w:rFonts w:ascii="Times New Roman" w:hAnsi="Times New Roman" w:cs="Times New Roman"/>
          <w:sz w:val="24"/>
          <w:szCs w:val="24"/>
          <w:lang w:val="en-US"/>
        </w:rPr>
        <w:t xml:space="preserve">that </w:t>
      </w:r>
      <w:r w:rsidR="00DE7631" w:rsidRPr="001B68A4">
        <w:rPr>
          <w:rFonts w:ascii="Times New Roman" w:hAnsi="Times New Roman" w:cs="Times New Roman"/>
          <w:sz w:val="24"/>
          <w:szCs w:val="24"/>
          <w:lang w:val="en-US"/>
        </w:rPr>
        <w:t>determine</w:t>
      </w:r>
      <w:r w:rsidR="00FC0714" w:rsidRPr="001B68A4">
        <w:rPr>
          <w:rFonts w:ascii="Times New Roman" w:hAnsi="Times New Roman" w:cs="Times New Roman"/>
          <w:sz w:val="24"/>
          <w:szCs w:val="24"/>
          <w:lang w:val="en-US"/>
        </w:rPr>
        <w:t>s</w:t>
      </w:r>
      <w:r w:rsidR="00DE7631" w:rsidRPr="001B68A4">
        <w:rPr>
          <w:rFonts w:ascii="Times New Roman" w:hAnsi="Times New Roman" w:cs="Times New Roman"/>
          <w:sz w:val="24"/>
          <w:szCs w:val="24"/>
          <w:lang w:val="en-US"/>
        </w:rPr>
        <w:t xml:space="preserve"> how well herbivores survive, develop</w:t>
      </w:r>
      <w:r w:rsidR="00AF559A" w:rsidRPr="001B68A4">
        <w:rPr>
          <w:rFonts w:ascii="Times New Roman" w:hAnsi="Times New Roman" w:cs="Times New Roman"/>
          <w:sz w:val="24"/>
          <w:szCs w:val="24"/>
          <w:lang w:val="en-US"/>
        </w:rPr>
        <w:t>,</w:t>
      </w:r>
      <w:r w:rsidR="00DE7631" w:rsidRPr="001B68A4">
        <w:rPr>
          <w:rFonts w:ascii="Times New Roman" w:hAnsi="Times New Roman" w:cs="Times New Roman"/>
          <w:sz w:val="24"/>
          <w:szCs w:val="24"/>
          <w:lang w:val="en-US"/>
        </w:rPr>
        <w:t xml:space="preserve"> and reproduce on the plants. </w:t>
      </w:r>
      <w:r w:rsidR="003223E9" w:rsidRPr="001B68A4">
        <w:rPr>
          <w:rFonts w:ascii="Times New Roman" w:hAnsi="Times New Roman" w:cs="Times New Roman"/>
          <w:sz w:val="24"/>
          <w:szCs w:val="24"/>
          <w:lang w:val="en-US"/>
        </w:rPr>
        <w:t>We suggest that t</w:t>
      </w:r>
      <w:r w:rsidR="00984174" w:rsidRPr="001B68A4">
        <w:rPr>
          <w:rFonts w:ascii="Times New Roman" w:hAnsi="Times New Roman" w:cs="Times New Roman"/>
          <w:sz w:val="24"/>
          <w:szCs w:val="24"/>
          <w:lang w:val="en-US"/>
        </w:rPr>
        <w:t xml:space="preserve">he effects of the reduced </w:t>
      </w:r>
      <w:proofErr w:type="spellStart"/>
      <w:r w:rsidR="00984174" w:rsidRPr="001B68A4">
        <w:rPr>
          <w:rFonts w:ascii="Times New Roman" w:hAnsi="Times New Roman" w:cs="Times New Roman"/>
          <w:sz w:val="24"/>
          <w:szCs w:val="24"/>
          <w:lang w:val="en-US"/>
        </w:rPr>
        <w:t>catalpol</w:t>
      </w:r>
      <w:proofErr w:type="spellEnd"/>
      <w:r w:rsidR="00984174" w:rsidRPr="001B68A4">
        <w:rPr>
          <w:rFonts w:ascii="Times New Roman" w:hAnsi="Times New Roman" w:cs="Times New Roman"/>
          <w:sz w:val="24"/>
          <w:szCs w:val="24"/>
          <w:lang w:val="en-US"/>
        </w:rPr>
        <w:t xml:space="preserve"> concentrations </w:t>
      </w:r>
      <w:r w:rsidR="003223E9" w:rsidRPr="001B68A4">
        <w:rPr>
          <w:rFonts w:ascii="Times New Roman" w:hAnsi="Times New Roman" w:cs="Times New Roman"/>
          <w:sz w:val="24"/>
          <w:szCs w:val="24"/>
          <w:lang w:val="en-US"/>
        </w:rPr>
        <w:t xml:space="preserve">in the drought treatment would </w:t>
      </w:r>
      <w:r w:rsidR="00984174" w:rsidRPr="001B68A4">
        <w:rPr>
          <w:rFonts w:ascii="Times New Roman" w:hAnsi="Times New Roman" w:cs="Times New Roman"/>
          <w:sz w:val="24"/>
          <w:szCs w:val="24"/>
          <w:lang w:val="en-US"/>
        </w:rPr>
        <w:t>depend on the dietary breadth of the herbivore.</w:t>
      </w:r>
      <w:r w:rsidR="00B2578E" w:rsidRPr="001B68A4">
        <w:rPr>
          <w:rFonts w:ascii="Times New Roman" w:hAnsi="Times New Roman" w:cs="Times New Roman"/>
          <w:sz w:val="24"/>
          <w:szCs w:val="24"/>
          <w:lang w:val="en-US"/>
        </w:rPr>
        <w:t xml:space="preserve"> </w:t>
      </w:r>
      <w:r w:rsidR="009C5BB7" w:rsidRPr="001B68A4">
        <w:rPr>
          <w:rFonts w:ascii="Times New Roman" w:eastAsia="Times New Roman" w:hAnsi="Times New Roman" w:cs="Times New Roman"/>
          <w:sz w:val="24"/>
          <w:szCs w:val="24"/>
          <w:lang w:val="en-US"/>
        </w:rPr>
        <w:t>June coincide</w:t>
      </w:r>
      <w:r w:rsidR="007D47A3" w:rsidRPr="001B68A4">
        <w:rPr>
          <w:rFonts w:ascii="Times New Roman" w:eastAsia="Times New Roman" w:hAnsi="Times New Roman" w:cs="Times New Roman"/>
          <w:sz w:val="24"/>
          <w:szCs w:val="24"/>
          <w:lang w:val="en-US"/>
        </w:rPr>
        <w:t>s</w:t>
      </w:r>
      <w:r w:rsidR="009C5BB7" w:rsidRPr="001B68A4">
        <w:rPr>
          <w:rFonts w:ascii="Times New Roman" w:eastAsia="Times New Roman" w:hAnsi="Times New Roman" w:cs="Times New Roman"/>
          <w:sz w:val="24"/>
          <w:szCs w:val="24"/>
          <w:lang w:val="en-US"/>
        </w:rPr>
        <w:t xml:space="preserve"> with </w:t>
      </w:r>
      <w:r w:rsidR="00A13F54" w:rsidRPr="001B68A4">
        <w:rPr>
          <w:rFonts w:ascii="Times New Roman" w:eastAsia="Times New Roman" w:hAnsi="Times New Roman" w:cs="Times New Roman"/>
          <w:sz w:val="24"/>
          <w:szCs w:val="24"/>
          <w:lang w:val="en-US"/>
        </w:rPr>
        <w:t xml:space="preserve">the </w:t>
      </w:r>
      <w:r w:rsidR="00AB1282" w:rsidRPr="001B68A4">
        <w:rPr>
          <w:rFonts w:ascii="Times New Roman" w:eastAsia="Times New Roman" w:hAnsi="Times New Roman" w:cs="Times New Roman"/>
          <w:sz w:val="24"/>
          <w:szCs w:val="24"/>
          <w:lang w:val="en-US"/>
        </w:rPr>
        <w:t xml:space="preserve">occurrence of the </w:t>
      </w:r>
      <w:r w:rsidR="00D75827" w:rsidRPr="001B68A4">
        <w:rPr>
          <w:rFonts w:ascii="Times New Roman" w:eastAsia="Times New Roman" w:hAnsi="Times New Roman" w:cs="Times New Roman"/>
          <w:sz w:val="24"/>
          <w:szCs w:val="24"/>
          <w:lang w:val="en-US"/>
        </w:rPr>
        <w:t>last two</w:t>
      </w:r>
      <w:r w:rsidR="00A13F54" w:rsidRPr="001B68A4">
        <w:rPr>
          <w:rFonts w:ascii="Times New Roman" w:eastAsia="Times New Roman" w:hAnsi="Times New Roman" w:cs="Times New Roman"/>
          <w:sz w:val="24"/>
          <w:szCs w:val="24"/>
          <w:lang w:val="en-US"/>
        </w:rPr>
        <w:t xml:space="preserve"> larval instars</w:t>
      </w:r>
      <w:r w:rsidR="009C5BB7" w:rsidRPr="001B68A4">
        <w:rPr>
          <w:rFonts w:ascii="Times New Roman" w:eastAsia="Times New Roman" w:hAnsi="Times New Roman" w:cs="Times New Roman"/>
          <w:sz w:val="24"/>
          <w:szCs w:val="24"/>
          <w:lang w:val="en-US"/>
        </w:rPr>
        <w:t xml:space="preserve"> of </w:t>
      </w:r>
      <w:proofErr w:type="spellStart"/>
      <w:r w:rsidR="009C5BB7" w:rsidRPr="001B68A4">
        <w:rPr>
          <w:rFonts w:ascii="Times New Roman" w:eastAsia="Times New Roman" w:hAnsi="Times New Roman" w:cs="Times New Roman"/>
          <w:i/>
          <w:sz w:val="24"/>
          <w:szCs w:val="24"/>
          <w:lang w:val="en-US"/>
        </w:rPr>
        <w:t>Euphyrdryas</w:t>
      </w:r>
      <w:proofErr w:type="spellEnd"/>
      <w:r w:rsidR="009C5BB7" w:rsidRPr="001B68A4">
        <w:rPr>
          <w:rFonts w:ascii="Times New Roman" w:eastAsia="Times New Roman" w:hAnsi="Times New Roman" w:cs="Times New Roman"/>
          <w:i/>
          <w:sz w:val="24"/>
          <w:szCs w:val="24"/>
          <w:lang w:val="en-US"/>
        </w:rPr>
        <w:t xml:space="preserve"> phaeton</w:t>
      </w:r>
      <w:r w:rsidR="007D47A3" w:rsidRPr="001B68A4">
        <w:rPr>
          <w:rFonts w:ascii="Times New Roman" w:eastAsia="Times New Roman" w:hAnsi="Times New Roman" w:cs="Times New Roman"/>
          <w:i/>
          <w:sz w:val="24"/>
          <w:szCs w:val="24"/>
          <w:lang w:val="en-US"/>
        </w:rPr>
        <w:t xml:space="preserve"> </w:t>
      </w:r>
      <w:r w:rsidR="00D75827" w:rsidRPr="001B68A4">
        <w:rPr>
          <w:rFonts w:ascii="Times New Roman" w:eastAsia="Times New Roman" w:hAnsi="Times New Roman" w:cs="Times New Roman"/>
          <w:sz w:val="24"/>
          <w:szCs w:val="24"/>
          <w:lang w:val="en-US"/>
        </w:rPr>
        <w:t xml:space="preserve">prior to adult emergence in late June and early July </w:t>
      </w:r>
      <w:r w:rsidR="007E3AE8" w:rsidRPr="007E3AE8">
        <w:rPr>
          <w:rFonts w:ascii="Times New Roman" w:hAnsi="Times New Roman" w:cs="Times New Roman"/>
          <w:sz w:val="24"/>
          <w:szCs w:val="24"/>
        </w:rPr>
        <w:t>(</w:t>
      </w:r>
      <w:del w:id="133" w:author="Colin Orians" w:date="2018-10-29T10:24:00Z">
        <w:r w:rsidR="007E3AE8" w:rsidRPr="007E3AE8" w:rsidDel="00804509">
          <w:rPr>
            <w:rFonts w:ascii="Times New Roman" w:hAnsi="Times New Roman" w:cs="Times New Roman"/>
            <w:sz w:val="24"/>
            <w:szCs w:val="24"/>
          </w:rPr>
          <w:delText xml:space="preserve">M.D. </w:delText>
        </w:r>
      </w:del>
      <w:r w:rsidR="007E3AE8" w:rsidRPr="007E3AE8">
        <w:rPr>
          <w:rFonts w:ascii="Times New Roman" w:hAnsi="Times New Roman" w:cs="Times New Roman"/>
          <w:sz w:val="24"/>
          <w:szCs w:val="24"/>
        </w:rPr>
        <w:t xml:space="preserve">Bowers </w:t>
      </w:r>
      <w:r w:rsidR="007E3AE8" w:rsidRPr="007E3AE8">
        <w:rPr>
          <w:rFonts w:ascii="Times New Roman" w:hAnsi="Times New Roman" w:cs="Times New Roman"/>
          <w:i/>
          <w:iCs/>
          <w:sz w:val="24"/>
          <w:szCs w:val="24"/>
        </w:rPr>
        <w:t>et al.</w:t>
      </w:r>
      <w:r w:rsidR="007E3AE8" w:rsidRPr="007E3AE8">
        <w:rPr>
          <w:rFonts w:ascii="Times New Roman" w:hAnsi="Times New Roman" w:cs="Times New Roman"/>
          <w:sz w:val="24"/>
          <w:szCs w:val="24"/>
        </w:rPr>
        <w:t xml:space="preserve"> 1992)</w:t>
      </w:r>
      <w:r w:rsidR="009C5BB7" w:rsidRPr="001B68A4">
        <w:rPr>
          <w:rFonts w:ascii="Times New Roman" w:eastAsia="Times New Roman" w:hAnsi="Times New Roman" w:cs="Times New Roman"/>
          <w:sz w:val="24"/>
          <w:szCs w:val="24"/>
          <w:lang w:val="en-US"/>
        </w:rPr>
        <w:t xml:space="preserve">. </w:t>
      </w:r>
      <w:proofErr w:type="spellStart"/>
      <w:r w:rsidR="009C5BB7" w:rsidRPr="001B68A4">
        <w:rPr>
          <w:rFonts w:ascii="Times New Roman" w:hAnsi="Times New Roman" w:cs="Times New Roman"/>
          <w:i/>
          <w:sz w:val="24"/>
          <w:szCs w:val="24"/>
          <w:lang w:val="en-US"/>
        </w:rPr>
        <w:t>Euphydryas</w:t>
      </w:r>
      <w:proofErr w:type="spellEnd"/>
      <w:r w:rsidR="009C5BB7" w:rsidRPr="001B68A4">
        <w:rPr>
          <w:rFonts w:ascii="Times New Roman" w:hAnsi="Times New Roman" w:cs="Times New Roman"/>
          <w:i/>
          <w:sz w:val="24"/>
          <w:szCs w:val="24"/>
          <w:lang w:val="en-US"/>
        </w:rPr>
        <w:t xml:space="preserve"> phaeton</w:t>
      </w:r>
      <w:r w:rsidR="009C5BB7" w:rsidRPr="001B68A4">
        <w:rPr>
          <w:rFonts w:ascii="Times New Roman" w:hAnsi="Times New Roman" w:cs="Times New Roman"/>
          <w:sz w:val="24"/>
          <w:szCs w:val="24"/>
          <w:lang w:val="en-US"/>
        </w:rPr>
        <w:t xml:space="preserve"> and other </w:t>
      </w:r>
      <w:r w:rsidR="00660457" w:rsidRPr="001B68A4">
        <w:rPr>
          <w:rFonts w:ascii="Times New Roman" w:hAnsi="Times New Roman" w:cs="Times New Roman"/>
          <w:sz w:val="24"/>
          <w:szCs w:val="24"/>
          <w:lang w:val="en-US"/>
        </w:rPr>
        <w:t>North American specialist</w:t>
      </w:r>
      <w:r w:rsidR="00AB1282" w:rsidRPr="001B68A4">
        <w:rPr>
          <w:rFonts w:ascii="Times New Roman" w:hAnsi="Times New Roman" w:cs="Times New Roman"/>
          <w:sz w:val="24"/>
          <w:szCs w:val="24"/>
          <w:lang w:val="en-US"/>
        </w:rPr>
        <w:t xml:space="preserve"> herbivores species</w:t>
      </w:r>
      <w:r w:rsidR="00660457" w:rsidRPr="001B68A4">
        <w:rPr>
          <w:rFonts w:ascii="Times New Roman" w:hAnsi="Times New Roman" w:cs="Times New Roman"/>
          <w:sz w:val="24"/>
          <w:szCs w:val="24"/>
          <w:lang w:val="en-US"/>
        </w:rPr>
        <w:t xml:space="preserve"> evolved on </w:t>
      </w:r>
      <w:r w:rsidR="0036126E" w:rsidRPr="001B68A4">
        <w:rPr>
          <w:rFonts w:ascii="Times New Roman" w:hAnsi="Times New Roman" w:cs="Times New Roman"/>
          <w:sz w:val="24"/>
          <w:szCs w:val="24"/>
          <w:lang w:val="en-US"/>
        </w:rPr>
        <w:t xml:space="preserve">native </w:t>
      </w:r>
      <w:r w:rsidR="00AB1282" w:rsidRPr="001B68A4">
        <w:rPr>
          <w:rFonts w:ascii="Times New Roman" w:hAnsi="Times New Roman" w:cs="Times New Roman"/>
          <w:sz w:val="24"/>
          <w:szCs w:val="24"/>
          <w:lang w:val="en-US"/>
        </w:rPr>
        <w:t xml:space="preserve">plant </w:t>
      </w:r>
      <w:r w:rsidR="0036126E" w:rsidRPr="001B68A4">
        <w:rPr>
          <w:rFonts w:ascii="Times New Roman" w:hAnsi="Times New Roman" w:cs="Times New Roman"/>
          <w:sz w:val="24"/>
          <w:szCs w:val="24"/>
          <w:lang w:val="en-US"/>
        </w:rPr>
        <w:t xml:space="preserve">species that produce iridoid glycosides </w:t>
      </w:r>
      <w:r w:rsidR="00C54C3D" w:rsidRPr="001B68A4">
        <w:rPr>
          <w:rFonts w:ascii="Times New Roman" w:hAnsi="Times New Roman" w:cs="Times New Roman"/>
          <w:sz w:val="24"/>
          <w:szCs w:val="24"/>
          <w:lang w:val="en-US"/>
        </w:rPr>
        <w:t xml:space="preserve">and subsequently </w:t>
      </w:r>
      <w:r w:rsidR="0036126E" w:rsidRPr="001B68A4">
        <w:rPr>
          <w:rFonts w:ascii="Times New Roman" w:hAnsi="Times New Roman" w:cs="Times New Roman"/>
          <w:sz w:val="24"/>
          <w:szCs w:val="24"/>
          <w:lang w:val="en-US"/>
        </w:rPr>
        <w:t xml:space="preserve">have incorporated </w:t>
      </w:r>
      <w:r w:rsidR="0036126E" w:rsidRPr="001B68A4">
        <w:rPr>
          <w:rFonts w:ascii="Times New Roman" w:hAnsi="Times New Roman" w:cs="Times New Roman"/>
          <w:i/>
          <w:sz w:val="24"/>
          <w:szCs w:val="24"/>
          <w:lang w:val="en-US"/>
        </w:rPr>
        <w:t xml:space="preserve">P. </w:t>
      </w:r>
      <w:proofErr w:type="spellStart"/>
      <w:r w:rsidR="0036126E" w:rsidRPr="001B68A4">
        <w:rPr>
          <w:rFonts w:ascii="Times New Roman" w:hAnsi="Times New Roman" w:cs="Times New Roman"/>
          <w:i/>
          <w:sz w:val="24"/>
          <w:szCs w:val="24"/>
          <w:lang w:val="en-US"/>
        </w:rPr>
        <w:t>lanceolata</w:t>
      </w:r>
      <w:proofErr w:type="spellEnd"/>
      <w:r w:rsidR="0036126E" w:rsidRPr="001B68A4">
        <w:rPr>
          <w:rFonts w:ascii="Times New Roman" w:hAnsi="Times New Roman" w:cs="Times New Roman"/>
          <w:sz w:val="24"/>
          <w:szCs w:val="24"/>
          <w:lang w:val="en-US"/>
        </w:rPr>
        <w:t xml:space="preserve"> into their diet</w:t>
      </w:r>
      <w:r w:rsidR="00642F39" w:rsidRPr="001B68A4">
        <w:rPr>
          <w:rFonts w:ascii="Times New Roman" w:hAnsi="Times New Roman" w:cs="Times New Roman"/>
          <w:sz w:val="24"/>
          <w:szCs w:val="24"/>
          <w:lang w:val="en-US"/>
        </w:rPr>
        <w:t xml:space="preserve"> </w:t>
      </w:r>
      <w:r w:rsidR="007E3AE8" w:rsidRPr="007E3AE8">
        <w:rPr>
          <w:rFonts w:ascii="Times New Roman" w:hAnsi="Times New Roman" w:cs="Times New Roman"/>
          <w:sz w:val="24"/>
          <w:szCs w:val="24"/>
        </w:rPr>
        <w:t>(</w:t>
      </w:r>
      <w:del w:id="134" w:author="Colin Orians" w:date="2018-10-29T10:24:00Z">
        <w:r w:rsidR="007E3AE8" w:rsidRPr="007E3AE8" w:rsidDel="00804509">
          <w:rPr>
            <w:rFonts w:ascii="Times New Roman" w:hAnsi="Times New Roman" w:cs="Times New Roman"/>
            <w:sz w:val="24"/>
            <w:szCs w:val="24"/>
          </w:rPr>
          <w:delText xml:space="preserve">M.D. </w:delText>
        </w:r>
      </w:del>
      <w:r w:rsidR="007E3AE8" w:rsidRPr="007E3AE8">
        <w:rPr>
          <w:rFonts w:ascii="Times New Roman" w:hAnsi="Times New Roman" w:cs="Times New Roman"/>
          <w:sz w:val="24"/>
          <w:szCs w:val="24"/>
        </w:rPr>
        <w:t xml:space="preserve">Bowers </w:t>
      </w:r>
      <w:r w:rsidR="007E3AE8" w:rsidRPr="007E3AE8">
        <w:rPr>
          <w:rFonts w:ascii="Times New Roman" w:hAnsi="Times New Roman" w:cs="Times New Roman"/>
          <w:i/>
          <w:iCs/>
          <w:sz w:val="24"/>
          <w:szCs w:val="24"/>
        </w:rPr>
        <w:t>et al.</w:t>
      </w:r>
      <w:r w:rsidR="007E3AE8" w:rsidRPr="007E3AE8">
        <w:rPr>
          <w:rFonts w:ascii="Times New Roman" w:hAnsi="Times New Roman" w:cs="Times New Roman"/>
          <w:sz w:val="24"/>
          <w:szCs w:val="24"/>
        </w:rPr>
        <w:t xml:space="preserve"> 1992)</w:t>
      </w:r>
      <w:r w:rsidR="0036126E" w:rsidRPr="001B68A4">
        <w:rPr>
          <w:rFonts w:ascii="Times New Roman" w:hAnsi="Times New Roman" w:cs="Times New Roman"/>
          <w:sz w:val="24"/>
          <w:szCs w:val="24"/>
          <w:lang w:val="en-US"/>
        </w:rPr>
        <w:t xml:space="preserve">.  </w:t>
      </w:r>
      <w:r w:rsidR="009C5BB7" w:rsidRPr="001B68A4">
        <w:rPr>
          <w:rFonts w:ascii="Times New Roman" w:hAnsi="Times New Roman" w:cs="Times New Roman"/>
          <w:sz w:val="24"/>
          <w:szCs w:val="24"/>
          <w:lang w:val="en-US"/>
        </w:rPr>
        <w:t>The</w:t>
      </w:r>
      <w:r w:rsidR="00642F39" w:rsidRPr="001B68A4">
        <w:rPr>
          <w:rFonts w:ascii="Times New Roman" w:hAnsi="Times New Roman" w:cs="Times New Roman"/>
          <w:sz w:val="24"/>
          <w:szCs w:val="24"/>
          <w:lang w:val="en-US"/>
        </w:rPr>
        <w:t xml:space="preserve"> native host </w:t>
      </w:r>
      <w:r w:rsidR="009C5BB7" w:rsidRPr="001B68A4">
        <w:rPr>
          <w:rFonts w:ascii="Times New Roman" w:hAnsi="Times New Roman" w:cs="Times New Roman"/>
          <w:sz w:val="24"/>
          <w:szCs w:val="24"/>
          <w:lang w:val="en-US"/>
        </w:rPr>
        <w:t xml:space="preserve">of </w:t>
      </w:r>
      <w:r w:rsidR="009C5BB7" w:rsidRPr="001B68A4">
        <w:rPr>
          <w:rFonts w:ascii="Times New Roman" w:hAnsi="Times New Roman" w:cs="Times New Roman"/>
          <w:i/>
          <w:sz w:val="24"/>
          <w:szCs w:val="24"/>
          <w:lang w:val="en-US"/>
        </w:rPr>
        <w:t>E. phaeton</w:t>
      </w:r>
      <w:r w:rsidR="009C5BB7" w:rsidRPr="001B68A4">
        <w:rPr>
          <w:rFonts w:ascii="Times New Roman" w:hAnsi="Times New Roman" w:cs="Times New Roman"/>
          <w:sz w:val="24"/>
          <w:szCs w:val="24"/>
          <w:lang w:val="en-US"/>
        </w:rPr>
        <w:t xml:space="preserve"> </w:t>
      </w:r>
      <w:r w:rsidR="00642F39" w:rsidRPr="001B68A4">
        <w:rPr>
          <w:rFonts w:ascii="Times New Roman" w:hAnsi="Times New Roman" w:cs="Times New Roman"/>
          <w:sz w:val="24"/>
          <w:szCs w:val="24"/>
          <w:lang w:val="en-US"/>
        </w:rPr>
        <w:t>is</w:t>
      </w:r>
      <w:r w:rsidR="00472166" w:rsidRPr="001B68A4">
        <w:rPr>
          <w:rFonts w:ascii="Times New Roman" w:hAnsi="Times New Roman" w:cs="Times New Roman"/>
          <w:sz w:val="24"/>
          <w:szCs w:val="24"/>
          <w:lang w:val="en-US"/>
        </w:rPr>
        <w:t xml:space="preserve"> </w:t>
      </w:r>
      <w:r w:rsidR="00472166" w:rsidRPr="001B68A4">
        <w:rPr>
          <w:rFonts w:ascii="Times New Roman" w:hAnsi="Times New Roman" w:cs="Times New Roman"/>
          <w:i/>
          <w:sz w:val="24"/>
          <w:szCs w:val="24"/>
          <w:lang w:val="en-US"/>
        </w:rPr>
        <w:t xml:space="preserve">Chelone </w:t>
      </w:r>
      <w:proofErr w:type="spellStart"/>
      <w:r w:rsidR="00472166" w:rsidRPr="001B68A4">
        <w:rPr>
          <w:rFonts w:ascii="Times New Roman" w:hAnsi="Times New Roman" w:cs="Times New Roman"/>
          <w:i/>
          <w:sz w:val="24"/>
          <w:szCs w:val="24"/>
          <w:lang w:val="en-US"/>
        </w:rPr>
        <w:t>glabra</w:t>
      </w:r>
      <w:proofErr w:type="spellEnd"/>
      <w:r w:rsidR="00472166" w:rsidRPr="001B68A4">
        <w:rPr>
          <w:rFonts w:ascii="Times New Roman" w:hAnsi="Times New Roman" w:cs="Times New Roman"/>
          <w:sz w:val="24"/>
          <w:szCs w:val="24"/>
          <w:lang w:val="en-US"/>
        </w:rPr>
        <w:t xml:space="preserve"> </w:t>
      </w:r>
      <w:r w:rsidR="00AB1282" w:rsidRPr="001B68A4">
        <w:rPr>
          <w:rFonts w:ascii="Times New Roman" w:hAnsi="Times New Roman" w:cs="Times New Roman"/>
          <w:sz w:val="24"/>
          <w:szCs w:val="24"/>
          <w:lang w:val="en-US"/>
        </w:rPr>
        <w:t>(Plantag</w:t>
      </w:r>
      <w:r w:rsidR="00E571DA" w:rsidRPr="001B68A4">
        <w:rPr>
          <w:rFonts w:ascii="Times New Roman" w:hAnsi="Times New Roman" w:cs="Times New Roman"/>
          <w:sz w:val="24"/>
          <w:szCs w:val="24"/>
          <w:lang w:val="en-US"/>
        </w:rPr>
        <w:t>i</w:t>
      </w:r>
      <w:r w:rsidR="00AB1282" w:rsidRPr="001B68A4">
        <w:rPr>
          <w:rFonts w:ascii="Times New Roman" w:hAnsi="Times New Roman" w:cs="Times New Roman"/>
          <w:sz w:val="24"/>
          <w:szCs w:val="24"/>
          <w:lang w:val="en-US"/>
        </w:rPr>
        <w:t xml:space="preserve">naceae) </w:t>
      </w:r>
      <w:r w:rsidR="00642F39" w:rsidRPr="001B68A4">
        <w:rPr>
          <w:rFonts w:ascii="Times New Roman" w:hAnsi="Times New Roman" w:cs="Times New Roman"/>
          <w:sz w:val="24"/>
          <w:szCs w:val="24"/>
          <w:lang w:val="en-US"/>
        </w:rPr>
        <w:t xml:space="preserve">which </w:t>
      </w:r>
      <w:r w:rsidR="00472166" w:rsidRPr="001B68A4">
        <w:rPr>
          <w:rFonts w:ascii="Times New Roman" w:hAnsi="Times New Roman" w:cs="Times New Roman"/>
          <w:sz w:val="24"/>
          <w:szCs w:val="24"/>
          <w:lang w:val="en-US"/>
        </w:rPr>
        <w:t xml:space="preserve">produces high concentrations of </w:t>
      </w:r>
      <w:proofErr w:type="spellStart"/>
      <w:r w:rsidR="00472166" w:rsidRPr="001B68A4">
        <w:rPr>
          <w:rFonts w:ascii="Times New Roman" w:hAnsi="Times New Roman" w:cs="Times New Roman"/>
          <w:sz w:val="24"/>
          <w:szCs w:val="24"/>
          <w:lang w:val="en-US"/>
        </w:rPr>
        <w:t>catalpol</w:t>
      </w:r>
      <w:proofErr w:type="spellEnd"/>
      <w:r w:rsidR="00472166" w:rsidRPr="001B68A4">
        <w:rPr>
          <w:rFonts w:ascii="Times New Roman" w:hAnsi="Times New Roman" w:cs="Times New Roman"/>
          <w:sz w:val="24"/>
          <w:szCs w:val="24"/>
          <w:lang w:val="en-US"/>
        </w:rPr>
        <w:t xml:space="preserve"> and very little </w:t>
      </w:r>
      <w:proofErr w:type="spellStart"/>
      <w:r w:rsidR="00472166" w:rsidRPr="001B68A4">
        <w:rPr>
          <w:rFonts w:ascii="Times New Roman" w:hAnsi="Times New Roman" w:cs="Times New Roman"/>
          <w:sz w:val="24"/>
          <w:szCs w:val="24"/>
          <w:lang w:val="en-US"/>
        </w:rPr>
        <w:t>aucubin</w:t>
      </w:r>
      <w:proofErr w:type="spellEnd"/>
      <w:r w:rsidR="00472166" w:rsidRPr="001B68A4">
        <w:rPr>
          <w:rFonts w:ascii="Times New Roman" w:hAnsi="Times New Roman" w:cs="Times New Roman"/>
          <w:sz w:val="24"/>
          <w:szCs w:val="24"/>
          <w:lang w:val="en-US"/>
        </w:rPr>
        <w:t xml:space="preserve">.  </w:t>
      </w:r>
      <w:r w:rsidR="009C5BB7" w:rsidRPr="001B68A4">
        <w:rPr>
          <w:rFonts w:ascii="Times New Roman" w:hAnsi="Times New Roman" w:cs="Times New Roman"/>
          <w:sz w:val="24"/>
          <w:szCs w:val="24"/>
          <w:lang w:val="en-US"/>
        </w:rPr>
        <w:t>Since</w:t>
      </w:r>
      <w:r w:rsidR="00642F39" w:rsidRPr="001B68A4">
        <w:rPr>
          <w:rFonts w:ascii="Times New Roman" w:hAnsi="Times New Roman" w:cs="Times New Roman"/>
          <w:sz w:val="24"/>
          <w:szCs w:val="24"/>
          <w:lang w:val="en-US"/>
        </w:rPr>
        <w:t xml:space="preserve"> </w:t>
      </w:r>
      <w:proofErr w:type="spellStart"/>
      <w:r w:rsidR="00642F39" w:rsidRPr="001B68A4">
        <w:rPr>
          <w:rFonts w:ascii="Times New Roman" w:hAnsi="Times New Roman" w:cs="Times New Roman"/>
          <w:sz w:val="24"/>
          <w:szCs w:val="24"/>
          <w:lang w:val="en-US"/>
        </w:rPr>
        <w:t>catalpol</w:t>
      </w:r>
      <w:proofErr w:type="spellEnd"/>
      <w:r w:rsidR="00642F39" w:rsidRPr="001B68A4">
        <w:rPr>
          <w:rFonts w:ascii="Times New Roman" w:hAnsi="Times New Roman" w:cs="Times New Roman"/>
          <w:sz w:val="24"/>
          <w:szCs w:val="24"/>
          <w:lang w:val="en-US"/>
        </w:rPr>
        <w:t xml:space="preserve"> </w:t>
      </w:r>
      <w:r w:rsidR="00B2578E" w:rsidRPr="001B68A4">
        <w:rPr>
          <w:rFonts w:ascii="Times New Roman" w:hAnsi="Times New Roman" w:cs="Times New Roman"/>
          <w:sz w:val="24"/>
          <w:szCs w:val="24"/>
          <w:lang w:val="en-US"/>
        </w:rPr>
        <w:t xml:space="preserve">may </w:t>
      </w:r>
      <w:r w:rsidR="00333B73" w:rsidRPr="001B68A4">
        <w:rPr>
          <w:rFonts w:ascii="Times New Roman" w:hAnsi="Times New Roman" w:cs="Times New Roman"/>
          <w:sz w:val="24"/>
          <w:szCs w:val="24"/>
          <w:lang w:val="en-US"/>
        </w:rPr>
        <w:t>act as</w:t>
      </w:r>
      <w:r w:rsidR="00B2578E" w:rsidRPr="001B68A4">
        <w:rPr>
          <w:rFonts w:ascii="Times New Roman" w:hAnsi="Times New Roman" w:cs="Times New Roman"/>
          <w:sz w:val="24"/>
          <w:szCs w:val="24"/>
          <w:lang w:val="en-US"/>
        </w:rPr>
        <w:t xml:space="preserve"> oviposition stimulant as shown for another specialist butterfly species</w:t>
      </w:r>
      <w:r w:rsidR="00642F39" w:rsidRPr="001B68A4">
        <w:rPr>
          <w:rFonts w:ascii="Times New Roman" w:hAnsi="Times New Roman" w:cs="Times New Roman"/>
          <w:sz w:val="24"/>
          <w:szCs w:val="24"/>
          <w:lang w:val="en-US"/>
        </w:rPr>
        <w:t xml:space="preserve"> </w:t>
      </w:r>
      <w:r w:rsidR="007E3AE8">
        <w:rPr>
          <w:rFonts w:ascii="Times New Roman" w:hAnsi="Times New Roman" w:cs="Times New Roman"/>
          <w:sz w:val="24"/>
          <w:szCs w:val="24"/>
        </w:rPr>
        <w:t>(</w:t>
      </w:r>
      <w:proofErr w:type="spellStart"/>
      <w:r w:rsidR="007E3AE8">
        <w:rPr>
          <w:rFonts w:ascii="Times New Roman" w:hAnsi="Times New Roman" w:cs="Times New Roman"/>
          <w:sz w:val="24"/>
          <w:szCs w:val="24"/>
        </w:rPr>
        <w:t>Pereyra</w:t>
      </w:r>
      <w:proofErr w:type="spellEnd"/>
      <w:r w:rsidR="007E3AE8">
        <w:rPr>
          <w:rFonts w:ascii="Times New Roman" w:hAnsi="Times New Roman" w:cs="Times New Roman"/>
          <w:sz w:val="24"/>
          <w:szCs w:val="24"/>
        </w:rPr>
        <w:t xml:space="preserve"> </w:t>
      </w:r>
      <w:proofErr w:type="spellStart"/>
      <w:r w:rsidR="007E3AE8">
        <w:rPr>
          <w:rFonts w:ascii="Times New Roman" w:hAnsi="Times New Roman" w:cs="Times New Roman"/>
          <w:sz w:val="24"/>
          <w:szCs w:val="24"/>
        </w:rPr>
        <w:t>and</w:t>
      </w:r>
      <w:proofErr w:type="spellEnd"/>
      <w:r w:rsidR="007E3AE8">
        <w:rPr>
          <w:rFonts w:ascii="Times New Roman" w:hAnsi="Times New Roman" w:cs="Times New Roman"/>
          <w:sz w:val="24"/>
          <w:szCs w:val="24"/>
        </w:rPr>
        <w:t xml:space="preserve"> Bowers 1988)</w:t>
      </w:r>
      <w:r w:rsidR="00642F39" w:rsidRPr="001B68A4">
        <w:rPr>
          <w:rFonts w:ascii="Times New Roman" w:hAnsi="Times New Roman" w:cs="Times New Roman"/>
          <w:sz w:val="24"/>
          <w:szCs w:val="24"/>
          <w:lang w:val="en-US"/>
        </w:rPr>
        <w:t xml:space="preserve">, </w:t>
      </w:r>
      <w:r w:rsidR="00C02B4D" w:rsidRPr="001B68A4">
        <w:rPr>
          <w:rFonts w:ascii="Times New Roman" w:hAnsi="Times New Roman" w:cs="Times New Roman"/>
          <w:sz w:val="24"/>
          <w:szCs w:val="24"/>
          <w:lang w:val="en-US"/>
        </w:rPr>
        <w:t xml:space="preserve">reductions </w:t>
      </w:r>
      <w:r w:rsidR="00642F39" w:rsidRPr="001B68A4">
        <w:rPr>
          <w:rFonts w:ascii="Times New Roman" w:hAnsi="Times New Roman" w:cs="Times New Roman"/>
          <w:sz w:val="24"/>
          <w:szCs w:val="24"/>
          <w:lang w:val="en-US"/>
        </w:rPr>
        <w:t xml:space="preserve">in </w:t>
      </w:r>
      <w:proofErr w:type="spellStart"/>
      <w:r w:rsidR="00642F39" w:rsidRPr="001B68A4">
        <w:rPr>
          <w:rFonts w:ascii="Times New Roman" w:hAnsi="Times New Roman" w:cs="Times New Roman"/>
          <w:sz w:val="24"/>
          <w:szCs w:val="24"/>
          <w:lang w:val="en-US"/>
        </w:rPr>
        <w:t>catalpol</w:t>
      </w:r>
      <w:proofErr w:type="spellEnd"/>
      <w:r w:rsidR="00642F39" w:rsidRPr="001B68A4">
        <w:rPr>
          <w:rFonts w:ascii="Times New Roman" w:hAnsi="Times New Roman" w:cs="Times New Roman"/>
          <w:sz w:val="24"/>
          <w:szCs w:val="24"/>
          <w:lang w:val="en-US"/>
        </w:rPr>
        <w:t xml:space="preserve"> </w:t>
      </w:r>
      <w:r w:rsidR="009C5BB7" w:rsidRPr="001B68A4">
        <w:rPr>
          <w:rFonts w:ascii="Times New Roman" w:hAnsi="Times New Roman" w:cs="Times New Roman"/>
          <w:sz w:val="24"/>
          <w:szCs w:val="24"/>
          <w:lang w:val="en-US"/>
        </w:rPr>
        <w:t xml:space="preserve">might </w:t>
      </w:r>
      <w:r w:rsidR="00B2578E" w:rsidRPr="001B68A4">
        <w:rPr>
          <w:rFonts w:ascii="Times New Roman" w:hAnsi="Times New Roman" w:cs="Times New Roman"/>
          <w:sz w:val="24"/>
          <w:szCs w:val="24"/>
          <w:lang w:val="en-US"/>
        </w:rPr>
        <w:t>hamper the ability of adult</w:t>
      </w:r>
      <w:r w:rsidR="009E79BB" w:rsidRPr="001B68A4">
        <w:rPr>
          <w:rFonts w:ascii="Times New Roman" w:hAnsi="Times New Roman" w:cs="Times New Roman"/>
          <w:sz w:val="24"/>
          <w:szCs w:val="24"/>
          <w:lang w:val="en-US"/>
        </w:rPr>
        <w:t xml:space="preserve"> </w:t>
      </w:r>
      <w:r w:rsidR="00B2578E" w:rsidRPr="001B68A4">
        <w:rPr>
          <w:rFonts w:ascii="Times New Roman" w:hAnsi="Times New Roman" w:cs="Times New Roman"/>
          <w:sz w:val="24"/>
          <w:szCs w:val="24"/>
          <w:lang w:val="en-US"/>
        </w:rPr>
        <w:t xml:space="preserve">female </w:t>
      </w:r>
      <w:r w:rsidR="009E79BB" w:rsidRPr="001B68A4">
        <w:rPr>
          <w:rFonts w:ascii="Times New Roman" w:hAnsi="Times New Roman" w:cs="Times New Roman"/>
          <w:sz w:val="24"/>
          <w:szCs w:val="24"/>
          <w:lang w:val="en-US"/>
        </w:rPr>
        <w:t xml:space="preserve">butterflies to </w:t>
      </w:r>
      <w:r w:rsidR="0036126E" w:rsidRPr="001B68A4">
        <w:rPr>
          <w:rFonts w:ascii="Times New Roman" w:hAnsi="Times New Roman" w:cs="Times New Roman"/>
          <w:sz w:val="24"/>
          <w:szCs w:val="24"/>
          <w:lang w:val="en-US"/>
        </w:rPr>
        <w:t xml:space="preserve">detect </w:t>
      </w:r>
      <w:r w:rsidR="009E79BB" w:rsidRPr="001B68A4">
        <w:rPr>
          <w:rFonts w:ascii="Times New Roman" w:hAnsi="Times New Roman" w:cs="Times New Roman"/>
          <w:i/>
          <w:sz w:val="24"/>
          <w:szCs w:val="24"/>
          <w:lang w:val="en-US"/>
        </w:rPr>
        <w:t xml:space="preserve">P. </w:t>
      </w:r>
      <w:proofErr w:type="spellStart"/>
      <w:r w:rsidR="009E79BB" w:rsidRPr="001B68A4">
        <w:rPr>
          <w:rFonts w:ascii="Times New Roman" w:hAnsi="Times New Roman" w:cs="Times New Roman"/>
          <w:i/>
          <w:sz w:val="24"/>
          <w:szCs w:val="24"/>
          <w:lang w:val="en-US"/>
        </w:rPr>
        <w:t>lanceolata</w:t>
      </w:r>
      <w:proofErr w:type="spellEnd"/>
      <w:r w:rsidR="009E79BB" w:rsidRPr="001B68A4">
        <w:rPr>
          <w:rFonts w:ascii="Times New Roman" w:hAnsi="Times New Roman" w:cs="Times New Roman"/>
          <w:sz w:val="24"/>
          <w:szCs w:val="24"/>
          <w:lang w:val="en-US"/>
        </w:rPr>
        <w:t xml:space="preserve"> in </w:t>
      </w:r>
      <w:r w:rsidR="003033B7" w:rsidRPr="001B68A4">
        <w:rPr>
          <w:rFonts w:ascii="Times New Roman" w:hAnsi="Times New Roman" w:cs="Times New Roman"/>
          <w:sz w:val="24"/>
          <w:szCs w:val="24"/>
          <w:lang w:val="en-US"/>
        </w:rPr>
        <w:t>drought-</w:t>
      </w:r>
      <w:r w:rsidR="00642F39" w:rsidRPr="001B68A4">
        <w:rPr>
          <w:rFonts w:ascii="Times New Roman" w:hAnsi="Times New Roman" w:cs="Times New Roman"/>
          <w:sz w:val="24"/>
          <w:szCs w:val="24"/>
          <w:lang w:val="en-US"/>
        </w:rPr>
        <w:t xml:space="preserve">prone </w:t>
      </w:r>
      <w:r w:rsidR="009E79BB" w:rsidRPr="001B68A4">
        <w:rPr>
          <w:rFonts w:ascii="Times New Roman" w:hAnsi="Times New Roman" w:cs="Times New Roman"/>
          <w:sz w:val="24"/>
          <w:szCs w:val="24"/>
          <w:lang w:val="en-US"/>
        </w:rPr>
        <w:t xml:space="preserve">habitats. </w:t>
      </w:r>
      <w:r w:rsidR="00A719E2" w:rsidRPr="001B68A4">
        <w:rPr>
          <w:rFonts w:ascii="Times New Roman" w:hAnsi="Times New Roman" w:cs="Times New Roman"/>
          <w:sz w:val="24"/>
          <w:szCs w:val="24"/>
          <w:lang w:val="en-US"/>
        </w:rPr>
        <w:t xml:space="preserve">Moreover, since </w:t>
      </w:r>
      <w:r w:rsidR="00642F39" w:rsidRPr="001B68A4">
        <w:rPr>
          <w:rFonts w:ascii="Times New Roman" w:hAnsi="Times New Roman" w:cs="Times New Roman"/>
          <w:sz w:val="24"/>
          <w:szCs w:val="24"/>
          <w:lang w:val="en-US"/>
        </w:rPr>
        <w:t>iridoid gl</w:t>
      </w:r>
      <w:r w:rsidR="00AD2724" w:rsidRPr="001B68A4">
        <w:rPr>
          <w:rFonts w:ascii="Times New Roman" w:hAnsi="Times New Roman" w:cs="Times New Roman"/>
          <w:sz w:val="24"/>
          <w:szCs w:val="24"/>
          <w:lang w:val="en-US"/>
        </w:rPr>
        <w:t>y</w:t>
      </w:r>
      <w:r w:rsidR="00642F39" w:rsidRPr="001B68A4">
        <w:rPr>
          <w:rFonts w:ascii="Times New Roman" w:hAnsi="Times New Roman" w:cs="Times New Roman"/>
          <w:sz w:val="24"/>
          <w:szCs w:val="24"/>
          <w:lang w:val="en-US"/>
        </w:rPr>
        <w:t>cosides</w:t>
      </w:r>
      <w:r w:rsidR="009E79BB" w:rsidRPr="001B68A4">
        <w:rPr>
          <w:rFonts w:ascii="Times New Roman" w:hAnsi="Times New Roman" w:cs="Times New Roman"/>
          <w:sz w:val="24"/>
          <w:szCs w:val="24"/>
          <w:lang w:val="en-US"/>
        </w:rPr>
        <w:t xml:space="preserve"> </w:t>
      </w:r>
      <w:r w:rsidR="00C02B4D" w:rsidRPr="001B68A4">
        <w:rPr>
          <w:rFonts w:ascii="Times New Roman" w:hAnsi="Times New Roman" w:cs="Times New Roman"/>
          <w:sz w:val="24"/>
          <w:szCs w:val="24"/>
          <w:lang w:val="en-US"/>
        </w:rPr>
        <w:t xml:space="preserve">are sequestered </w:t>
      </w:r>
      <w:r w:rsidR="009E79BB" w:rsidRPr="001B68A4">
        <w:rPr>
          <w:rFonts w:ascii="Times New Roman" w:hAnsi="Times New Roman" w:cs="Times New Roman"/>
          <w:sz w:val="24"/>
          <w:szCs w:val="24"/>
          <w:lang w:val="en-US"/>
        </w:rPr>
        <w:t>as a defense against predators</w:t>
      </w:r>
      <w:r w:rsidR="00387D6D" w:rsidRPr="001B68A4">
        <w:rPr>
          <w:rFonts w:ascii="Times New Roman" w:hAnsi="Times New Roman" w:cs="Times New Roman"/>
          <w:sz w:val="24"/>
          <w:szCs w:val="24"/>
          <w:lang w:val="en-US"/>
        </w:rPr>
        <w:t xml:space="preserve"> and parasitoids</w:t>
      </w:r>
      <w:r w:rsidR="00C02B4D" w:rsidRPr="001B68A4">
        <w:rPr>
          <w:rFonts w:ascii="Times New Roman" w:hAnsi="Times New Roman" w:cs="Times New Roman"/>
          <w:sz w:val="24"/>
          <w:szCs w:val="24"/>
          <w:lang w:val="en-US"/>
        </w:rPr>
        <w:t xml:space="preserve"> by </w:t>
      </w:r>
      <w:r w:rsidR="00333B73" w:rsidRPr="001B68A4">
        <w:rPr>
          <w:rFonts w:ascii="Times New Roman" w:hAnsi="Times New Roman" w:cs="Times New Roman"/>
          <w:sz w:val="24"/>
          <w:szCs w:val="24"/>
          <w:lang w:val="en-US"/>
        </w:rPr>
        <w:t xml:space="preserve">some </w:t>
      </w:r>
      <w:r w:rsidR="00C02B4D" w:rsidRPr="001B68A4">
        <w:rPr>
          <w:rFonts w:ascii="Times New Roman" w:hAnsi="Times New Roman" w:cs="Times New Roman"/>
          <w:sz w:val="24"/>
          <w:szCs w:val="24"/>
          <w:lang w:val="en-US"/>
        </w:rPr>
        <w:t>specialist herbivores</w:t>
      </w:r>
      <w:r w:rsidR="00C03496" w:rsidRPr="001B68A4">
        <w:rPr>
          <w:rFonts w:ascii="Times New Roman" w:hAnsi="Times New Roman" w:cs="Times New Roman"/>
          <w:sz w:val="24"/>
          <w:szCs w:val="24"/>
          <w:lang w:val="en-US"/>
        </w:rPr>
        <w:t xml:space="preserve"> </w:t>
      </w:r>
      <w:r w:rsidR="007E3AE8" w:rsidRPr="007E3AE8">
        <w:rPr>
          <w:rFonts w:ascii="Times New Roman" w:hAnsi="Times New Roman" w:cs="Times New Roman"/>
          <w:sz w:val="24"/>
          <w:szCs w:val="24"/>
        </w:rPr>
        <w:t xml:space="preserve">(Bowers 1980; </w:t>
      </w:r>
      <w:proofErr w:type="spellStart"/>
      <w:r w:rsidR="007E3AE8" w:rsidRPr="007E3AE8">
        <w:rPr>
          <w:rFonts w:ascii="Times New Roman" w:hAnsi="Times New Roman" w:cs="Times New Roman"/>
          <w:sz w:val="24"/>
          <w:szCs w:val="24"/>
        </w:rPr>
        <w:t>Theodoratus</w:t>
      </w:r>
      <w:proofErr w:type="spellEnd"/>
      <w:r w:rsidR="007E3AE8" w:rsidRPr="007E3AE8">
        <w:rPr>
          <w:rFonts w:ascii="Times New Roman" w:hAnsi="Times New Roman" w:cs="Times New Roman"/>
          <w:sz w:val="24"/>
          <w:szCs w:val="24"/>
        </w:rPr>
        <w:t xml:space="preserve"> </w:t>
      </w:r>
      <w:proofErr w:type="spellStart"/>
      <w:r w:rsidR="007E3AE8" w:rsidRPr="007E3AE8">
        <w:rPr>
          <w:rFonts w:ascii="Times New Roman" w:hAnsi="Times New Roman" w:cs="Times New Roman"/>
          <w:sz w:val="24"/>
          <w:szCs w:val="24"/>
        </w:rPr>
        <w:t>and</w:t>
      </w:r>
      <w:proofErr w:type="spellEnd"/>
      <w:r w:rsidR="007E3AE8" w:rsidRPr="007E3AE8">
        <w:rPr>
          <w:rFonts w:ascii="Times New Roman" w:hAnsi="Times New Roman" w:cs="Times New Roman"/>
          <w:sz w:val="24"/>
          <w:szCs w:val="24"/>
        </w:rPr>
        <w:t xml:space="preserve"> Bowers 1999; Dobler </w:t>
      </w:r>
      <w:r w:rsidR="007E3AE8" w:rsidRPr="007E3AE8">
        <w:rPr>
          <w:rFonts w:ascii="Times New Roman" w:hAnsi="Times New Roman" w:cs="Times New Roman"/>
          <w:i/>
          <w:iCs/>
          <w:sz w:val="24"/>
          <w:szCs w:val="24"/>
        </w:rPr>
        <w:t>et al.</w:t>
      </w:r>
      <w:r w:rsidR="007E3AE8" w:rsidRPr="007E3AE8">
        <w:rPr>
          <w:rFonts w:ascii="Times New Roman" w:hAnsi="Times New Roman" w:cs="Times New Roman"/>
          <w:sz w:val="24"/>
          <w:szCs w:val="24"/>
        </w:rPr>
        <w:t xml:space="preserve"> 2011)</w:t>
      </w:r>
      <w:r w:rsidR="00B2578E" w:rsidRPr="000A0DC1">
        <w:rPr>
          <w:rFonts w:ascii="Times New Roman" w:hAnsi="Times New Roman" w:cs="Times New Roman"/>
          <w:sz w:val="24"/>
          <w:szCs w:val="24"/>
          <w:lang w:val="en-US"/>
        </w:rPr>
        <w:t>,</w:t>
      </w:r>
      <w:r w:rsidR="009E79BB" w:rsidRPr="001B68A4">
        <w:rPr>
          <w:rFonts w:ascii="Times New Roman" w:hAnsi="Times New Roman" w:cs="Times New Roman"/>
          <w:sz w:val="24"/>
          <w:szCs w:val="24"/>
          <w:lang w:val="en-US"/>
        </w:rPr>
        <w:t xml:space="preserve"> </w:t>
      </w:r>
      <w:r w:rsidR="009E79BB" w:rsidRPr="001B68A4">
        <w:rPr>
          <w:rFonts w:ascii="Times New Roman" w:hAnsi="Times New Roman" w:cs="Times New Roman"/>
          <w:sz w:val="24"/>
          <w:szCs w:val="24"/>
          <w:lang w:val="en-US"/>
        </w:rPr>
        <w:lastRenderedPageBreak/>
        <w:t xml:space="preserve">lower concentrations of </w:t>
      </w:r>
      <w:proofErr w:type="spellStart"/>
      <w:r w:rsidR="00585459" w:rsidRPr="001B68A4">
        <w:rPr>
          <w:rFonts w:ascii="Times New Roman" w:hAnsi="Times New Roman" w:cs="Times New Roman"/>
          <w:sz w:val="24"/>
          <w:szCs w:val="24"/>
          <w:lang w:val="en-US"/>
        </w:rPr>
        <w:t>catalpol</w:t>
      </w:r>
      <w:proofErr w:type="spellEnd"/>
      <w:r w:rsidR="009E79BB" w:rsidRPr="001B68A4">
        <w:rPr>
          <w:rFonts w:ascii="Times New Roman" w:hAnsi="Times New Roman" w:cs="Times New Roman"/>
          <w:sz w:val="24"/>
          <w:szCs w:val="24"/>
          <w:lang w:val="en-US"/>
        </w:rPr>
        <w:t xml:space="preserve"> may make the larvae </w:t>
      </w:r>
      <w:r w:rsidR="00C02B4D" w:rsidRPr="001B68A4">
        <w:rPr>
          <w:rFonts w:ascii="Times New Roman" w:hAnsi="Times New Roman" w:cs="Times New Roman"/>
          <w:sz w:val="24"/>
          <w:szCs w:val="24"/>
          <w:lang w:val="en-US"/>
        </w:rPr>
        <w:t xml:space="preserve">and emerging adults </w:t>
      </w:r>
      <w:r w:rsidR="009E79BB" w:rsidRPr="001B68A4">
        <w:rPr>
          <w:rFonts w:ascii="Times New Roman" w:hAnsi="Times New Roman" w:cs="Times New Roman"/>
          <w:sz w:val="24"/>
          <w:szCs w:val="24"/>
          <w:lang w:val="en-US"/>
        </w:rPr>
        <w:t xml:space="preserve">in </w:t>
      </w:r>
      <w:r w:rsidR="00C02B4D" w:rsidRPr="001B68A4">
        <w:rPr>
          <w:rFonts w:ascii="Times New Roman" w:hAnsi="Times New Roman" w:cs="Times New Roman"/>
          <w:sz w:val="24"/>
          <w:szCs w:val="24"/>
          <w:lang w:val="en-US"/>
        </w:rPr>
        <w:t>drough</w:t>
      </w:r>
      <w:r w:rsidR="00E432B5" w:rsidRPr="001B68A4">
        <w:rPr>
          <w:rFonts w:ascii="Times New Roman" w:hAnsi="Times New Roman" w:cs="Times New Roman"/>
          <w:sz w:val="24"/>
          <w:szCs w:val="24"/>
          <w:lang w:val="en-US"/>
        </w:rPr>
        <w:t>t</w:t>
      </w:r>
      <w:r w:rsidR="00DD7820" w:rsidRPr="001B68A4">
        <w:rPr>
          <w:rFonts w:ascii="Times New Roman" w:hAnsi="Times New Roman" w:cs="Times New Roman"/>
          <w:sz w:val="24"/>
          <w:szCs w:val="24"/>
          <w:lang w:val="en-US"/>
        </w:rPr>
        <w:t>-</w:t>
      </w:r>
      <w:r w:rsidR="00C02B4D" w:rsidRPr="001B68A4">
        <w:rPr>
          <w:rFonts w:ascii="Times New Roman" w:hAnsi="Times New Roman" w:cs="Times New Roman"/>
          <w:sz w:val="24"/>
          <w:szCs w:val="24"/>
          <w:lang w:val="en-US"/>
        </w:rPr>
        <w:t>prone</w:t>
      </w:r>
      <w:r w:rsidR="009E79BB" w:rsidRPr="001B68A4">
        <w:rPr>
          <w:rFonts w:ascii="Times New Roman" w:hAnsi="Times New Roman" w:cs="Times New Roman"/>
          <w:sz w:val="24"/>
          <w:szCs w:val="24"/>
          <w:lang w:val="en-US"/>
        </w:rPr>
        <w:t xml:space="preserve"> habitats more susceptible to </w:t>
      </w:r>
      <w:r w:rsidR="00387D6D" w:rsidRPr="001B68A4">
        <w:rPr>
          <w:rFonts w:ascii="Times New Roman" w:hAnsi="Times New Roman" w:cs="Times New Roman"/>
          <w:sz w:val="24"/>
          <w:szCs w:val="24"/>
          <w:lang w:val="en-US"/>
        </w:rPr>
        <w:t>their enemies</w:t>
      </w:r>
      <w:r w:rsidR="009E79BB" w:rsidRPr="001B68A4">
        <w:rPr>
          <w:rFonts w:ascii="Times New Roman" w:hAnsi="Times New Roman" w:cs="Times New Roman"/>
          <w:sz w:val="24"/>
          <w:szCs w:val="24"/>
          <w:lang w:val="en-US"/>
        </w:rPr>
        <w:t xml:space="preserve">. </w:t>
      </w:r>
      <w:r w:rsidR="00C02B4D" w:rsidRPr="001B68A4">
        <w:rPr>
          <w:rFonts w:ascii="Times New Roman" w:hAnsi="Times New Roman" w:cs="Times New Roman"/>
          <w:sz w:val="24"/>
          <w:szCs w:val="24"/>
          <w:lang w:val="en-US"/>
        </w:rPr>
        <w:t>In contrast, g</w:t>
      </w:r>
      <w:r w:rsidR="009C5BB7" w:rsidRPr="001B68A4">
        <w:rPr>
          <w:rFonts w:ascii="Times New Roman" w:hAnsi="Times New Roman" w:cs="Times New Roman"/>
          <w:sz w:val="24"/>
          <w:szCs w:val="24"/>
          <w:lang w:val="en-US"/>
        </w:rPr>
        <w:t>eneralist herbivores are predicted to perform better on drought</w:t>
      </w:r>
      <w:r w:rsidR="00B2578E" w:rsidRPr="001B68A4">
        <w:rPr>
          <w:rFonts w:ascii="Times New Roman" w:hAnsi="Times New Roman" w:cs="Times New Roman"/>
          <w:sz w:val="24"/>
          <w:szCs w:val="24"/>
          <w:lang w:val="en-US"/>
        </w:rPr>
        <w:t>-</w:t>
      </w:r>
      <w:r w:rsidR="009C5BB7" w:rsidRPr="001B68A4">
        <w:rPr>
          <w:rFonts w:ascii="Times New Roman" w:hAnsi="Times New Roman" w:cs="Times New Roman"/>
          <w:sz w:val="24"/>
          <w:szCs w:val="24"/>
          <w:lang w:val="en-US"/>
        </w:rPr>
        <w:t xml:space="preserve">stressed plants with lower concentrations of </w:t>
      </w:r>
      <w:proofErr w:type="spellStart"/>
      <w:r w:rsidR="00DE7631" w:rsidRPr="001B68A4">
        <w:rPr>
          <w:rFonts w:ascii="Times New Roman" w:hAnsi="Times New Roman" w:cs="Times New Roman"/>
          <w:sz w:val="24"/>
          <w:szCs w:val="24"/>
          <w:lang w:val="en-US"/>
        </w:rPr>
        <w:t>catalpol</w:t>
      </w:r>
      <w:proofErr w:type="spellEnd"/>
      <w:r w:rsidR="009C5BB7" w:rsidRPr="001B68A4">
        <w:rPr>
          <w:rFonts w:ascii="Times New Roman" w:hAnsi="Times New Roman" w:cs="Times New Roman"/>
          <w:sz w:val="24"/>
          <w:szCs w:val="24"/>
          <w:lang w:val="en-US"/>
        </w:rPr>
        <w:t>.</w:t>
      </w:r>
      <w:r w:rsidR="00EE5871" w:rsidRPr="001B68A4">
        <w:rPr>
          <w:rFonts w:ascii="Times New Roman" w:hAnsi="Times New Roman" w:cs="Times New Roman"/>
          <w:sz w:val="24"/>
          <w:szCs w:val="24"/>
          <w:lang w:val="en-US"/>
        </w:rPr>
        <w:t xml:space="preserve"> Future studies </w:t>
      </w:r>
      <w:r w:rsidR="004E0386" w:rsidRPr="001B68A4">
        <w:rPr>
          <w:rFonts w:ascii="Times New Roman" w:hAnsi="Times New Roman" w:cs="Times New Roman"/>
          <w:sz w:val="24"/>
          <w:szCs w:val="24"/>
          <w:lang w:val="en-US"/>
        </w:rPr>
        <w:t>are needed to examine the consequences of th</w:t>
      </w:r>
      <w:r w:rsidR="00DE7631" w:rsidRPr="001B68A4">
        <w:rPr>
          <w:rFonts w:ascii="Times New Roman" w:hAnsi="Times New Roman" w:cs="Times New Roman"/>
          <w:sz w:val="24"/>
          <w:szCs w:val="24"/>
          <w:lang w:val="en-US"/>
        </w:rPr>
        <w:t>e</w:t>
      </w:r>
      <w:r w:rsidR="004E0386" w:rsidRPr="001B68A4">
        <w:rPr>
          <w:rFonts w:ascii="Times New Roman" w:hAnsi="Times New Roman" w:cs="Times New Roman"/>
          <w:sz w:val="24"/>
          <w:szCs w:val="24"/>
          <w:lang w:val="en-US"/>
        </w:rPr>
        <w:t xml:space="preserve"> chemical </w:t>
      </w:r>
      <w:r w:rsidR="00DE7631" w:rsidRPr="001B68A4">
        <w:rPr>
          <w:rFonts w:ascii="Times New Roman" w:hAnsi="Times New Roman" w:cs="Times New Roman"/>
          <w:sz w:val="24"/>
          <w:szCs w:val="24"/>
          <w:lang w:val="en-US"/>
        </w:rPr>
        <w:t>responses</w:t>
      </w:r>
      <w:r w:rsidR="004E0386" w:rsidRPr="001B68A4">
        <w:rPr>
          <w:rFonts w:ascii="Times New Roman" w:hAnsi="Times New Roman" w:cs="Times New Roman"/>
          <w:sz w:val="24"/>
          <w:szCs w:val="24"/>
          <w:lang w:val="en-US"/>
        </w:rPr>
        <w:t xml:space="preserve"> </w:t>
      </w:r>
      <w:r w:rsidR="00FC0714" w:rsidRPr="001B68A4">
        <w:rPr>
          <w:rFonts w:ascii="Times New Roman" w:hAnsi="Times New Roman" w:cs="Times New Roman"/>
          <w:sz w:val="24"/>
          <w:szCs w:val="24"/>
          <w:lang w:val="en-US"/>
        </w:rPr>
        <w:t xml:space="preserve">to stress </w:t>
      </w:r>
      <w:r w:rsidR="00333B73" w:rsidRPr="001B68A4">
        <w:rPr>
          <w:rFonts w:ascii="Times New Roman" w:hAnsi="Times New Roman" w:cs="Times New Roman"/>
          <w:sz w:val="24"/>
          <w:szCs w:val="24"/>
          <w:lang w:val="en-US"/>
        </w:rPr>
        <w:t xml:space="preserve">observed in </w:t>
      </w:r>
      <w:r w:rsidR="008B0567" w:rsidRPr="001B68A4">
        <w:rPr>
          <w:rFonts w:ascii="Times New Roman" w:hAnsi="Times New Roman" w:cs="Times New Roman"/>
          <w:i/>
          <w:sz w:val="24"/>
          <w:szCs w:val="24"/>
          <w:lang w:val="en-US"/>
        </w:rPr>
        <w:t xml:space="preserve">P. </w:t>
      </w:r>
      <w:proofErr w:type="spellStart"/>
      <w:r w:rsidR="008B0567" w:rsidRPr="001B68A4">
        <w:rPr>
          <w:rFonts w:ascii="Times New Roman" w:hAnsi="Times New Roman" w:cs="Times New Roman"/>
          <w:i/>
          <w:sz w:val="24"/>
          <w:szCs w:val="24"/>
          <w:lang w:val="en-US"/>
        </w:rPr>
        <w:t>la</w:t>
      </w:r>
      <w:r w:rsidR="00993F3E" w:rsidRPr="001B68A4">
        <w:rPr>
          <w:rFonts w:ascii="Times New Roman" w:hAnsi="Times New Roman" w:cs="Times New Roman"/>
          <w:i/>
          <w:sz w:val="24"/>
          <w:szCs w:val="24"/>
          <w:lang w:val="en-US"/>
        </w:rPr>
        <w:t>n</w:t>
      </w:r>
      <w:r w:rsidR="008B0567" w:rsidRPr="001B68A4">
        <w:rPr>
          <w:rFonts w:ascii="Times New Roman" w:hAnsi="Times New Roman" w:cs="Times New Roman"/>
          <w:i/>
          <w:sz w:val="24"/>
          <w:szCs w:val="24"/>
          <w:lang w:val="en-US"/>
        </w:rPr>
        <w:t>ceolata</w:t>
      </w:r>
      <w:proofErr w:type="spellEnd"/>
      <w:r w:rsidR="00993F3E" w:rsidRPr="001B68A4">
        <w:rPr>
          <w:rFonts w:ascii="Times New Roman" w:hAnsi="Times New Roman" w:cs="Times New Roman"/>
          <w:sz w:val="24"/>
          <w:szCs w:val="24"/>
          <w:lang w:val="en-US"/>
        </w:rPr>
        <w:t xml:space="preserve"> </w:t>
      </w:r>
      <w:r w:rsidR="00333B73" w:rsidRPr="001B68A4">
        <w:rPr>
          <w:rFonts w:ascii="Times New Roman" w:hAnsi="Times New Roman" w:cs="Times New Roman"/>
          <w:sz w:val="24"/>
          <w:szCs w:val="24"/>
          <w:lang w:val="en-US"/>
        </w:rPr>
        <w:t xml:space="preserve">plants </w:t>
      </w:r>
      <w:r w:rsidR="004E0386" w:rsidRPr="001B68A4">
        <w:rPr>
          <w:rFonts w:ascii="Times New Roman" w:hAnsi="Times New Roman" w:cs="Times New Roman"/>
          <w:sz w:val="24"/>
          <w:szCs w:val="24"/>
          <w:lang w:val="en-US"/>
        </w:rPr>
        <w:t xml:space="preserve">and should also </w:t>
      </w:r>
      <w:r w:rsidR="00EE5871" w:rsidRPr="001B68A4">
        <w:rPr>
          <w:rFonts w:ascii="Times New Roman" w:hAnsi="Times New Roman" w:cs="Times New Roman"/>
          <w:sz w:val="24"/>
          <w:szCs w:val="24"/>
          <w:lang w:val="en-US"/>
        </w:rPr>
        <w:t>consider effects of precipitation and warming on both iridoid gl</w:t>
      </w:r>
      <w:r w:rsidR="00DD7820" w:rsidRPr="001B68A4">
        <w:rPr>
          <w:rFonts w:ascii="Times New Roman" w:hAnsi="Times New Roman" w:cs="Times New Roman"/>
          <w:sz w:val="24"/>
          <w:szCs w:val="24"/>
          <w:lang w:val="en-US"/>
        </w:rPr>
        <w:t>y</w:t>
      </w:r>
      <w:r w:rsidR="00EE5871" w:rsidRPr="001B68A4">
        <w:rPr>
          <w:rFonts w:ascii="Times New Roman" w:hAnsi="Times New Roman" w:cs="Times New Roman"/>
          <w:sz w:val="24"/>
          <w:szCs w:val="24"/>
          <w:lang w:val="en-US"/>
        </w:rPr>
        <w:t xml:space="preserve">coside </w:t>
      </w:r>
      <w:r w:rsidR="00BD2FB3" w:rsidRPr="001B68A4">
        <w:rPr>
          <w:rFonts w:ascii="Times New Roman" w:hAnsi="Times New Roman" w:cs="Times New Roman"/>
          <w:sz w:val="24"/>
          <w:szCs w:val="24"/>
          <w:lang w:val="en-US"/>
        </w:rPr>
        <w:t xml:space="preserve">concentrations </w:t>
      </w:r>
      <w:r w:rsidR="00EE5871" w:rsidRPr="001B68A4">
        <w:rPr>
          <w:rFonts w:ascii="Times New Roman" w:hAnsi="Times New Roman" w:cs="Times New Roman"/>
          <w:sz w:val="24"/>
          <w:szCs w:val="24"/>
          <w:lang w:val="en-US"/>
        </w:rPr>
        <w:t xml:space="preserve">and </w:t>
      </w:r>
      <w:r w:rsidR="00DE7631" w:rsidRPr="001B68A4">
        <w:rPr>
          <w:rFonts w:ascii="Times New Roman" w:hAnsi="Times New Roman" w:cs="Times New Roman"/>
          <w:sz w:val="24"/>
          <w:szCs w:val="24"/>
          <w:lang w:val="en-US"/>
        </w:rPr>
        <w:t>β</w:t>
      </w:r>
      <w:r w:rsidR="00EE5871" w:rsidRPr="001B68A4">
        <w:rPr>
          <w:rFonts w:ascii="Times New Roman" w:hAnsi="Times New Roman" w:cs="Times New Roman"/>
          <w:sz w:val="24"/>
          <w:szCs w:val="24"/>
          <w:lang w:val="en-US"/>
        </w:rPr>
        <w:t xml:space="preserve">-glucosidase activity, since </w:t>
      </w:r>
      <w:r w:rsidR="00993F3E" w:rsidRPr="001B68A4">
        <w:rPr>
          <w:rFonts w:ascii="Times New Roman" w:hAnsi="Times New Roman" w:cs="Times New Roman"/>
          <w:sz w:val="24"/>
          <w:szCs w:val="24"/>
          <w:lang w:val="en-US"/>
        </w:rPr>
        <w:t xml:space="preserve">both traits </w:t>
      </w:r>
      <w:r w:rsidR="00EE5871" w:rsidRPr="001B68A4">
        <w:rPr>
          <w:rFonts w:ascii="Times New Roman" w:hAnsi="Times New Roman" w:cs="Times New Roman"/>
          <w:sz w:val="24"/>
          <w:szCs w:val="24"/>
          <w:lang w:val="en-US"/>
        </w:rPr>
        <w:t xml:space="preserve">form a dual defense system </w:t>
      </w:r>
      <w:r w:rsidR="007E3AE8" w:rsidRPr="007E3AE8">
        <w:rPr>
          <w:rFonts w:ascii="Times New Roman" w:hAnsi="Times New Roman" w:cs="Times New Roman"/>
          <w:sz w:val="24"/>
          <w:szCs w:val="24"/>
        </w:rPr>
        <w:t>(</w:t>
      </w:r>
      <w:proofErr w:type="spellStart"/>
      <w:r w:rsidR="007E3AE8" w:rsidRPr="007E3AE8">
        <w:rPr>
          <w:rFonts w:ascii="Times New Roman" w:hAnsi="Times New Roman" w:cs="Times New Roman"/>
          <w:sz w:val="24"/>
          <w:szCs w:val="24"/>
        </w:rPr>
        <w:t>Pankoke</w:t>
      </w:r>
      <w:proofErr w:type="spellEnd"/>
      <w:r w:rsidR="007E3AE8" w:rsidRPr="007E3AE8">
        <w:rPr>
          <w:rFonts w:ascii="Times New Roman" w:hAnsi="Times New Roman" w:cs="Times New Roman"/>
          <w:sz w:val="24"/>
          <w:szCs w:val="24"/>
        </w:rPr>
        <w:t xml:space="preserve"> </w:t>
      </w:r>
      <w:r w:rsidR="007E3AE8" w:rsidRPr="007E3AE8">
        <w:rPr>
          <w:rFonts w:ascii="Times New Roman" w:hAnsi="Times New Roman" w:cs="Times New Roman"/>
          <w:i/>
          <w:iCs/>
          <w:sz w:val="24"/>
          <w:szCs w:val="24"/>
        </w:rPr>
        <w:t>et al.</w:t>
      </w:r>
      <w:r w:rsidR="007E3AE8" w:rsidRPr="007E3AE8">
        <w:rPr>
          <w:rFonts w:ascii="Times New Roman" w:hAnsi="Times New Roman" w:cs="Times New Roman"/>
          <w:sz w:val="24"/>
          <w:szCs w:val="24"/>
        </w:rPr>
        <w:t xml:space="preserve"> 2013)</w:t>
      </w:r>
      <w:r w:rsidR="00EE5871" w:rsidRPr="001B68A4">
        <w:rPr>
          <w:rFonts w:ascii="Times New Roman" w:hAnsi="Times New Roman" w:cs="Times New Roman"/>
          <w:sz w:val="24"/>
          <w:szCs w:val="24"/>
          <w:lang w:val="en-US"/>
        </w:rPr>
        <w:t>.</w:t>
      </w:r>
    </w:p>
    <w:p w14:paraId="18955A49" w14:textId="77777777" w:rsidR="00D90D02" w:rsidRDefault="00D90D02" w:rsidP="00CC4483">
      <w:pPr>
        <w:widowControl w:val="0"/>
        <w:autoSpaceDE w:val="0"/>
        <w:autoSpaceDN w:val="0"/>
        <w:adjustRightInd w:val="0"/>
        <w:spacing w:after="0" w:line="480" w:lineRule="auto"/>
        <w:rPr>
          <w:rFonts w:ascii="Times New Roman" w:hAnsi="Times New Roman" w:cs="Times New Roman"/>
          <w:caps/>
          <w:color w:val="000000"/>
          <w:sz w:val="28"/>
          <w:szCs w:val="28"/>
          <w:lang w:val="en-US"/>
        </w:rPr>
      </w:pPr>
    </w:p>
    <w:p w14:paraId="2867BF19" w14:textId="2DE1B1E8" w:rsidR="00E432B5" w:rsidRPr="00AC6107" w:rsidRDefault="00E571DA" w:rsidP="00CC4483">
      <w:pPr>
        <w:widowControl w:val="0"/>
        <w:autoSpaceDE w:val="0"/>
        <w:autoSpaceDN w:val="0"/>
        <w:adjustRightInd w:val="0"/>
        <w:spacing w:after="0" w:line="480" w:lineRule="auto"/>
        <w:rPr>
          <w:rFonts w:ascii="Times New Roman" w:hAnsi="Times New Roman" w:cs="Times New Roman"/>
          <w:caps/>
          <w:color w:val="000000"/>
          <w:sz w:val="28"/>
          <w:szCs w:val="28"/>
          <w:lang w:val="en-US"/>
        </w:rPr>
      </w:pPr>
      <w:r w:rsidRPr="00AC6107">
        <w:rPr>
          <w:rFonts w:ascii="Times New Roman" w:hAnsi="Times New Roman" w:cs="Times New Roman"/>
          <w:caps/>
          <w:color w:val="000000"/>
          <w:sz w:val="28"/>
          <w:szCs w:val="28"/>
          <w:lang w:val="en-US"/>
        </w:rPr>
        <w:t>Conclusion</w:t>
      </w:r>
    </w:p>
    <w:p w14:paraId="2F1AE9A4" w14:textId="3488C45E" w:rsidR="002F28BA" w:rsidRPr="00FC5900" w:rsidRDefault="004E0386" w:rsidP="00CC4483">
      <w:pPr>
        <w:widowControl w:val="0"/>
        <w:autoSpaceDE w:val="0"/>
        <w:autoSpaceDN w:val="0"/>
        <w:adjustRightInd w:val="0"/>
        <w:spacing w:after="0" w:line="480" w:lineRule="auto"/>
        <w:rPr>
          <w:rFonts w:ascii="Times New Roman" w:hAnsi="Times New Roman" w:cs="Times New Roman"/>
          <w:color w:val="000000"/>
          <w:sz w:val="24"/>
          <w:szCs w:val="24"/>
          <w:lang w:val="en-US"/>
        </w:rPr>
      </w:pPr>
      <w:r w:rsidRPr="001B68A4">
        <w:rPr>
          <w:rFonts w:ascii="Times New Roman" w:hAnsi="Times New Roman" w:cs="Times New Roman"/>
          <w:color w:val="000000"/>
          <w:sz w:val="24"/>
          <w:szCs w:val="24"/>
          <w:lang w:val="en-US"/>
        </w:rPr>
        <w:t xml:space="preserve">Climate projections indicate </w:t>
      </w:r>
      <w:r w:rsidR="00AF559A" w:rsidRPr="001B68A4">
        <w:rPr>
          <w:rFonts w:ascii="Times New Roman" w:hAnsi="Times New Roman" w:cs="Times New Roman"/>
          <w:color w:val="000000"/>
          <w:sz w:val="24"/>
          <w:szCs w:val="24"/>
          <w:lang w:val="en-US"/>
        </w:rPr>
        <w:t xml:space="preserve">more variable precipitation and </w:t>
      </w:r>
      <w:r w:rsidR="009F4D13" w:rsidRPr="001B68A4">
        <w:rPr>
          <w:rFonts w:ascii="Times New Roman" w:hAnsi="Times New Roman" w:cs="Times New Roman"/>
          <w:color w:val="000000"/>
          <w:sz w:val="24"/>
          <w:szCs w:val="24"/>
          <w:lang w:val="en-US"/>
        </w:rPr>
        <w:t>higher air temperatures</w:t>
      </w:r>
      <w:r w:rsidR="00E432B5" w:rsidRPr="001B68A4">
        <w:rPr>
          <w:rFonts w:ascii="Times New Roman" w:hAnsi="Times New Roman" w:cs="Times New Roman"/>
          <w:color w:val="000000"/>
          <w:sz w:val="24"/>
          <w:szCs w:val="24"/>
          <w:lang w:val="en-US"/>
        </w:rPr>
        <w:t xml:space="preserve">. </w:t>
      </w:r>
      <w:r w:rsidRPr="001B68A4">
        <w:rPr>
          <w:rFonts w:ascii="Times New Roman" w:hAnsi="Times New Roman" w:cs="Times New Roman"/>
          <w:color w:val="000000"/>
          <w:sz w:val="24"/>
          <w:szCs w:val="24"/>
          <w:lang w:val="en-US"/>
        </w:rPr>
        <w:t>Compared to warming, we found</w:t>
      </w:r>
      <w:r w:rsidR="002F28BA" w:rsidRPr="001B68A4">
        <w:rPr>
          <w:rFonts w:ascii="Times New Roman" w:hAnsi="Times New Roman" w:cs="Times New Roman"/>
          <w:color w:val="000000"/>
          <w:sz w:val="24"/>
          <w:szCs w:val="24"/>
          <w:lang w:val="en-US"/>
        </w:rPr>
        <w:t xml:space="preserve"> </w:t>
      </w:r>
      <w:r w:rsidR="00EE5871" w:rsidRPr="001B68A4">
        <w:rPr>
          <w:rFonts w:ascii="Times New Roman" w:hAnsi="Times New Roman" w:cs="Times New Roman"/>
          <w:color w:val="000000"/>
          <w:sz w:val="24"/>
          <w:szCs w:val="24"/>
          <w:lang w:val="en-US"/>
        </w:rPr>
        <w:t xml:space="preserve">that </w:t>
      </w:r>
      <w:r w:rsidRPr="001B68A4">
        <w:rPr>
          <w:rFonts w:ascii="Times New Roman" w:hAnsi="Times New Roman" w:cs="Times New Roman"/>
          <w:color w:val="000000"/>
          <w:sz w:val="24"/>
          <w:szCs w:val="24"/>
          <w:lang w:val="en-US"/>
        </w:rPr>
        <w:t xml:space="preserve">that </w:t>
      </w:r>
      <w:r w:rsidR="002B0622" w:rsidRPr="001B68A4">
        <w:rPr>
          <w:rFonts w:ascii="Times New Roman" w:hAnsi="Times New Roman" w:cs="Times New Roman"/>
          <w:color w:val="000000"/>
          <w:sz w:val="24"/>
          <w:szCs w:val="24"/>
          <w:lang w:val="en-US"/>
        </w:rPr>
        <w:t>the reduction of precipitation</w:t>
      </w:r>
      <w:r w:rsidRPr="001B68A4">
        <w:rPr>
          <w:rFonts w:ascii="Times New Roman" w:hAnsi="Times New Roman" w:cs="Times New Roman"/>
          <w:color w:val="000000"/>
          <w:sz w:val="24"/>
          <w:szCs w:val="24"/>
          <w:lang w:val="en-US"/>
        </w:rPr>
        <w:t xml:space="preserve"> exert</w:t>
      </w:r>
      <w:r w:rsidR="002B0622" w:rsidRPr="001B68A4">
        <w:rPr>
          <w:rFonts w:ascii="Times New Roman" w:hAnsi="Times New Roman" w:cs="Times New Roman"/>
          <w:color w:val="000000"/>
          <w:sz w:val="24"/>
          <w:szCs w:val="24"/>
          <w:lang w:val="en-US"/>
        </w:rPr>
        <w:t>s</w:t>
      </w:r>
      <w:r w:rsidRPr="001B68A4">
        <w:rPr>
          <w:rFonts w:ascii="Times New Roman" w:hAnsi="Times New Roman" w:cs="Times New Roman"/>
          <w:color w:val="000000"/>
          <w:sz w:val="24"/>
          <w:szCs w:val="24"/>
          <w:lang w:val="en-US"/>
        </w:rPr>
        <w:t xml:space="preserve"> a stronger</w:t>
      </w:r>
      <w:r w:rsidR="00EE5871" w:rsidRPr="001B68A4">
        <w:rPr>
          <w:rFonts w:ascii="Times New Roman" w:hAnsi="Times New Roman" w:cs="Times New Roman"/>
          <w:color w:val="000000"/>
          <w:sz w:val="24"/>
          <w:szCs w:val="24"/>
          <w:lang w:val="en-US"/>
        </w:rPr>
        <w:t xml:space="preserve"> influence </w:t>
      </w:r>
      <w:r w:rsidRPr="001B68A4">
        <w:rPr>
          <w:rFonts w:ascii="Times New Roman" w:hAnsi="Times New Roman" w:cs="Times New Roman"/>
          <w:color w:val="000000"/>
          <w:sz w:val="24"/>
          <w:szCs w:val="24"/>
          <w:lang w:val="en-US"/>
        </w:rPr>
        <w:t xml:space="preserve">on </w:t>
      </w:r>
      <w:r w:rsidR="00EE5871" w:rsidRPr="001B68A4">
        <w:rPr>
          <w:rFonts w:ascii="Times New Roman" w:hAnsi="Times New Roman" w:cs="Times New Roman"/>
          <w:color w:val="000000"/>
          <w:sz w:val="24"/>
          <w:szCs w:val="24"/>
          <w:lang w:val="en-US"/>
        </w:rPr>
        <w:t xml:space="preserve">the </w:t>
      </w:r>
      <w:r w:rsidR="002B0622" w:rsidRPr="001B68A4">
        <w:rPr>
          <w:rFonts w:ascii="Times New Roman" w:hAnsi="Times New Roman" w:cs="Times New Roman"/>
          <w:color w:val="000000"/>
          <w:sz w:val="24"/>
          <w:szCs w:val="24"/>
          <w:lang w:val="en-US"/>
        </w:rPr>
        <w:t>polar leaf metabolome</w:t>
      </w:r>
      <w:r w:rsidR="00A97271" w:rsidRPr="001B68A4">
        <w:rPr>
          <w:rFonts w:ascii="Times New Roman" w:hAnsi="Times New Roman" w:cs="Times New Roman"/>
          <w:color w:val="000000"/>
          <w:sz w:val="24"/>
          <w:szCs w:val="24"/>
          <w:lang w:val="en-US"/>
        </w:rPr>
        <w:t xml:space="preserve"> of </w:t>
      </w:r>
      <w:r w:rsidR="00A97271" w:rsidRPr="001B68A4">
        <w:rPr>
          <w:rFonts w:ascii="Times New Roman" w:hAnsi="Times New Roman" w:cs="Times New Roman"/>
          <w:i/>
          <w:color w:val="000000"/>
          <w:sz w:val="24"/>
          <w:szCs w:val="24"/>
          <w:lang w:val="en-US"/>
        </w:rPr>
        <w:t xml:space="preserve">P. </w:t>
      </w:r>
      <w:proofErr w:type="spellStart"/>
      <w:r w:rsidR="00A97271" w:rsidRPr="001B68A4">
        <w:rPr>
          <w:rFonts w:ascii="Times New Roman" w:hAnsi="Times New Roman" w:cs="Times New Roman"/>
          <w:i/>
          <w:color w:val="000000"/>
          <w:sz w:val="24"/>
          <w:szCs w:val="24"/>
          <w:lang w:val="en-US"/>
        </w:rPr>
        <w:t>lanceolata</w:t>
      </w:r>
      <w:proofErr w:type="spellEnd"/>
      <w:r w:rsidRPr="001B68A4">
        <w:rPr>
          <w:rFonts w:ascii="Times New Roman" w:hAnsi="Times New Roman" w:cs="Times New Roman"/>
          <w:color w:val="000000"/>
          <w:sz w:val="24"/>
          <w:szCs w:val="24"/>
          <w:lang w:val="en-US"/>
        </w:rPr>
        <w:t xml:space="preserve"> that might influence plant tolerance to further stress </w:t>
      </w:r>
      <w:r w:rsidR="00A97271" w:rsidRPr="001B68A4">
        <w:rPr>
          <w:rFonts w:ascii="Times New Roman" w:hAnsi="Times New Roman" w:cs="Times New Roman"/>
          <w:color w:val="000000"/>
          <w:sz w:val="24"/>
          <w:szCs w:val="24"/>
          <w:lang w:val="en-US"/>
        </w:rPr>
        <w:t>and</w:t>
      </w:r>
      <w:r w:rsidRPr="001B68A4">
        <w:rPr>
          <w:rFonts w:ascii="Times New Roman" w:hAnsi="Times New Roman" w:cs="Times New Roman"/>
          <w:color w:val="000000"/>
          <w:sz w:val="24"/>
          <w:szCs w:val="24"/>
          <w:lang w:val="en-US"/>
        </w:rPr>
        <w:t xml:space="preserve"> suitability </w:t>
      </w:r>
      <w:r w:rsidR="002B0622" w:rsidRPr="001B68A4">
        <w:rPr>
          <w:rFonts w:ascii="Times New Roman" w:hAnsi="Times New Roman" w:cs="Times New Roman"/>
          <w:color w:val="000000"/>
          <w:sz w:val="24"/>
          <w:szCs w:val="24"/>
          <w:lang w:val="en-US"/>
        </w:rPr>
        <w:t>for</w:t>
      </w:r>
      <w:r w:rsidRPr="001B68A4">
        <w:rPr>
          <w:rFonts w:ascii="Times New Roman" w:hAnsi="Times New Roman" w:cs="Times New Roman"/>
          <w:color w:val="000000"/>
          <w:sz w:val="24"/>
          <w:szCs w:val="24"/>
          <w:lang w:val="en-US"/>
        </w:rPr>
        <w:t xml:space="preserve"> associated herbivores</w:t>
      </w:r>
      <w:r w:rsidR="00BC531A" w:rsidRPr="001B68A4">
        <w:rPr>
          <w:rFonts w:ascii="Times New Roman" w:hAnsi="Times New Roman" w:cs="Times New Roman"/>
          <w:color w:val="000000"/>
          <w:sz w:val="24"/>
          <w:szCs w:val="24"/>
          <w:lang w:val="en-US"/>
        </w:rPr>
        <w:t>, pathogens</w:t>
      </w:r>
      <w:r w:rsidR="00AF559A" w:rsidRPr="001B68A4">
        <w:rPr>
          <w:rFonts w:ascii="Times New Roman" w:hAnsi="Times New Roman" w:cs="Times New Roman"/>
          <w:color w:val="000000"/>
          <w:sz w:val="24"/>
          <w:szCs w:val="24"/>
          <w:lang w:val="en-US"/>
        </w:rPr>
        <w:t>,</w:t>
      </w:r>
      <w:r w:rsidR="00BD2FB3" w:rsidRPr="001B68A4">
        <w:rPr>
          <w:rFonts w:ascii="Times New Roman" w:hAnsi="Times New Roman" w:cs="Times New Roman"/>
          <w:color w:val="000000"/>
          <w:sz w:val="24"/>
          <w:szCs w:val="24"/>
          <w:lang w:val="en-US"/>
        </w:rPr>
        <w:t xml:space="preserve"> and </w:t>
      </w:r>
      <w:r w:rsidR="00BC531A" w:rsidRPr="001B68A4">
        <w:rPr>
          <w:rFonts w:ascii="Times New Roman" w:hAnsi="Times New Roman" w:cs="Times New Roman"/>
          <w:color w:val="000000"/>
          <w:sz w:val="24"/>
          <w:szCs w:val="24"/>
          <w:lang w:val="en-US"/>
        </w:rPr>
        <w:t xml:space="preserve">members of </w:t>
      </w:r>
      <w:r w:rsidR="00BD2FB3" w:rsidRPr="001B68A4">
        <w:rPr>
          <w:rFonts w:ascii="Times New Roman" w:hAnsi="Times New Roman" w:cs="Times New Roman"/>
          <w:color w:val="000000"/>
          <w:sz w:val="24"/>
          <w:szCs w:val="24"/>
          <w:lang w:val="en-US"/>
        </w:rPr>
        <w:t>higher trophic levels</w:t>
      </w:r>
      <w:r w:rsidRPr="001B68A4">
        <w:rPr>
          <w:rFonts w:ascii="Times New Roman" w:hAnsi="Times New Roman" w:cs="Times New Roman"/>
          <w:color w:val="000000"/>
          <w:sz w:val="24"/>
          <w:szCs w:val="24"/>
          <w:lang w:val="en-US"/>
        </w:rPr>
        <w:t xml:space="preserve">. While warming had less of an effect, </w:t>
      </w:r>
      <w:r w:rsidR="00387D6D" w:rsidRPr="001B68A4">
        <w:rPr>
          <w:rFonts w:ascii="Times New Roman" w:hAnsi="Times New Roman" w:cs="Times New Roman"/>
          <w:color w:val="000000"/>
          <w:sz w:val="24"/>
          <w:szCs w:val="24"/>
          <w:lang w:val="en-US"/>
        </w:rPr>
        <w:t>the magnitude of</w:t>
      </w:r>
      <w:r w:rsidR="00DE3458" w:rsidRPr="001B68A4">
        <w:rPr>
          <w:rFonts w:ascii="Times New Roman" w:hAnsi="Times New Roman" w:cs="Times New Roman"/>
          <w:color w:val="000000"/>
          <w:sz w:val="24"/>
          <w:szCs w:val="24"/>
          <w:lang w:val="en-US"/>
        </w:rPr>
        <w:t xml:space="preserve"> drought effects </w:t>
      </w:r>
      <w:r w:rsidR="003820DE" w:rsidRPr="001B68A4">
        <w:rPr>
          <w:rFonts w:ascii="Times New Roman" w:hAnsi="Times New Roman" w:cs="Times New Roman"/>
          <w:color w:val="000000"/>
          <w:sz w:val="24"/>
          <w:szCs w:val="24"/>
          <w:lang w:val="en-US"/>
        </w:rPr>
        <w:t>was</w:t>
      </w:r>
      <w:r w:rsidR="00DE3458" w:rsidRPr="001B68A4">
        <w:rPr>
          <w:rFonts w:ascii="Times New Roman" w:hAnsi="Times New Roman" w:cs="Times New Roman"/>
          <w:color w:val="000000"/>
          <w:sz w:val="24"/>
          <w:szCs w:val="24"/>
          <w:lang w:val="en-US"/>
        </w:rPr>
        <w:t xml:space="preserve"> reinforced by warming</w:t>
      </w:r>
      <w:r w:rsidR="002F28BA" w:rsidRPr="001B68A4">
        <w:rPr>
          <w:rFonts w:ascii="Times New Roman" w:hAnsi="Times New Roman" w:cs="Times New Roman"/>
          <w:color w:val="000000"/>
          <w:sz w:val="24"/>
          <w:szCs w:val="24"/>
          <w:lang w:val="en-US"/>
        </w:rPr>
        <w:t>.</w:t>
      </w:r>
      <w:r w:rsidR="00EE5871" w:rsidRPr="001B68A4">
        <w:rPr>
          <w:rFonts w:ascii="Times New Roman" w:hAnsi="Times New Roman" w:cs="Times New Roman"/>
          <w:sz w:val="24"/>
          <w:szCs w:val="24"/>
          <w:lang w:val="en-US"/>
        </w:rPr>
        <w:t xml:space="preserve"> </w:t>
      </w:r>
      <w:r w:rsidR="00F13141">
        <w:rPr>
          <w:rFonts w:ascii="Times New Roman" w:hAnsi="Times New Roman" w:cs="Times New Roman"/>
          <w:sz w:val="24"/>
          <w:szCs w:val="24"/>
          <w:lang w:val="en-US"/>
        </w:rPr>
        <w:t xml:space="preserve">These effects may, in part, reflect the direct and indirect impacts of prolonged exposure to drought and temperature. They likely also reflect rapid shifts (plasticity) in chemistry as environmental conditions change.  If so, then </w:t>
      </w:r>
      <w:r w:rsidR="00F13141">
        <w:rPr>
          <w:rFonts w:ascii="Times New Roman" w:eastAsia="Times New Roman" w:hAnsi="Times New Roman" w:cs="Times New Roman"/>
          <w:sz w:val="24"/>
          <w:szCs w:val="24"/>
          <w:lang w:val="en-US"/>
        </w:rPr>
        <w:t>as th</w:t>
      </w:r>
      <w:r w:rsidR="00DE3458" w:rsidRPr="001B68A4">
        <w:rPr>
          <w:rFonts w:ascii="Times New Roman" w:eastAsia="Times New Roman" w:hAnsi="Times New Roman" w:cs="Times New Roman"/>
          <w:sz w:val="24"/>
          <w:szCs w:val="24"/>
          <w:lang w:val="en-US"/>
        </w:rPr>
        <w:t>e severity of drought and warming</w:t>
      </w:r>
      <w:r w:rsidR="00EB700D" w:rsidRPr="001B68A4">
        <w:rPr>
          <w:rFonts w:ascii="Times New Roman" w:eastAsia="Times New Roman" w:hAnsi="Times New Roman" w:cs="Times New Roman"/>
          <w:sz w:val="24"/>
          <w:szCs w:val="24"/>
          <w:lang w:val="en-US"/>
        </w:rPr>
        <w:t xml:space="preserve"> increase over the season</w:t>
      </w:r>
      <w:r w:rsidR="00E432B5" w:rsidRPr="001B68A4">
        <w:rPr>
          <w:rFonts w:ascii="Times New Roman" w:eastAsia="Times New Roman" w:hAnsi="Times New Roman" w:cs="Times New Roman"/>
          <w:sz w:val="24"/>
          <w:szCs w:val="24"/>
          <w:lang w:val="en-US"/>
        </w:rPr>
        <w:t xml:space="preserve"> the </w:t>
      </w:r>
      <w:r w:rsidR="00F13141">
        <w:rPr>
          <w:rFonts w:ascii="Times New Roman" w:eastAsia="Times New Roman" w:hAnsi="Times New Roman" w:cs="Times New Roman"/>
          <w:sz w:val="24"/>
          <w:szCs w:val="24"/>
          <w:lang w:val="en-US"/>
        </w:rPr>
        <w:t>consequences are likely to be even more pronounced</w:t>
      </w:r>
      <w:r w:rsidR="00EB700D" w:rsidRPr="001B68A4">
        <w:rPr>
          <w:rFonts w:ascii="Times New Roman" w:hAnsi="Times New Roman" w:cs="Times New Roman"/>
          <w:sz w:val="24"/>
          <w:szCs w:val="24"/>
          <w:lang w:val="en-US"/>
        </w:rPr>
        <w:t xml:space="preserve">. </w:t>
      </w:r>
      <w:r w:rsidR="00EE5871" w:rsidRPr="001B68A4">
        <w:rPr>
          <w:rFonts w:ascii="Times New Roman" w:hAnsi="Times New Roman" w:cs="Times New Roman"/>
          <w:sz w:val="24"/>
          <w:szCs w:val="24"/>
          <w:lang w:val="en-US"/>
        </w:rPr>
        <w:t>Clearly, more frequent drought</w:t>
      </w:r>
      <w:r w:rsidR="00DE3458" w:rsidRPr="001B68A4">
        <w:rPr>
          <w:rFonts w:ascii="Times New Roman" w:hAnsi="Times New Roman" w:cs="Times New Roman"/>
          <w:sz w:val="24"/>
          <w:szCs w:val="24"/>
          <w:lang w:val="en-US"/>
        </w:rPr>
        <w:t xml:space="preserve"> period</w:t>
      </w:r>
      <w:r w:rsidR="00EE5871" w:rsidRPr="001B68A4">
        <w:rPr>
          <w:rFonts w:ascii="Times New Roman" w:hAnsi="Times New Roman" w:cs="Times New Roman"/>
          <w:sz w:val="24"/>
          <w:szCs w:val="24"/>
          <w:lang w:val="en-US"/>
        </w:rPr>
        <w:t>s</w:t>
      </w:r>
      <w:r w:rsidR="00AF559A" w:rsidRPr="001B68A4">
        <w:rPr>
          <w:rFonts w:ascii="Times New Roman" w:hAnsi="Times New Roman" w:cs="Times New Roman"/>
          <w:sz w:val="24"/>
          <w:szCs w:val="24"/>
          <w:lang w:val="en-US"/>
        </w:rPr>
        <w:t xml:space="preserve"> and warming</w:t>
      </w:r>
      <w:r w:rsidR="00EE5871" w:rsidRPr="001B68A4">
        <w:rPr>
          <w:rFonts w:ascii="Times New Roman" w:hAnsi="Times New Roman" w:cs="Times New Roman"/>
          <w:sz w:val="24"/>
          <w:szCs w:val="24"/>
          <w:lang w:val="en-US"/>
        </w:rPr>
        <w:t xml:space="preserve"> will have profound impacts on the </w:t>
      </w:r>
      <w:r w:rsidR="00993F3E" w:rsidRPr="001B68A4">
        <w:rPr>
          <w:rFonts w:ascii="Times New Roman" w:hAnsi="Times New Roman" w:cs="Times New Roman"/>
          <w:sz w:val="24"/>
          <w:szCs w:val="24"/>
          <w:lang w:val="en-US"/>
        </w:rPr>
        <w:t xml:space="preserve">metabolism </w:t>
      </w:r>
      <w:r w:rsidR="00EE5871" w:rsidRPr="001B68A4">
        <w:rPr>
          <w:rFonts w:ascii="Times New Roman" w:hAnsi="Times New Roman" w:cs="Times New Roman"/>
          <w:sz w:val="24"/>
          <w:szCs w:val="24"/>
          <w:lang w:val="en-US"/>
        </w:rPr>
        <w:t>of plants and will likely alter the behavior and performance of herbivores</w:t>
      </w:r>
      <w:r w:rsidR="00DE3458" w:rsidRPr="001B68A4">
        <w:rPr>
          <w:rFonts w:ascii="Times New Roman" w:hAnsi="Times New Roman" w:cs="Times New Roman"/>
          <w:sz w:val="24"/>
          <w:szCs w:val="24"/>
          <w:lang w:val="en-US"/>
        </w:rPr>
        <w:t>. This</w:t>
      </w:r>
      <w:r w:rsidR="00EE5871" w:rsidRPr="001B68A4">
        <w:rPr>
          <w:rFonts w:ascii="Times New Roman" w:hAnsi="Times New Roman" w:cs="Times New Roman"/>
          <w:sz w:val="24"/>
          <w:szCs w:val="24"/>
          <w:lang w:val="en-US"/>
        </w:rPr>
        <w:t xml:space="preserve"> will </w:t>
      </w:r>
      <w:r w:rsidR="00DE3458" w:rsidRPr="001B68A4">
        <w:rPr>
          <w:rFonts w:ascii="Times New Roman" w:hAnsi="Times New Roman" w:cs="Times New Roman"/>
          <w:sz w:val="24"/>
          <w:szCs w:val="24"/>
          <w:lang w:val="en-US"/>
        </w:rPr>
        <w:t>probably</w:t>
      </w:r>
      <w:r w:rsidR="00EE5871" w:rsidRPr="001B68A4">
        <w:rPr>
          <w:rFonts w:ascii="Times New Roman" w:hAnsi="Times New Roman" w:cs="Times New Roman"/>
          <w:sz w:val="24"/>
          <w:szCs w:val="24"/>
          <w:lang w:val="en-US"/>
        </w:rPr>
        <w:t xml:space="preserve"> feed back to </w:t>
      </w:r>
      <w:r w:rsidR="00E432B5" w:rsidRPr="001B68A4">
        <w:rPr>
          <w:rFonts w:ascii="Times New Roman" w:hAnsi="Times New Roman" w:cs="Times New Roman"/>
          <w:sz w:val="24"/>
          <w:szCs w:val="24"/>
          <w:lang w:val="en-US"/>
        </w:rPr>
        <w:t xml:space="preserve">affect </w:t>
      </w:r>
      <w:r w:rsidR="00EE5871" w:rsidRPr="001B68A4">
        <w:rPr>
          <w:rFonts w:ascii="Times New Roman" w:hAnsi="Times New Roman" w:cs="Times New Roman"/>
          <w:sz w:val="24"/>
          <w:szCs w:val="24"/>
          <w:lang w:val="en-US"/>
        </w:rPr>
        <w:t>the performance of the plant</w:t>
      </w:r>
      <w:r w:rsidR="00A97271" w:rsidRPr="001B68A4">
        <w:rPr>
          <w:rFonts w:ascii="Times New Roman" w:hAnsi="Times New Roman" w:cs="Times New Roman"/>
          <w:sz w:val="24"/>
          <w:szCs w:val="24"/>
          <w:lang w:val="en-US"/>
        </w:rPr>
        <w:t>s</w:t>
      </w:r>
      <w:r w:rsidR="003033B7" w:rsidRPr="001B68A4">
        <w:rPr>
          <w:rFonts w:ascii="Times New Roman" w:hAnsi="Times New Roman" w:cs="Times New Roman"/>
          <w:sz w:val="24"/>
          <w:szCs w:val="24"/>
          <w:lang w:val="en-US"/>
        </w:rPr>
        <w:t>,</w:t>
      </w:r>
      <w:r w:rsidR="001861BD" w:rsidRPr="001B68A4">
        <w:rPr>
          <w:rFonts w:ascii="Times New Roman" w:hAnsi="Times New Roman" w:cs="Times New Roman"/>
          <w:sz w:val="24"/>
          <w:szCs w:val="24"/>
          <w:lang w:val="en-US"/>
        </w:rPr>
        <w:t xml:space="preserve"> since damage to </w:t>
      </w:r>
      <w:r w:rsidR="003033B7" w:rsidRPr="001B68A4">
        <w:rPr>
          <w:rFonts w:ascii="Times New Roman" w:hAnsi="Times New Roman" w:cs="Times New Roman"/>
          <w:sz w:val="24"/>
          <w:szCs w:val="24"/>
          <w:lang w:val="en-US"/>
        </w:rPr>
        <w:t>resource-</w:t>
      </w:r>
      <w:r w:rsidR="001861BD" w:rsidRPr="001B68A4">
        <w:rPr>
          <w:rFonts w:ascii="Times New Roman" w:hAnsi="Times New Roman" w:cs="Times New Roman"/>
          <w:sz w:val="24"/>
          <w:szCs w:val="24"/>
          <w:lang w:val="en-US"/>
        </w:rPr>
        <w:t xml:space="preserve">limited plants </w:t>
      </w:r>
      <w:r w:rsidR="003033B7" w:rsidRPr="001B68A4">
        <w:rPr>
          <w:rFonts w:ascii="Times New Roman" w:hAnsi="Times New Roman" w:cs="Times New Roman"/>
          <w:sz w:val="24"/>
          <w:szCs w:val="24"/>
          <w:lang w:val="en-US"/>
        </w:rPr>
        <w:t xml:space="preserve">is </w:t>
      </w:r>
      <w:r w:rsidR="001861BD" w:rsidRPr="001B68A4">
        <w:rPr>
          <w:rFonts w:ascii="Times New Roman" w:hAnsi="Times New Roman" w:cs="Times New Roman"/>
          <w:sz w:val="24"/>
          <w:szCs w:val="24"/>
          <w:lang w:val="en-US"/>
        </w:rPr>
        <w:t>likely to have a greater effect on their long-term performance.</w:t>
      </w:r>
      <w:r w:rsidR="00EE5871" w:rsidRPr="001B68A4">
        <w:rPr>
          <w:rFonts w:ascii="Times New Roman" w:hAnsi="Times New Roman" w:cs="Times New Roman"/>
          <w:sz w:val="24"/>
          <w:szCs w:val="24"/>
          <w:lang w:val="en-US"/>
        </w:rPr>
        <w:t xml:space="preserve"> </w:t>
      </w:r>
      <w:r w:rsidRPr="001B68A4">
        <w:rPr>
          <w:rFonts w:ascii="Times New Roman" w:hAnsi="Times New Roman" w:cs="Times New Roman"/>
          <w:sz w:val="24"/>
          <w:szCs w:val="24"/>
          <w:lang w:val="en-US"/>
        </w:rPr>
        <w:t xml:space="preserve">How </w:t>
      </w:r>
      <w:r w:rsidR="00E432B5" w:rsidRPr="00FC5900">
        <w:rPr>
          <w:rFonts w:ascii="Times New Roman" w:hAnsi="Times New Roman" w:cs="Times New Roman"/>
          <w:sz w:val="24"/>
          <w:szCs w:val="24"/>
          <w:lang w:val="en-US"/>
        </w:rPr>
        <w:t>these shifts in plant traits</w:t>
      </w:r>
      <w:r w:rsidRPr="00FC5900">
        <w:rPr>
          <w:rFonts w:ascii="Times New Roman" w:hAnsi="Times New Roman" w:cs="Times New Roman"/>
          <w:sz w:val="24"/>
          <w:szCs w:val="24"/>
          <w:lang w:val="en-US"/>
        </w:rPr>
        <w:t xml:space="preserve"> will affect </w:t>
      </w:r>
      <w:r w:rsidR="00EE5871" w:rsidRPr="00FC5900">
        <w:rPr>
          <w:rFonts w:ascii="Times New Roman" w:hAnsi="Times New Roman" w:cs="Times New Roman"/>
          <w:sz w:val="24"/>
          <w:szCs w:val="24"/>
          <w:lang w:val="en-US"/>
        </w:rPr>
        <w:t>the ecological outcome of plan</w:t>
      </w:r>
      <w:r w:rsidRPr="00FC5900">
        <w:rPr>
          <w:rFonts w:ascii="Times New Roman" w:hAnsi="Times New Roman" w:cs="Times New Roman"/>
          <w:sz w:val="24"/>
          <w:szCs w:val="24"/>
          <w:lang w:val="en-US"/>
        </w:rPr>
        <w:t>t-herbivore-predator/parasitoid</w:t>
      </w:r>
      <w:r w:rsidR="00C17E04" w:rsidRPr="00FC5900">
        <w:rPr>
          <w:rFonts w:ascii="Times New Roman" w:hAnsi="Times New Roman" w:cs="Times New Roman"/>
          <w:sz w:val="24"/>
          <w:szCs w:val="24"/>
          <w:lang w:val="en-US"/>
        </w:rPr>
        <w:t xml:space="preserve"> and plant-pathogen</w:t>
      </w:r>
      <w:r w:rsidRPr="00FC5900">
        <w:rPr>
          <w:rFonts w:ascii="Times New Roman" w:hAnsi="Times New Roman" w:cs="Times New Roman"/>
          <w:sz w:val="24"/>
          <w:szCs w:val="24"/>
          <w:lang w:val="en-US"/>
        </w:rPr>
        <w:t xml:space="preserve"> </w:t>
      </w:r>
      <w:r w:rsidR="00EE5871" w:rsidRPr="00FC5900">
        <w:rPr>
          <w:rFonts w:ascii="Times New Roman" w:hAnsi="Times New Roman" w:cs="Times New Roman"/>
          <w:sz w:val="24"/>
          <w:szCs w:val="24"/>
          <w:lang w:val="en-US"/>
        </w:rPr>
        <w:t xml:space="preserve">interactions </w:t>
      </w:r>
      <w:r w:rsidR="003033B7" w:rsidRPr="00FC5900">
        <w:rPr>
          <w:rFonts w:ascii="Times New Roman" w:hAnsi="Times New Roman" w:cs="Times New Roman"/>
          <w:sz w:val="24"/>
          <w:szCs w:val="24"/>
          <w:lang w:val="en-US"/>
        </w:rPr>
        <w:t>remains unknown</w:t>
      </w:r>
      <w:r w:rsidR="00DE3458" w:rsidRPr="00FC5900">
        <w:rPr>
          <w:rFonts w:ascii="Times New Roman" w:hAnsi="Times New Roman" w:cs="Times New Roman"/>
          <w:sz w:val="24"/>
          <w:szCs w:val="24"/>
          <w:lang w:val="en-US"/>
        </w:rPr>
        <w:t>.</w:t>
      </w:r>
    </w:p>
    <w:p w14:paraId="6DF76132" w14:textId="77777777" w:rsidR="00FC5900" w:rsidRDefault="00FC5900" w:rsidP="00FC5900">
      <w:pPr>
        <w:spacing w:after="0" w:line="480" w:lineRule="auto"/>
        <w:rPr>
          <w:rFonts w:ascii="Times New Roman" w:hAnsi="Times New Roman" w:cs="Times New Roman"/>
          <w:b/>
          <w:sz w:val="28"/>
          <w:szCs w:val="28"/>
          <w:lang w:val="en-US"/>
        </w:rPr>
      </w:pPr>
    </w:p>
    <w:p w14:paraId="33F8A7DA" w14:textId="5780F90B" w:rsidR="00A74E65" w:rsidRPr="00AC6107" w:rsidRDefault="003B4421" w:rsidP="00FC5900">
      <w:pPr>
        <w:spacing w:after="0" w:line="480" w:lineRule="auto"/>
        <w:rPr>
          <w:rFonts w:ascii="Times New Roman" w:hAnsi="Times New Roman" w:cs="Times New Roman"/>
          <w:caps/>
          <w:sz w:val="28"/>
          <w:szCs w:val="28"/>
          <w:lang w:val="en-US"/>
        </w:rPr>
      </w:pPr>
      <w:r w:rsidRPr="00AC6107">
        <w:rPr>
          <w:rFonts w:ascii="Times New Roman" w:hAnsi="Times New Roman" w:cs="Times New Roman"/>
          <w:caps/>
          <w:sz w:val="28"/>
          <w:szCs w:val="28"/>
          <w:lang w:val="en-US"/>
        </w:rPr>
        <w:t>Acknowledgements</w:t>
      </w:r>
    </w:p>
    <w:p w14:paraId="1682151A" w14:textId="35896FBF" w:rsidR="00942CB2" w:rsidRDefault="00A74E65" w:rsidP="00DB1D57">
      <w:pPr>
        <w:spacing w:after="0" w:line="480" w:lineRule="auto"/>
        <w:rPr>
          <w:rFonts w:ascii="Times New Roman" w:hAnsi="Times New Roman" w:cs="Times New Roman"/>
          <w:sz w:val="24"/>
          <w:szCs w:val="24"/>
          <w:lang w:val="en-US"/>
        </w:rPr>
      </w:pPr>
      <w:r w:rsidRPr="001B68A4">
        <w:rPr>
          <w:rFonts w:ascii="Times New Roman" w:hAnsi="Times New Roman" w:cs="Times New Roman"/>
          <w:sz w:val="24"/>
          <w:szCs w:val="24"/>
          <w:lang w:val="en-US"/>
        </w:rPr>
        <w:t>This work was supported by funds from Tufts University</w:t>
      </w:r>
      <w:r w:rsidR="00387D6D" w:rsidRPr="001B68A4">
        <w:rPr>
          <w:rFonts w:ascii="Times New Roman" w:hAnsi="Times New Roman" w:cs="Times New Roman"/>
          <w:sz w:val="24"/>
          <w:szCs w:val="24"/>
          <w:lang w:val="en-US"/>
        </w:rPr>
        <w:t xml:space="preserve"> and </w:t>
      </w:r>
      <w:r w:rsidR="00730D07" w:rsidRPr="001B68A4">
        <w:rPr>
          <w:rFonts w:ascii="Times New Roman" w:hAnsi="Times New Roman" w:cs="Times New Roman"/>
          <w:sz w:val="24"/>
          <w:szCs w:val="24"/>
          <w:lang w:val="en-US"/>
        </w:rPr>
        <w:t>Bielefeld University</w:t>
      </w:r>
      <w:r w:rsidRPr="001B68A4">
        <w:rPr>
          <w:rFonts w:ascii="Times New Roman" w:hAnsi="Times New Roman" w:cs="Times New Roman"/>
          <w:sz w:val="24"/>
          <w:szCs w:val="24"/>
          <w:lang w:val="en-US"/>
        </w:rPr>
        <w:t xml:space="preserve">. </w:t>
      </w:r>
      <w:r w:rsidR="003033B7" w:rsidRPr="001B68A4">
        <w:rPr>
          <w:rFonts w:ascii="Times New Roman" w:hAnsi="Times New Roman" w:cs="Times New Roman"/>
          <w:sz w:val="24"/>
          <w:szCs w:val="24"/>
          <w:lang w:val="en-US"/>
        </w:rPr>
        <w:t xml:space="preserve">The BACE </w:t>
      </w:r>
      <w:r w:rsidR="00C11641" w:rsidRPr="001B68A4">
        <w:rPr>
          <w:rFonts w:ascii="Times New Roman" w:hAnsi="Times New Roman" w:cs="Times New Roman"/>
          <w:sz w:val="24"/>
          <w:szCs w:val="24"/>
          <w:lang w:val="en-US"/>
        </w:rPr>
        <w:t>has been</w:t>
      </w:r>
      <w:r w:rsidR="003033B7" w:rsidRPr="001B68A4">
        <w:rPr>
          <w:rFonts w:ascii="Times New Roman" w:hAnsi="Times New Roman" w:cs="Times New Roman"/>
          <w:sz w:val="24"/>
          <w:szCs w:val="24"/>
          <w:lang w:val="en-US"/>
        </w:rPr>
        <w:t xml:space="preserve"> supported by grants to JSD from the National Science Foundation (DEB-0546670); the U.S. Department of Energy’s Office of Science (BER), through the Northeastern Regional Center of the National Institute for Climatic Change Research and the Terrestrial Ecosystem Sciences program; and the United States Department of Agriculture’s National Institute of Food and Agriculture (USDA-NIFA </w:t>
      </w:r>
      <w:r w:rsidR="00C11641" w:rsidRPr="001B68A4">
        <w:rPr>
          <w:rFonts w:ascii="Times New Roman" w:hAnsi="Times New Roman" w:cs="Times New Roman"/>
          <w:sz w:val="24"/>
          <w:szCs w:val="24"/>
          <w:lang w:val="en-US"/>
        </w:rPr>
        <w:t>2015-</w:t>
      </w:r>
      <w:r w:rsidR="003033B7" w:rsidRPr="001B68A4">
        <w:rPr>
          <w:rFonts w:ascii="Times New Roman" w:hAnsi="Times New Roman" w:cs="Times New Roman"/>
          <w:sz w:val="24"/>
          <w:szCs w:val="24"/>
          <w:lang w:val="en-US"/>
        </w:rPr>
        <w:t xml:space="preserve">67003-23485).  </w:t>
      </w:r>
      <w:r w:rsidRPr="001B68A4">
        <w:rPr>
          <w:rFonts w:ascii="Times New Roman" w:hAnsi="Times New Roman" w:cs="Times New Roman"/>
          <w:sz w:val="24"/>
          <w:szCs w:val="24"/>
          <w:lang w:val="en-US"/>
        </w:rPr>
        <w:t xml:space="preserve">We thank Risa </w:t>
      </w:r>
      <w:proofErr w:type="spellStart"/>
      <w:r w:rsidRPr="001B68A4">
        <w:rPr>
          <w:rFonts w:ascii="Times New Roman" w:hAnsi="Times New Roman" w:cs="Times New Roman"/>
          <w:sz w:val="24"/>
          <w:szCs w:val="24"/>
          <w:lang w:val="en-US"/>
        </w:rPr>
        <w:t>McNellis</w:t>
      </w:r>
      <w:proofErr w:type="spellEnd"/>
      <w:r w:rsidRPr="001B68A4">
        <w:rPr>
          <w:rFonts w:ascii="Times New Roman" w:hAnsi="Times New Roman" w:cs="Times New Roman"/>
          <w:sz w:val="24"/>
          <w:szCs w:val="24"/>
          <w:lang w:val="en-US"/>
        </w:rPr>
        <w:t xml:space="preserve"> and Annie Nguyen for help with fieldwork, </w:t>
      </w:r>
      <w:del w:id="135" w:author="Colin Orians" w:date="2018-10-29T09:45:00Z">
        <w:r w:rsidR="003D3164" w:rsidRPr="001B68A4" w:rsidDel="00261D3C">
          <w:rPr>
            <w:rFonts w:ascii="Times New Roman" w:hAnsi="Times New Roman" w:cs="Times New Roman"/>
            <w:sz w:val="24"/>
            <w:szCs w:val="24"/>
            <w:lang w:val="en-US"/>
          </w:rPr>
          <w:delText>and</w:delText>
        </w:r>
        <w:r w:rsidRPr="001B68A4" w:rsidDel="00261D3C">
          <w:rPr>
            <w:rFonts w:ascii="Times New Roman" w:hAnsi="Times New Roman" w:cs="Times New Roman"/>
            <w:sz w:val="24"/>
            <w:szCs w:val="24"/>
            <w:lang w:val="en-US"/>
          </w:rPr>
          <w:delText xml:space="preserve"> </w:delText>
        </w:r>
      </w:del>
      <w:r w:rsidR="00CE41F1" w:rsidRPr="001B68A4">
        <w:rPr>
          <w:rFonts w:ascii="Times New Roman" w:hAnsi="Times New Roman" w:cs="Times New Roman"/>
          <w:sz w:val="24"/>
          <w:szCs w:val="24"/>
          <w:lang w:val="en-US"/>
        </w:rPr>
        <w:t xml:space="preserve">Ruth </w:t>
      </w:r>
      <w:proofErr w:type="spellStart"/>
      <w:r w:rsidR="00CE41F1" w:rsidRPr="001B68A4">
        <w:rPr>
          <w:rFonts w:ascii="Times New Roman" w:hAnsi="Times New Roman" w:cs="Times New Roman"/>
          <w:sz w:val="24"/>
          <w:szCs w:val="24"/>
          <w:lang w:val="en-US"/>
        </w:rPr>
        <w:t>Jakobs</w:t>
      </w:r>
      <w:proofErr w:type="spellEnd"/>
      <w:r w:rsidRPr="001B68A4">
        <w:rPr>
          <w:rFonts w:ascii="Times New Roman" w:hAnsi="Times New Roman" w:cs="Times New Roman"/>
          <w:sz w:val="24"/>
          <w:szCs w:val="24"/>
          <w:lang w:val="en-US"/>
        </w:rPr>
        <w:t xml:space="preserve"> for </w:t>
      </w:r>
      <w:del w:id="136" w:author="Colin Orians" w:date="2018-10-29T09:46:00Z">
        <w:r w:rsidRPr="001B68A4" w:rsidDel="00261D3C">
          <w:rPr>
            <w:rFonts w:ascii="Times New Roman" w:hAnsi="Times New Roman" w:cs="Times New Roman"/>
            <w:sz w:val="24"/>
            <w:szCs w:val="24"/>
            <w:lang w:val="en-US"/>
          </w:rPr>
          <w:delText xml:space="preserve">help </w:delText>
        </w:r>
      </w:del>
      <w:ins w:id="137" w:author="Colin Orians" w:date="2018-10-29T09:46:00Z">
        <w:r w:rsidR="00261D3C">
          <w:rPr>
            <w:rFonts w:ascii="Times New Roman" w:hAnsi="Times New Roman" w:cs="Times New Roman"/>
            <w:sz w:val="24"/>
            <w:szCs w:val="24"/>
            <w:lang w:val="en-US"/>
          </w:rPr>
          <w:t>assistance</w:t>
        </w:r>
        <w:r w:rsidR="00261D3C" w:rsidRPr="001B68A4">
          <w:rPr>
            <w:rFonts w:ascii="Times New Roman" w:hAnsi="Times New Roman" w:cs="Times New Roman"/>
            <w:sz w:val="24"/>
            <w:szCs w:val="24"/>
            <w:lang w:val="en-US"/>
          </w:rPr>
          <w:t xml:space="preserve"> </w:t>
        </w:r>
      </w:ins>
      <w:r w:rsidRPr="001B68A4">
        <w:rPr>
          <w:rFonts w:ascii="Times New Roman" w:hAnsi="Times New Roman" w:cs="Times New Roman"/>
          <w:sz w:val="24"/>
          <w:szCs w:val="24"/>
          <w:lang w:val="en-US"/>
        </w:rPr>
        <w:t xml:space="preserve">with </w:t>
      </w:r>
      <w:r w:rsidR="003D3164" w:rsidRPr="001B68A4">
        <w:rPr>
          <w:rFonts w:ascii="Times New Roman" w:hAnsi="Times New Roman" w:cs="Times New Roman"/>
          <w:sz w:val="24"/>
          <w:szCs w:val="24"/>
          <w:lang w:val="en-US"/>
        </w:rPr>
        <w:t>the chemical analyses</w:t>
      </w:r>
      <w:ins w:id="138" w:author="Colin Orians" w:date="2018-10-29T09:45:00Z">
        <w:r w:rsidR="00261D3C">
          <w:rPr>
            <w:rFonts w:ascii="Times New Roman" w:hAnsi="Times New Roman" w:cs="Times New Roman"/>
            <w:sz w:val="24"/>
            <w:szCs w:val="24"/>
            <w:lang w:val="en-US"/>
          </w:rPr>
          <w:t>, and Eric Scott for help with data analysis.</w:t>
        </w:r>
      </w:ins>
    </w:p>
    <w:p w14:paraId="7CF50394" w14:textId="77777777" w:rsidR="00942CB2" w:rsidRDefault="00942CB2" w:rsidP="00DB1D57">
      <w:pPr>
        <w:spacing w:after="0" w:line="480" w:lineRule="auto"/>
        <w:rPr>
          <w:rFonts w:ascii="Times New Roman" w:hAnsi="Times New Roman" w:cs="Times New Roman"/>
          <w:sz w:val="24"/>
          <w:szCs w:val="24"/>
          <w:lang w:val="en-US"/>
        </w:rPr>
      </w:pPr>
    </w:p>
    <w:p w14:paraId="32EAA856" w14:textId="17703A60" w:rsidR="00B21CD0" w:rsidRPr="00942CB2" w:rsidRDefault="00AC6107" w:rsidP="00DB1D57">
      <w:pPr>
        <w:spacing w:after="0" w:line="480" w:lineRule="auto"/>
        <w:rPr>
          <w:rFonts w:ascii="Times New Roman" w:hAnsi="Times New Roman" w:cs="Times New Roman"/>
          <w:bCs/>
          <w:caps/>
          <w:sz w:val="24"/>
          <w:szCs w:val="24"/>
          <w:lang w:val="en-US"/>
        </w:rPr>
      </w:pPr>
      <w:r w:rsidRPr="00942CB2">
        <w:rPr>
          <w:rFonts w:ascii="Times New Roman" w:hAnsi="Times New Roman" w:cs="Times New Roman"/>
          <w:bCs/>
          <w:caps/>
          <w:sz w:val="24"/>
          <w:szCs w:val="24"/>
          <w:lang w:val="en-US"/>
        </w:rPr>
        <w:t>Literature Cited</w:t>
      </w:r>
    </w:p>
    <w:p w14:paraId="1EEC13B5" w14:textId="28B49F06" w:rsidR="007E3AE8" w:rsidRPr="00F47F88" w:rsidRDefault="007E3AE8" w:rsidP="00942CB2">
      <w:pPr>
        <w:pStyle w:val="Bibliography"/>
        <w:spacing w:line="480" w:lineRule="auto"/>
        <w:contextualSpacing/>
        <w:rPr>
          <w:rFonts w:ascii="Times New Roman" w:hAnsi="Times New Roman" w:cs="Times New Roman"/>
          <w:sz w:val="24"/>
          <w:szCs w:val="24"/>
          <w:lang w:val="en-US"/>
        </w:rPr>
      </w:pPr>
      <w:proofErr w:type="spellStart"/>
      <w:r w:rsidRPr="00F47F88">
        <w:rPr>
          <w:rFonts w:ascii="Times New Roman" w:hAnsi="Times New Roman" w:cs="Times New Roman"/>
          <w:b/>
          <w:bCs/>
          <w:sz w:val="24"/>
          <w:szCs w:val="24"/>
          <w:lang w:val="en-US"/>
        </w:rPr>
        <w:t>Asensio</w:t>
      </w:r>
      <w:proofErr w:type="spellEnd"/>
      <w:r w:rsidRPr="00F47F88">
        <w:rPr>
          <w:rFonts w:ascii="Times New Roman" w:hAnsi="Times New Roman" w:cs="Times New Roman"/>
          <w:b/>
          <w:bCs/>
          <w:sz w:val="24"/>
          <w:szCs w:val="24"/>
          <w:lang w:val="en-US"/>
        </w:rPr>
        <w:t xml:space="preserve"> D, </w:t>
      </w:r>
      <w:proofErr w:type="spellStart"/>
      <w:r w:rsidRPr="00F47F88">
        <w:rPr>
          <w:rFonts w:ascii="Times New Roman" w:hAnsi="Times New Roman" w:cs="Times New Roman"/>
          <w:b/>
          <w:bCs/>
          <w:sz w:val="24"/>
          <w:szCs w:val="24"/>
          <w:lang w:val="en-US"/>
        </w:rPr>
        <w:t>Rapparini</w:t>
      </w:r>
      <w:proofErr w:type="spellEnd"/>
      <w:r w:rsidRPr="00F47F88">
        <w:rPr>
          <w:rFonts w:ascii="Times New Roman" w:hAnsi="Times New Roman" w:cs="Times New Roman"/>
          <w:b/>
          <w:bCs/>
          <w:sz w:val="24"/>
          <w:szCs w:val="24"/>
          <w:lang w:val="en-US"/>
        </w:rPr>
        <w:t xml:space="preserve"> F, </w:t>
      </w:r>
      <w:proofErr w:type="spellStart"/>
      <w:r w:rsidRPr="00F47F88">
        <w:rPr>
          <w:rFonts w:ascii="Times New Roman" w:hAnsi="Times New Roman" w:cs="Times New Roman"/>
          <w:b/>
          <w:bCs/>
          <w:sz w:val="24"/>
          <w:szCs w:val="24"/>
          <w:lang w:val="en-US"/>
        </w:rPr>
        <w:t>Peñuelas</w:t>
      </w:r>
      <w:proofErr w:type="spellEnd"/>
      <w:r w:rsidRPr="00F47F88">
        <w:rPr>
          <w:rFonts w:ascii="Times New Roman" w:hAnsi="Times New Roman" w:cs="Times New Roman"/>
          <w:b/>
          <w:bCs/>
          <w:sz w:val="24"/>
          <w:szCs w:val="24"/>
          <w:lang w:val="en-US"/>
        </w:rPr>
        <w:t xml:space="preserve"> J</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2012</w:t>
      </w:r>
      <w:r w:rsidRPr="0032022E">
        <w:rPr>
          <w:rFonts w:ascii="Times New Roman" w:hAnsi="Times New Roman" w:cs="Times New Roman"/>
          <w:sz w:val="24"/>
          <w:szCs w:val="24"/>
          <w:lang w:val="en-US"/>
        </w:rPr>
        <w:t>. AM fungi root colonization increases the production of essential isoprenoids vs. nonessential isoprenoids especially under drought s</w:t>
      </w:r>
      <w:r w:rsidRPr="00F50173">
        <w:rPr>
          <w:rFonts w:ascii="Times New Roman" w:hAnsi="Times New Roman" w:cs="Times New Roman"/>
          <w:sz w:val="24"/>
          <w:szCs w:val="24"/>
          <w:lang w:val="en-US"/>
        </w:rPr>
        <w:t xml:space="preserve">tress conditions or after jasmonic acid application. </w:t>
      </w:r>
      <w:r w:rsidRPr="009C7385">
        <w:rPr>
          <w:rFonts w:ascii="Times New Roman" w:hAnsi="Times New Roman" w:cs="Times New Roman"/>
          <w:i/>
          <w:iCs/>
          <w:sz w:val="24"/>
          <w:szCs w:val="24"/>
          <w:lang w:val="en-US"/>
        </w:rPr>
        <w:t>Phytochemistry</w:t>
      </w:r>
      <w:r w:rsidRPr="009D291F">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77</w:t>
      </w:r>
      <w:r w:rsidRPr="00F47F88">
        <w:rPr>
          <w:rFonts w:ascii="Times New Roman" w:hAnsi="Times New Roman" w:cs="Times New Roman"/>
          <w:sz w:val="24"/>
          <w:szCs w:val="24"/>
          <w:lang w:val="en-US"/>
        </w:rPr>
        <w:t>: 149–161.</w:t>
      </w:r>
    </w:p>
    <w:p w14:paraId="61BCD62D" w14:textId="77777777" w:rsidR="007E3AE8" w:rsidRPr="00F47F88" w:rsidRDefault="007E3AE8" w:rsidP="00942CB2">
      <w:pPr>
        <w:pStyle w:val="Bibliography"/>
        <w:spacing w:line="480" w:lineRule="auto"/>
        <w:contextualSpacing/>
        <w:rPr>
          <w:rFonts w:ascii="Times New Roman" w:hAnsi="Times New Roman" w:cs="Times New Roman"/>
          <w:sz w:val="24"/>
          <w:szCs w:val="24"/>
          <w:lang w:val="en-US"/>
        </w:rPr>
      </w:pPr>
      <w:r w:rsidRPr="00F47F88">
        <w:rPr>
          <w:rFonts w:ascii="Times New Roman" w:hAnsi="Times New Roman" w:cs="Times New Roman"/>
          <w:b/>
          <w:bCs/>
          <w:sz w:val="24"/>
          <w:szCs w:val="24"/>
          <w:lang w:val="en-US"/>
        </w:rPr>
        <w:t xml:space="preserve">Auyeung DSN, </w:t>
      </w:r>
      <w:proofErr w:type="spellStart"/>
      <w:r w:rsidRPr="00F47F88">
        <w:rPr>
          <w:rFonts w:ascii="Times New Roman" w:hAnsi="Times New Roman" w:cs="Times New Roman"/>
          <w:b/>
          <w:bCs/>
          <w:sz w:val="24"/>
          <w:szCs w:val="24"/>
          <w:lang w:val="en-US"/>
        </w:rPr>
        <w:t>Suseela</w:t>
      </w:r>
      <w:proofErr w:type="spellEnd"/>
      <w:r w:rsidRPr="00F47F88">
        <w:rPr>
          <w:rFonts w:ascii="Times New Roman" w:hAnsi="Times New Roman" w:cs="Times New Roman"/>
          <w:b/>
          <w:bCs/>
          <w:sz w:val="24"/>
          <w:szCs w:val="24"/>
          <w:lang w:val="en-US"/>
        </w:rPr>
        <w:t xml:space="preserve"> V, Dukes JS</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2013</w:t>
      </w:r>
      <w:r w:rsidRPr="00F47F88">
        <w:rPr>
          <w:rFonts w:ascii="Times New Roman" w:hAnsi="Times New Roman" w:cs="Times New Roman"/>
          <w:sz w:val="24"/>
          <w:szCs w:val="24"/>
          <w:lang w:val="en-US"/>
        </w:rPr>
        <w:t xml:space="preserve">. Warming and drought reduce temperature sensitivity of nitrogen transformations. </w:t>
      </w:r>
      <w:r w:rsidRPr="00F47F88">
        <w:rPr>
          <w:rFonts w:ascii="Times New Roman" w:hAnsi="Times New Roman" w:cs="Times New Roman"/>
          <w:i/>
          <w:iCs/>
          <w:sz w:val="24"/>
          <w:szCs w:val="24"/>
          <w:lang w:val="en-US"/>
        </w:rPr>
        <w:t>Global Change Biology</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19</w:t>
      </w:r>
      <w:r w:rsidRPr="00F47F88">
        <w:rPr>
          <w:rFonts w:ascii="Times New Roman" w:hAnsi="Times New Roman" w:cs="Times New Roman"/>
          <w:sz w:val="24"/>
          <w:szCs w:val="24"/>
          <w:lang w:val="en-US"/>
        </w:rPr>
        <w:t>: 662–676.</w:t>
      </w:r>
    </w:p>
    <w:p w14:paraId="24716ADE" w14:textId="77777777" w:rsidR="007E3AE8" w:rsidRPr="00F47F88" w:rsidRDefault="007E3AE8" w:rsidP="00942CB2">
      <w:pPr>
        <w:pStyle w:val="Bibliography"/>
        <w:spacing w:line="480" w:lineRule="auto"/>
        <w:contextualSpacing/>
        <w:rPr>
          <w:rFonts w:ascii="Times New Roman" w:hAnsi="Times New Roman" w:cs="Times New Roman"/>
          <w:sz w:val="24"/>
          <w:szCs w:val="24"/>
          <w:lang w:val="en-US"/>
        </w:rPr>
      </w:pPr>
      <w:r w:rsidRPr="00F47F88">
        <w:rPr>
          <w:rFonts w:ascii="Times New Roman" w:hAnsi="Times New Roman" w:cs="Times New Roman"/>
          <w:b/>
          <w:bCs/>
          <w:sz w:val="24"/>
          <w:szCs w:val="24"/>
          <w:lang w:val="en-US"/>
        </w:rPr>
        <w:t xml:space="preserve">Backhaus S, </w:t>
      </w:r>
      <w:proofErr w:type="spellStart"/>
      <w:r w:rsidRPr="00F47F88">
        <w:rPr>
          <w:rFonts w:ascii="Times New Roman" w:hAnsi="Times New Roman" w:cs="Times New Roman"/>
          <w:b/>
          <w:bCs/>
          <w:sz w:val="24"/>
          <w:szCs w:val="24"/>
          <w:lang w:val="en-US"/>
        </w:rPr>
        <w:t>Kreyling</w:t>
      </w:r>
      <w:proofErr w:type="spellEnd"/>
      <w:r w:rsidRPr="00F47F88">
        <w:rPr>
          <w:rFonts w:ascii="Times New Roman" w:hAnsi="Times New Roman" w:cs="Times New Roman"/>
          <w:b/>
          <w:bCs/>
          <w:sz w:val="24"/>
          <w:szCs w:val="24"/>
          <w:lang w:val="en-US"/>
        </w:rPr>
        <w:t xml:space="preserve"> J, Grant K, </w:t>
      </w:r>
      <w:proofErr w:type="spellStart"/>
      <w:r w:rsidRPr="00F47F88">
        <w:rPr>
          <w:rFonts w:ascii="Times New Roman" w:hAnsi="Times New Roman" w:cs="Times New Roman"/>
          <w:b/>
          <w:bCs/>
          <w:sz w:val="24"/>
          <w:szCs w:val="24"/>
          <w:lang w:val="en-US"/>
        </w:rPr>
        <w:t>Beierkuhnlein</w:t>
      </w:r>
      <w:proofErr w:type="spellEnd"/>
      <w:r w:rsidRPr="00F47F88">
        <w:rPr>
          <w:rFonts w:ascii="Times New Roman" w:hAnsi="Times New Roman" w:cs="Times New Roman"/>
          <w:b/>
          <w:bCs/>
          <w:sz w:val="24"/>
          <w:szCs w:val="24"/>
          <w:lang w:val="en-US"/>
        </w:rPr>
        <w:t xml:space="preserve"> C, Walter J, Jentsch A</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2014</w:t>
      </w:r>
      <w:r w:rsidRPr="00F47F88">
        <w:rPr>
          <w:rFonts w:ascii="Times New Roman" w:hAnsi="Times New Roman" w:cs="Times New Roman"/>
          <w:sz w:val="24"/>
          <w:szCs w:val="24"/>
          <w:lang w:val="en-US"/>
        </w:rPr>
        <w:t xml:space="preserve">. Recurrent mild drought events increase resistance toward extreme drought stress. </w:t>
      </w:r>
      <w:r w:rsidRPr="00F47F88">
        <w:rPr>
          <w:rFonts w:ascii="Times New Roman" w:hAnsi="Times New Roman" w:cs="Times New Roman"/>
          <w:i/>
          <w:iCs/>
          <w:sz w:val="24"/>
          <w:szCs w:val="24"/>
          <w:lang w:val="en-US"/>
        </w:rPr>
        <w:t>Ecosystems</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17</w:t>
      </w:r>
      <w:r w:rsidRPr="00F47F88">
        <w:rPr>
          <w:rFonts w:ascii="Times New Roman" w:hAnsi="Times New Roman" w:cs="Times New Roman"/>
          <w:sz w:val="24"/>
          <w:szCs w:val="24"/>
          <w:lang w:val="en-US"/>
        </w:rPr>
        <w:t>: 1068–1081.</w:t>
      </w:r>
    </w:p>
    <w:p w14:paraId="2E1D9D6B" w14:textId="25DEF4EE" w:rsidR="007E3AE8" w:rsidRPr="00F47F88" w:rsidRDefault="007E3AE8" w:rsidP="00942CB2">
      <w:pPr>
        <w:pStyle w:val="Bibliography"/>
        <w:spacing w:line="480" w:lineRule="auto"/>
        <w:contextualSpacing/>
        <w:rPr>
          <w:rFonts w:ascii="Times New Roman" w:hAnsi="Times New Roman" w:cs="Times New Roman"/>
          <w:sz w:val="24"/>
          <w:szCs w:val="24"/>
          <w:lang w:val="en-US"/>
        </w:rPr>
      </w:pPr>
      <w:r w:rsidRPr="00F47F88">
        <w:rPr>
          <w:rFonts w:ascii="Times New Roman" w:hAnsi="Times New Roman" w:cs="Times New Roman"/>
          <w:b/>
          <w:bCs/>
          <w:sz w:val="24"/>
          <w:szCs w:val="24"/>
          <w:lang w:val="en-US"/>
        </w:rPr>
        <w:t>Bowers M</w:t>
      </w:r>
      <w:ins w:id="139" w:author="Colin Orians" w:date="2018-10-29T10:25:00Z">
        <w:r w:rsidR="00804509" w:rsidRPr="00F47F88">
          <w:rPr>
            <w:rFonts w:ascii="Times New Roman" w:hAnsi="Times New Roman" w:cs="Times New Roman"/>
            <w:b/>
            <w:bCs/>
            <w:sz w:val="24"/>
            <w:szCs w:val="24"/>
            <w:lang w:val="en-US"/>
          </w:rPr>
          <w:t>D</w:t>
        </w:r>
      </w:ins>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1980</w:t>
      </w:r>
      <w:r w:rsidRPr="00F47F88">
        <w:rPr>
          <w:rFonts w:ascii="Times New Roman" w:hAnsi="Times New Roman" w:cs="Times New Roman"/>
          <w:sz w:val="24"/>
          <w:szCs w:val="24"/>
          <w:lang w:val="en-US"/>
        </w:rPr>
        <w:t xml:space="preserve">. Unpalatability as a </w:t>
      </w:r>
      <w:r w:rsidR="00942CB2" w:rsidRPr="00F47F88">
        <w:rPr>
          <w:rFonts w:ascii="Times New Roman" w:hAnsi="Times New Roman" w:cs="Times New Roman"/>
          <w:sz w:val="24"/>
          <w:szCs w:val="24"/>
          <w:lang w:val="en-US"/>
        </w:rPr>
        <w:t>d</w:t>
      </w:r>
      <w:r w:rsidRPr="00F47F88">
        <w:rPr>
          <w:rFonts w:ascii="Times New Roman" w:hAnsi="Times New Roman" w:cs="Times New Roman"/>
          <w:sz w:val="24"/>
          <w:szCs w:val="24"/>
          <w:lang w:val="en-US"/>
        </w:rPr>
        <w:t xml:space="preserve">efense </w:t>
      </w:r>
      <w:r w:rsidR="00942CB2" w:rsidRPr="00F47F88">
        <w:rPr>
          <w:rFonts w:ascii="Times New Roman" w:hAnsi="Times New Roman" w:cs="Times New Roman"/>
          <w:sz w:val="24"/>
          <w:szCs w:val="24"/>
          <w:lang w:val="en-US"/>
        </w:rPr>
        <w:t>s</w:t>
      </w:r>
      <w:r w:rsidRPr="00F47F88">
        <w:rPr>
          <w:rFonts w:ascii="Times New Roman" w:hAnsi="Times New Roman" w:cs="Times New Roman"/>
          <w:sz w:val="24"/>
          <w:szCs w:val="24"/>
          <w:lang w:val="en-US"/>
        </w:rPr>
        <w:t xml:space="preserve">trategy of </w:t>
      </w:r>
      <w:proofErr w:type="spellStart"/>
      <w:r w:rsidRPr="00F47F88">
        <w:rPr>
          <w:rFonts w:ascii="Times New Roman" w:hAnsi="Times New Roman" w:cs="Times New Roman"/>
          <w:i/>
          <w:sz w:val="24"/>
          <w:szCs w:val="24"/>
          <w:lang w:val="en-US"/>
        </w:rPr>
        <w:t>Euphydryas</w:t>
      </w:r>
      <w:proofErr w:type="spellEnd"/>
      <w:r w:rsidRPr="00F47F88">
        <w:rPr>
          <w:rFonts w:ascii="Times New Roman" w:hAnsi="Times New Roman" w:cs="Times New Roman"/>
          <w:i/>
          <w:sz w:val="24"/>
          <w:szCs w:val="24"/>
          <w:lang w:val="en-US"/>
        </w:rPr>
        <w:t xml:space="preserve"> phaeton</w:t>
      </w:r>
      <w:r w:rsidRPr="00F47F88">
        <w:rPr>
          <w:rFonts w:ascii="Times New Roman" w:hAnsi="Times New Roman" w:cs="Times New Roman"/>
          <w:sz w:val="24"/>
          <w:szCs w:val="24"/>
          <w:lang w:val="en-US"/>
        </w:rPr>
        <w:t xml:space="preserve"> (Lepidoptera: </w:t>
      </w:r>
      <w:proofErr w:type="spellStart"/>
      <w:r w:rsidRPr="00F47F88">
        <w:rPr>
          <w:rFonts w:ascii="Times New Roman" w:hAnsi="Times New Roman" w:cs="Times New Roman"/>
          <w:sz w:val="24"/>
          <w:szCs w:val="24"/>
          <w:lang w:val="en-US"/>
        </w:rPr>
        <w:t>Nymphalidae</w:t>
      </w:r>
      <w:proofErr w:type="spellEnd"/>
      <w:r w:rsidRPr="00F47F88">
        <w:rPr>
          <w:rFonts w:ascii="Times New Roman" w:hAnsi="Times New Roman" w:cs="Times New Roman"/>
          <w:sz w:val="24"/>
          <w:szCs w:val="24"/>
          <w:lang w:val="en-US"/>
        </w:rPr>
        <w:t xml:space="preserve">). </w:t>
      </w:r>
      <w:r w:rsidRPr="00F47F88">
        <w:rPr>
          <w:rFonts w:ascii="Times New Roman" w:hAnsi="Times New Roman" w:cs="Times New Roman"/>
          <w:i/>
          <w:iCs/>
          <w:sz w:val="24"/>
          <w:szCs w:val="24"/>
          <w:lang w:val="en-US"/>
        </w:rPr>
        <w:t>Evolution</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34</w:t>
      </w:r>
      <w:r w:rsidRPr="00F47F88">
        <w:rPr>
          <w:rFonts w:ascii="Times New Roman" w:hAnsi="Times New Roman" w:cs="Times New Roman"/>
          <w:sz w:val="24"/>
          <w:szCs w:val="24"/>
          <w:lang w:val="en-US"/>
        </w:rPr>
        <w:t>: 586–600.</w:t>
      </w:r>
    </w:p>
    <w:p w14:paraId="412CD262" w14:textId="77777777" w:rsidR="007E3AE8" w:rsidRPr="00F47F88" w:rsidRDefault="007E3AE8" w:rsidP="00942CB2">
      <w:pPr>
        <w:pStyle w:val="Bibliography"/>
        <w:spacing w:line="480" w:lineRule="auto"/>
        <w:contextualSpacing/>
        <w:rPr>
          <w:rFonts w:ascii="Times New Roman" w:hAnsi="Times New Roman" w:cs="Times New Roman"/>
          <w:sz w:val="24"/>
          <w:szCs w:val="24"/>
          <w:lang w:val="en-US"/>
        </w:rPr>
      </w:pPr>
      <w:r w:rsidRPr="00F47F88">
        <w:rPr>
          <w:rFonts w:ascii="Times New Roman" w:hAnsi="Times New Roman" w:cs="Times New Roman"/>
          <w:b/>
          <w:bCs/>
          <w:sz w:val="24"/>
          <w:szCs w:val="24"/>
          <w:lang w:val="en-US"/>
        </w:rPr>
        <w:t>Bowers MD</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1983</w:t>
      </w:r>
      <w:r w:rsidRPr="00F47F88">
        <w:rPr>
          <w:rFonts w:ascii="Times New Roman" w:hAnsi="Times New Roman" w:cs="Times New Roman"/>
          <w:sz w:val="24"/>
          <w:szCs w:val="24"/>
          <w:lang w:val="en-US"/>
        </w:rPr>
        <w:t xml:space="preserve">. The role of iridoid glycosides in host-plant specificity of checkerspot butterflies. </w:t>
      </w:r>
      <w:r w:rsidRPr="00F47F88">
        <w:rPr>
          <w:rFonts w:ascii="Times New Roman" w:hAnsi="Times New Roman" w:cs="Times New Roman"/>
          <w:i/>
          <w:iCs/>
          <w:sz w:val="24"/>
          <w:szCs w:val="24"/>
          <w:lang w:val="en-US"/>
        </w:rPr>
        <w:t>Journal of Chemical Ecology</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9</w:t>
      </w:r>
      <w:r w:rsidRPr="00F47F88">
        <w:rPr>
          <w:rFonts w:ascii="Times New Roman" w:hAnsi="Times New Roman" w:cs="Times New Roman"/>
          <w:sz w:val="24"/>
          <w:szCs w:val="24"/>
          <w:lang w:val="en-US"/>
        </w:rPr>
        <w:t>: 475–493.</w:t>
      </w:r>
    </w:p>
    <w:p w14:paraId="6F8FE280" w14:textId="68B15AC7" w:rsidR="007E3AE8" w:rsidRPr="00F47F88" w:rsidRDefault="007E3AE8" w:rsidP="00942CB2">
      <w:pPr>
        <w:pStyle w:val="Bibliography"/>
        <w:spacing w:line="480" w:lineRule="auto"/>
        <w:contextualSpacing/>
        <w:rPr>
          <w:rFonts w:ascii="Times New Roman" w:hAnsi="Times New Roman" w:cs="Times New Roman"/>
          <w:sz w:val="24"/>
          <w:szCs w:val="24"/>
          <w:lang w:val="en-US"/>
        </w:rPr>
      </w:pPr>
      <w:r w:rsidRPr="00F47F88">
        <w:rPr>
          <w:rFonts w:ascii="Times New Roman" w:hAnsi="Times New Roman" w:cs="Times New Roman"/>
          <w:b/>
          <w:bCs/>
          <w:sz w:val="24"/>
          <w:szCs w:val="24"/>
          <w:lang w:val="en-US"/>
        </w:rPr>
        <w:lastRenderedPageBreak/>
        <w:t>Bowers M</w:t>
      </w:r>
      <w:del w:id="140" w:author="Colin Orians" w:date="2018-10-29T10:25:00Z">
        <w:r w:rsidRPr="00F47F88" w:rsidDel="00804509">
          <w:rPr>
            <w:rFonts w:ascii="Times New Roman" w:hAnsi="Times New Roman" w:cs="Times New Roman"/>
            <w:b/>
            <w:bCs/>
            <w:sz w:val="24"/>
            <w:szCs w:val="24"/>
            <w:lang w:val="en-US"/>
          </w:rPr>
          <w:delText>. Deane</w:delText>
        </w:r>
      </w:del>
      <w:ins w:id="141" w:author="Colin Orians" w:date="2018-10-29T10:25:00Z">
        <w:r w:rsidR="00804509" w:rsidRPr="00F47F88">
          <w:rPr>
            <w:rFonts w:ascii="Times New Roman" w:hAnsi="Times New Roman" w:cs="Times New Roman"/>
            <w:b/>
            <w:bCs/>
            <w:sz w:val="24"/>
            <w:szCs w:val="24"/>
            <w:lang w:val="en-US"/>
          </w:rPr>
          <w:t>D</w:t>
        </w:r>
      </w:ins>
      <w:r w:rsidRPr="00F47F88">
        <w:rPr>
          <w:rFonts w:ascii="Times New Roman" w:hAnsi="Times New Roman" w:cs="Times New Roman"/>
          <w:b/>
          <w:bCs/>
          <w:sz w:val="24"/>
          <w:szCs w:val="24"/>
          <w:lang w:val="en-US"/>
        </w:rPr>
        <w:t xml:space="preserve">, </w:t>
      </w:r>
      <w:proofErr w:type="spellStart"/>
      <w:r w:rsidRPr="00F47F88">
        <w:rPr>
          <w:rFonts w:ascii="Times New Roman" w:hAnsi="Times New Roman" w:cs="Times New Roman"/>
          <w:b/>
          <w:bCs/>
          <w:sz w:val="24"/>
          <w:szCs w:val="24"/>
          <w:lang w:val="en-US"/>
        </w:rPr>
        <w:t>Collinge</w:t>
      </w:r>
      <w:proofErr w:type="spellEnd"/>
      <w:r w:rsidRPr="00F47F88">
        <w:rPr>
          <w:rFonts w:ascii="Times New Roman" w:hAnsi="Times New Roman" w:cs="Times New Roman"/>
          <w:b/>
          <w:bCs/>
          <w:sz w:val="24"/>
          <w:szCs w:val="24"/>
          <w:lang w:val="en-US"/>
        </w:rPr>
        <w:t xml:space="preserve"> SK, Gamble SE, Schmitt J</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1992</w:t>
      </w:r>
      <w:r w:rsidRPr="00F47F88">
        <w:rPr>
          <w:rFonts w:ascii="Times New Roman" w:hAnsi="Times New Roman" w:cs="Times New Roman"/>
          <w:sz w:val="24"/>
          <w:szCs w:val="24"/>
          <w:lang w:val="en-US"/>
        </w:rPr>
        <w:t xml:space="preserve">. Effects of genotype, habitat, and seasonal variation on iridoid glycoside content of </w:t>
      </w:r>
      <w:proofErr w:type="spellStart"/>
      <w:r w:rsidRPr="00F47F88">
        <w:rPr>
          <w:rFonts w:ascii="Times New Roman" w:hAnsi="Times New Roman" w:cs="Times New Roman"/>
          <w:i/>
          <w:sz w:val="24"/>
          <w:szCs w:val="24"/>
          <w:lang w:val="en-US"/>
        </w:rPr>
        <w:t>Plantago</w:t>
      </w:r>
      <w:proofErr w:type="spellEnd"/>
      <w:r w:rsidRPr="00F47F88">
        <w:rPr>
          <w:rFonts w:ascii="Times New Roman" w:hAnsi="Times New Roman" w:cs="Times New Roman"/>
          <w:i/>
          <w:sz w:val="24"/>
          <w:szCs w:val="24"/>
          <w:lang w:val="en-US"/>
        </w:rPr>
        <w:t xml:space="preserve"> </w:t>
      </w:r>
      <w:proofErr w:type="spellStart"/>
      <w:r w:rsidRPr="00F47F88">
        <w:rPr>
          <w:rFonts w:ascii="Times New Roman" w:hAnsi="Times New Roman" w:cs="Times New Roman"/>
          <w:i/>
          <w:sz w:val="24"/>
          <w:szCs w:val="24"/>
          <w:lang w:val="en-US"/>
        </w:rPr>
        <w:t>lanceolata</w:t>
      </w:r>
      <w:proofErr w:type="spellEnd"/>
      <w:r w:rsidRPr="00F47F88">
        <w:rPr>
          <w:rFonts w:ascii="Times New Roman" w:hAnsi="Times New Roman" w:cs="Times New Roman"/>
          <w:sz w:val="24"/>
          <w:szCs w:val="24"/>
          <w:lang w:val="en-US"/>
        </w:rPr>
        <w:t xml:space="preserve"> (Plantaginaceae) and the implications for insect herbivores. </w:t>
      </w:r>
      <w:proofErr w:type="spellStart"/>
      <w:r w:rsidRPr="00F47F88">
        <w:rPr>
          <w:rFonts w:ascii="Times New Roman" w:hAnsi="Times New Roman" w:cs="Times New Roman"/>
          <w:i/>
          <w:iCs/>
          <w:sz w:val="24"/>
          <w:szCs w:val="24"/>
          <w:lang w:val="en-US"/>
        </w:rPr>
        <w:t>Oecologia</w:t>
      </w:r>
      <w:proofErr w:type="spellEnd"/>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91</w:t>
      </w:r>
      <w:r w:rsidRPr="00F47F88">
        <w:rPr>
          <w:rFonts w:ascii="Times New Roman" w:hAnsi="Times New Roman" w:cs="Times New Roman"/>
          <w:sz w:val="24"/>
          <w:szCs w:val="24"/>
          <w:lang w:val="en-US"/>
        </w:rPr>
        <w:t>: 201–207.</w:t>
      </w:r>
    </w:p>
    <w:p w14:paraId="7DF12DBA" w14:textId="77777777" w:rsidR="007E3AE8" w:rsidRPr="00F47F88" w:rsidRDefault="007E3AE8" w:rsidP="00942CB2">
      <w:pPr>
        <w:pStyle w:val="Bibliography"/>
        <w:spacing w:line="480" w:lineRule="auto"/>
        <w:contextualSpacing/>
        <w:rPr>
          <w:rFonts w:ascii="Times New Roman" w:hAnsi="Times New Roman" w:cs="Times New Roman"/>
          <w:sz w:val="24"/>
          <w:szCs w:val="24"/>
          <w:lang w:val="en-US"/>
        </w:rPr>
      </w:pPr>
      <w:r w:rsidRPr="00F47F88">
        <w:rPr>
          <w:rFonts w:ascii="Times New Roman" w:hAnsi="Times New Roman" w:cs="Times New Roman"/>
          <w:b/>
          <w:bCs/>
          <w:sz w:val="24"/>
          <w:szCs w:val="24"/>
          <w:lang w:val="en-US"/>
        </w:rPr>
        <w:t>Bowers MD, Stamp NE</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1992</w:t>
      </w:r>
      <w:r w:rsidRPr="00F47F88">
        <w:rPr>
          <w:rFonts w:ascii="Times New Roman" w:hAnsi="Times New Roman" w:cs="Times New Roman"/>
          <w:sz w:val="24"/>
          <w:szCs w:val="24"/>
          <w:lang w:val="en-US"/>
        </w:rPr>
        <w:t xml:space="preserve">. Chemical variation within and between individuals of </w:t>
      </w:r>
      <w:proofErr w:type="spellStart"/>
      <w:r w:rsidRPr="00F47F88">
        <w:rPr>
          <w:rFonts w:ascii="Times New Roman" w:hAnsi="Times New Roman" w:cs="Times New Roman"/>
          <w:i/>
          <w:sz w:val="24"/>
          <w:szCs w:val="24"/>
          <w:lang w:val="en-US"/>
        </w:rPr>
        <w:t>Plantago</w:t>
      </w:r>
      <w:proofErr w:type="spellEnd"/>
      <w:r w:rsidRPr="00F47F88">
        <w:rPr>
          <w:rFonts w:ascii="Times New Roman" w:hAnsi="Times New Roman" w:cs="Times New Roman"/>
          <w:i/>
          <w:sz w:val="24"/>
          <w:szCs w:val="24"/>
          <w:lang w:val="en-US"/>
        </w:rPr>
        <w:t xml:space="preserve"> </w:t>
      </w:r>
      <w:proofErr w:type="spellStart"/>
      <w:r w:rsidRPr="00F47F88">
        <w:rPr>
          <w:rFonts w:ascii="Times New Roman" w:hAnsi="Times New Roman" w:cs="Times New Roman"/>
          <w:i/>
          <w:sz w:val="24"/>
          <w:szCs w:val="24"/>
          <w:lang w:val="en-US"/>
        </w:rPr>
        <w:t>lanceolata</w:t>
      </w:r>
      <w:proofErr w:type="spellEnd"/>
      <w:r w:rsidRPr="00F47F88">
        <w:rPr>
          <w:rFonts w:ascii="Times New Roman" w:hAnsi="Times New Roman" w:cs="Times New Roman"/>
          <w:sz w:val="24"/>
          <w:szCs w:val="24"/>
          <w:lang w:val="en-US"/>
        </w:rPr>
        <w:t xml:space="preserve"> (Plantaginaceae). </w:t>
      </w:r>
      <w:r w:rsidRPr="00F47F88">
        <w:rPr>
          <w:rFonts w:ascii="Times New Roman" w:hAnsi="Times New Roman" w:cs="Times New Roman"/>
          <w:i/>
          <w:iCs/>
          <w:sz w:val="24"/>
          <w:szCs w:val="24"/>
          <w:lang w:val="en-US"/>
        </w:rPr>
        <w:t>Journal of Chemical Ecology</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18</w:t>
      </w:r>
      <w:r w:rsidRPr="00F47F88">
        <w:rPr>
          <w:rFonts w:ascii="Times New Roman" w:hAnsi="Times New Roman" w:cs="Times New Roman"/>
          <w:sz w:val="24"/>
          <w:szCs w:val="24"/>
          <w:lang w:val="en-US"/>
        </w:rPr>
        <w:t>: 985–995.</w:t>
      </w:r>
    </w:p>
    <w:p w14:paraId="287421B2" w14:textId="77777777" w:rsidR="007E3AE8" w:rsidRPr="00F47F88" w:rsidRDefault="007E3AE8" w:rsidP="00942CB2">
      <w:pPr>
        <w:pStyle w:val="Bibliography"/>
        <w:spacing w:line="480" w:lineRule="auto"/>
        <w:contextualSpacing/>
        <w:rPr>
          <w:rFonts w:ascii="Times New Roman" w:hAnsi="Times New Roman" w:cs="Times New Roman"/>
          <w:sz w:val="24"/>
          <w:szCs w:val="24"/>
          <w:lang w:val="en-US"/>
        </w:rPr>
      </w:pPr>
      <w:r w:rsidRPr="00F47F88">
        <w:rPr>
          <w:rFonts w:ascii="Times New Roman" w:hAnsi="Times New Roman" w:cs="Times New Roman"/>
          <w:b/>
          <w:bCs/>
          <w:sz w:val="24"/>
          <w:szCs w:val="24"/>
          <w:lang w:val="en-US"/>
        </w:rPr>
        <w:t>Bowers MD, Stamp NE</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1993</w:t>
      </w:r>
      <w:r w:rsidRPr="00F47F88">
        <w:rPr>
          <w:rFonts w:ascii="Times New Roman" w:hAnsi="Times New Roman" w:cs="Times New Roman"/>
          <w:sz w:val="24"/>
          <w:szCs w:val="24"/>
          <w:lang w:val="en-US"/>
        </w:rPr>
        <w:t xml:space="preserve">. Effects of plant age, genotype, and herbivory on </w:t>
      </w:r>
      <w:proofErr w:type="spellStart"/>
      <w:r w:rsidRPr="00F47F88">
        <w:rPr>
          <w:rFonts w:ascii="Times New Roman" w:hAnsi="Times New Roman" w:cs="Times New Roman"/>
          <w:i/>
          <w:sz w:val="24"/>
          <w:szCs w:val="24"/>
          <w:lang w:val="en-US"/>
        </w:rPr>
        <w:t>Plantago</w:t>
      </w:r>
      <w:proofErr w:type="spellEnd"/>
      <w:r w:rsidRPr="00F47F88">
        <w:rPr>
          <w:rFonts w:ascii="Times New Roman" w:hAnsi="Times New Roman" w:cs="Times New Roman"/>
          <w:sz w:val="24"/>
          <w:szCs w:val="24"/>
          <w:lang w:val="en-US"/>
        </w:rPr>
        <w:t xml:space="preserve"> performance and chemistry. </w:t>
      </w:r>
      <w:r w:rsidRPr="00F47F88">
        <w:rPr>
          <w:rFonts w:ascii="Times New Roman" w:hAnsi="Times New Roman" w:cs="Times New Roman"/>
          <w:i/>
          <w:iCs/>
          <w:sz w:val="24"/>
          <w:szCs w:val="24"/>
          <w:lang w:val="en-US"/>
        </w:rPr>
        <w:t>Ecology</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74</w:t>
      </w:r>
      <w:r w:rsidRPr="00F47F88">
        <w:rPr>
          <w:rFonts w:ascii="Times New Roman" w:hAnsi="Times New Roman" w:cs="Times New Roman"/>
          <w:sz w:val="24"/>
          <w:szCs w:val="24"/>
          <w:lang w:val="en-US"/>
        </w:rPr>
        <w:t>: 1778–1791.</w:t>
      </w:r>
    </w:p>
    <w:p w14:paraId="0A3D7D83" w14:textId="4EFD3030" w:rsidR="007E3AE8" w:rsidRPr="00F47F88" w:rsidRDefault="007E3AE8" w:rsidP="00942CB2">
      <w:pPr>
        <w:pStyle w:val="Bibliography"/>
        <w:spacing w:line="480" w:lineRule="auto"/>
        <w:contextualSpacing/>
        <w:rPr>
          <w:rFonts w:ascii="Times New Roman" w:hAnsi="Times New Roman" w:cs="Times New Roman"/>
          <w:sz w:val="24"/>
          <w:szCs w:val="24"/>
          <w:lang w:val="en-US"/>
        </w:rPr>
      </w:pPr>
      <w:r w:rsidRPr="00F47F88">
        <w:rPr>
          <w:rFonts w:ascii="Times New Roman" w:hAnsi="Times New Roman" w:cs="Times New Roman"/>
          <w:b/>
          <w:bCs/>
          <w:sz w:val="24"/>
          <w:szCs w:val="24"/>
          <w:lang w:val="en-US"/>
        </w:rPr>
        <w:t>Bowers M</w:t>
      </w:r>
      <w:del w:id="142" w:author="Colin Orians" w:date="2018-10-29T10:25:00Z">
        <w:r w:rsidRPr="00F47F88" w:rsidDel="00804509">
          <w:rPr>
            <w:rFonts w:ascii="Times New Roman" w:hAnsi="Times New Roman" w:cs="Times New Roman"/>
            <w:b/>
            <w:bCs/>
            <w:sz w:val="24"/>
            <w:szCs w:val="24"/>
            <w:lang w:val="en-US"/>
          </w:rPr>
          <w:delText>.</w:delText>
        </w:r>
      </w:del>
      <w:r w:rsidRPr="00F47F88">
        <w:rPr>
          <w:rFonts w:ascii="Times New Roman" w:hAnsi="Times New Roman" w:cs="Times New Roman"/>
          <w:b/>
          <w:bCs/>
          <w:sz w:val="24"/>
          <w:szCs w:val="24"/>
          <w:lang w:val="en-US"/>
        </w:rPr>
        <w:t>D</w:t>
      </w:r>
      <w:del w:id="143" w:author="Colin Orians" w:date="2018-10-29T10:25:00Z">
        <w:r w:rsidRPr="00F47F88" w:rsidDel="00804509">
          <w:rPr>
            <w:rFonts w:ascii="Times New Roman" w:hAnsi="Times New Roman" w:cs="Times New Roman"/>
            <w:b/>
            <w:bCs/>
            <w:sz w:val="24"/>
            <w:szCs w:val="24"/>
            <w:lang w:val="en-US"/>
          </w:rPr>
          <w:delText>.</w:delText>
        </w:r>
      </w:del>
      <w:r w:rsidRPr="00F47F88">
        <w:rPr>
          <w:rFonts w:ascii="Times New Roman" w:hAnsi="Times New Roman" w:cs="Times New Roman"/>
          <w:b/>
          <w:bCs/>
          <w:sz w:val="24"/>
          <w:szCs w:val="24"/>
          <w:lang w:val="en-US"/>
        </w:rPr>
        <w:t xml:space="preserve">, Stamp NE, </w:t>
      </w:r>
      <w:proofErr w:type="spellStart"/>
      <w:r w:rsidRPr="00F47F88">
        <w:rPr>
          <w:rFonts w:ascii="Times New Roman" w:hAnsi="Times New Roman" w:cs="Times New Roman"/>
          <w:b/>
          <w:bCs/>
          <w:sz w:val="24"/>
          <w:szCs w:val="24"/>
          <w:lang w:val="en-US"/>
        </w:rPr>
        <w:t>Collinge</w:t>
      </w:r>
      <w:proofErr w:type="spellEnd"/>
      <w:r w:rsidRPr="00F47F88">
        <w:rPr>
          <w:rFonts w:ascii="Times New Roman" w:hAnsi="Times New Roman" w:cs="Times New Roman"/>
          <w:b/>
          <w:bCs/>
          <w:sz w:val="24"/>
          <w:szCs w:val="24"/>
          <w:lang w:val="en-US"/>
        </w:rPr>
        <w:t xml:space="preserve"> SK</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1992</w:t>
      </w:r>
      <w:r w:rsidRPr="00F47F88">
        <w:rPr>
          <w:rFonts w:ascii="Times New Roman" w:hAnsi="Times New Roman" w:cs="Times New Roman"/>
          <w:sz w:val="24"/>
          <w:szCs w:val="24"/>
          <w:lang w:val="en-US"/>
        </w:rPr>
        <w:t xml:space="preserve">. Early stage of host range expansion by a specialist herbivore, </w:t>
      </w:r>
      <w:proofErr w:type="spellStart"/>
      <w:r w:rsidRPr="00F47F88">
        <w:rPr>
          <w:rFonts w:ascii="Times New Roman" w:hAnsi="Times New Roman" w:cs="Times New Roman"/>
          <w:i/>
          <w:sz w:val="24"/>
          <w:szCs w:val="24"/>
          <w:lang w:val="en-US"/>
        </w:rPr>
        <w:t>Euphydryas</w:t>
      </w:r>
      <w:proofErr w:type="spellEnd"/>
      <w:r w:rsidRPr="00F47F88">
        <w:rPr>
          <w:rFonts w:ascii="Times New Roman" w:hAnsi="Times New Roman" w:cs="Times New Roman"/>
          <w:i/>
          <w:sz w:val="24"/>
          <w:szCs w:val="24"/>
          <w:lang w:val="en-US"/>
        </w:rPr>
        <w:t xml:space="preserve"> phaeton</w:t>
      </w:r>
      <w:r w:rsidRPr="00F47F88">
        <w:rPr>
          <w:rFonts w:ascii="Times New Roman" w:hAnsi="Times New Roman" w:cs="Times New Roman"/>
          <w:sz w:val="24"/>
          <w:szCs w:val="24"/>
          <w:lang w:val="en-US"/>
        </w:rPr>
        <w:t xml:space="preserve"> (</w:t>
      </w:r>
      <w:proofErr w:type="spellStart"/>
      <w:r w:rsidRPr="00F47F88">
        <w:rPr>
          <w:rFonts w:ascii="Times New Roman" w:hAnsi="Times New Roman" w:cs="Times New Roman"/>
          <w:sz w:val="24"/>
          <w:szCs w:val="24"/>
          <w:lang w:val="en-US"/>
        </w:rPr>
        <w:t>Nymphalidae</w:t>
      </w:r>
      <w:proofErr w:type="spellEnd"/>
      <w:r w:rsidRPr="00F47F88">
        <w:rPr>
          <w:rFonts w:ascii="Times New Roman" w:hAnsi="Times New Roman" w:cs="Times New Roman"/>
          <w:sz w:val="24"/>
          <w:szCs w:val="24"/>
          <w:lang w:val="en-US"/>
        </w:rPr>
        <w:t xml:space="preserve">). </w:t>
      </w:r>
      <w:r w:rsidRPr="00F47F88">
        <w:rPr>
          <w:rFonts w:ascii="Times New Roman" w:hAnsi="Times New Roman" w:cs="Times New Roman"/>
          <w:i/>
          <w:iCs/>
          <w:sz w:val="24"/>
          <w:szCs w:val="24"/>
          <w:lang w:val="en-US"/>
        </w:rPr>
        <w:t>Ecology</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73</w:t>
      </w:r>
      <w:r w:rsidRPr="00F47F88">
        <w:rPr>
          <w:rFonts w:ascii="Times New Roman" w:hAnsi="Times New Roman" w:cs="Times New Roman"/>
          <w:sz w:val="24"/>
          <w:szCs w:val="24"/>
          <w:lang w:val="en-US"/>
        </w:rPr>
        <w:t>: 526–536.</w:t>
      </w:r>
    </w:p>
    <w:p w14:paraId="7404C7E1" w14:textId="77777777" w:rsidR="007E3AE8" w:rsidRPr="00F47F88" w:rsidRDefault="007E3AE8" w:rsidP="00942CB2">
      <w:pPr>
        <w:pStyle w:val="Bibliography"/>
        <w:spacing w:line="480" w:lineRule="auto"/>
        <w:contextualSpacing/>
        <w:rPr>
          <w:rFonts w:ascii="Times New Roman" w:hAnsi="Times New Roman" w:cs="Times New Roman"/>
          <w:sz w:val="24"/>
          <w:szCs w:val="24"/>
          <w:lang w:val="en-US"/>
        </w:rPr>
      </w:pPr>
      <w:r w:rsidRPr="00F47F88">
        <w:rPr>
          <w:rFonts w:ascii="Times New Roman" w:hAnsi="Times New Roman" w:cs="Times New Roman"/>
          <w:b/>
          <w:bCs/>
          <w:sz w:val="24"/>
          <w:szCs w:val="24"/>
          <w:lang w:val="en-US"/>
        </w:rPr>
        <w:t>Cavers PB, Bassett IJ, Crompton CW</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1980</w:t>
      </w:r>
      <w:r w:rsidRPr="00F47F88">
        <w:rPr>
          <w:rFonts w:ascii="Times New Roman" w:hAnsi="Times New Roman" w:cs="Times New Roman"/>
          <w:sz w:val="24"/>
          <w:szCs w:val="24"/>
          <w:lang w:val="en-US"/>
        </w:rPr>
        <w:t xml:space="preserve">. The biology of Canadian weeds. 47. </w:t>
      </w:r>
      <w:proofErr w:type="spellStart"/>
      <w:r w:rsidRPr="00F47F88">
        <w:rPr>
          <w:rFonts w:ascii="Times New Roman" w:hAnsi="Times New Roman" w:cs="Times New Roman"/>
          <w:i/>
          <w:sz w:val="24"/>
          <w:szCs w:val="24"/>
          <w:lang w:val="en-US"/>
        </w:rPr>
        <w:t>Plantago</w:t>
      </w:r>
      <w:proofErr w:type="spellEnd"/>
      <w:r w:rsidRPr="00F47F88">
        <w:rPr>
          <w:rFonts w:ascii="Times New Roman" w:hAnsi="Times New Roman" w:cs="Times New Roman"/>
          <w:i/>
          <w:sz w:val="24"/>
          <w:szCs w:val="24"/>
          <w:lang w:val="en-US"/>
        </w:rPr>
        <w:t xml:space="preserve"> </w:t>
      </w:r>
      <w:proofErr w:type="spellStart"/>
      <w:r w:rsidRPr="00F47F88">
        <w:rPr>
          <w:rFonts w:ascii="Times New Roman" w:hAnsi="Times New Roman" w:cs="Times New Roman"/>
          <w:i/>
          <w:sz w:val="24"/>
          <w:szCs w:val="24"/>
          <w:lang w:val="en-US"/>
        </w:rPr>
        <w:t>lanceolata</w:t>
      </w:r>
      <w:proofErr w:type="spellEnd"/>
      <w:r w:rsidRPr="00F47F88">
        <w:rPr>
          <w:rFonts w:ascii="Times New Roman" w:hAnsi="Times New Roman" w:cs="Times New Roman"/>
          <w:sz w:val="24"/>
          <w:szCs w:val="24"/>
          <w:lang w:val="en-US"/>
        </w:rPr>
        <w:t xml:space="preserve"> L. </w:t>
      </w:r>
      <w:r w:rsidRPr="00F47F88">
        <w:rPr>
          <w:rFonts w:ascii="Times New Roman" w:hAnsi="Times New Roman" w:cs="Times New Roman"/>
          <w:i/>
          <w:iCs/>
          <w:sz w:val="24"/>
          <w:szCs w:val="24"/>
          <w:lang w:val="en-US"/>
        </w:rPr>
        <w:t>Canadian Journal of Plant Science</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60</w:t>
      </w:r>
      <w:r w:rsidRPr="00F47F88">
        <w:rPr>
          <w:rFonts w:ascii="Times New Roman" w:hAnsi="Times New Roman" w:cs="Times New Roman"/>
          <w:sz w:val="24"/>
          <w:szCs w:val="24"/>
          <w:lang w:val="en-US"/>
        </w:rPr>
        <w:t>: 1269–1282.</w:t>
      </w:r>
    </w:p>
    <w:p w14:paraId="7674F2E7" w14:textId="77777777" w:rsidR="007E3AE8" w:rsidRPr="00F47F88" w:rsidRDefault="007E3AE8" w:rsidP="00942CB2">
      <w:pPr>
        <w:pStyle w:val="Bibliography"/>
        <w:spacing w:line="480" w:lineRule="auto"/>
        <w:contextualSpacing/>
        <w:rPr>
          <w:rFonts w:ascii="Times New Roman" w:hAnsi="Times New Roman" w:cs="Times New Roman"/>
          <w:sz w:val="24"/>
          <w:szCs w:val="24"/>
          <w:lang w:val="en-US"/>
        </w:rPr>
      </w:pPr>
      <w:r w:rsidRPr="00F47F88">
        <w:rPr>
          <w:rFonts w:ascii="Times New Roman" w:hAnsi="Times New Roman" w:cs="Times New Roman"/>
          <w:b/>
          <w:bCs/>
          <w:sz w:val="24"/>
          <w:szCs w:val="24"/>
          <w:lang w:val="en-US"/>
        </w:rPr>
        <w:t xml:space="preserve">Chaves MM, </w:t>
      </w:r>
      <w:proofErr w:type="spellStart"/>
      <w:r w:rsidRPr="00F47F88">
        <w:rPr>
          <w:rFonts w:ascii="Times New Roman" w:hAnsi="Times New Roman" w:cs="Times New Roman"/>
          <w:b/>
          <w:bCs/>
          <w:sz w:val="24"/>
          <w:szCs w:val="24"/>
          <w:lang w:val="en-US"/>
        </w:rPr>
        <w:t>Maroco</w:t>
      </w:r>
      <w:proofErr w:type="spellEnd"/>
      <w:r w:rsidRPr="00F47F88">
        <w:rPr>
          <w:rFonts w:ascii="Times New Roman" w:hAnsi="Times New Roman" w:cs="Times New Roman"/>
          <w:b/>
          <w:bCs/>
          <w:sz w:val="24"/>
          <w:szCs w:val="24"/>
          <w:lang w:val="en-US"/>
        </w:rPr>
        <w:t xml:space="preserve"> JP, Pereira JS</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2003</w:t>
      </w:r>
      <w:r w:rsidRPr="00F47F88">
        <w:rPr>
          <w:rFonts w:ascii="Times New Roman" w:hAnsi="Times New Roman" w:cs="Times New Roman"/>
          <w:sz w:val="24"/>
          <w:szCs w:val="24"/>
          <w:lang w:val="en-US"/>
        </w:rPr>
        <w:t xml:space="preserve">. Understanding plant responses to drought — from genes to the whole plant. </w:t>
      </w:r>
      <w:r w:rsidRPr="00F47F88">
        <w:rPr>
          <w:rFonts w:ascii="Times New Roman" w:hAnsi="Times New Roman" w:cs="Times New Roman"/>
          <w:i/>
          <w:iCs/>
          <w:sz w:val="24"/>
          <w:szCs w:val="24"/>
          <w:lang w:val="en-US"/>
        </w:rPr>
        <w:t>Functional Plant Biology</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30</w:t>
      </w:r>
      <w:r w:rsidRPr="00F47F88">
        <w:rPr>
          <w:rFonts w:ascii="Times New Roman" w:hAnsi="Times New Roman" w:cs="Times New Roman"/>
          <w:sz w:val="24"/>
          <w:szCs w:val="24"/>
          <w:lang w:val="en-US"/>
        </w:rPr>
        <w:t>: 239–264.</w:t>
      </w:r>
    </w:p>
    <w:p w14:paraId="7F9784F8" w14:textId="77777777" w:rsidR="007E3AE8" w:rsidRPr="00F47F88" w:rsidRDefault="007E3AE8" w:rsidP="00942CB2">
      <w:pPr>
        <w:pStyle w:val="Bibliography"/>
        <w:spacing w:line="480" w:lineRule="auto"/>
        <w:contextualSpacing/>
        <w:rPr>
          <w:rFonts w:ascii="Times New Roman" w:hAnsi="Times New Roman" w:cs="Times New Roman"/>
          <w:sz w:val="24"/>
          <w:szCs w:val="24"/>
          <w:lang w:val="en-US"/>
        </w:rPr>
      </w:pPr>
      <w:r w:rsidRPr="00F47F88">
        <w:rPr>
          <w:rFonts w:ascii="Times New Roman" w:hAnsi="Times New Roman" w:cs="Times New Roman"/>
          <w:b/>
          <w:bCs/>
          <w:sz w:val="24"/>
          <w:szCs w:val="24"/>
          <w:lang w:val="en-US"/>
        </w:rPr>
        <w:t>Cranston LM, Kenyon PR, Morris ST, Lopez-Villalobos N, Kemp PD</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2016</w:t>
      </w:r>
      <w:r w:rsidRPr="00F47F88">
        <w:rPr>
          <w:rFonts w:ascii="Times New Roman" w:hAnsi="Times New Roman" w:cs="Times New Roman"/>
          <w:sz w:val="24"/>
          <w:szCs w:val="24"/>
          <w:lang w:val="en-US"/>
        </w:rPr>
        <w:t>. Morphological and physiological responses of plantain (</w:t>
      </w:r>
      <w:proofErr w:type="spellStart"/>
      <w:r w:rsidRPr="00F47F88">
        <w:rPr>
          <w:rFonts w:ascii="Times New Roman" w:hAnsi="Times New Roman" w:cs="Times New Roman"/>
          <w:i/>
          <w:sz w:val="24"/>
          <w:szCs w:val="24"/>
          <w:lang w:val="en-US"/>
        </w:rPr>
        <w:t>Plantago</w:t>
      </w:r>
      <w:proofErr w:type="spellEnd"/>
      <w:r w:rsidRPr="00F47F88">
        <w:rPr>
          <w:rFonts w:ascii="Times New Roman" w:hAnsi="Times New Roman" w:cs="Times New Roman"/>
          <w:i/>
          <w:sz w:val="24"/>
          <w:szCs w:val="24"/>
          <w:lang w:val="en-US"/>
        </w:rPr>
        <w:t xml:space="preserve"> </w:t>
      </w:r>
      <w:proofErr w:type="spellStart"/>
      <w:r w:rsidRPr="00F47F88">
        <w:rPr>
          <w:rFonts w:ascii="Times New Roman" w:hAnsi="Times New Roman" w:cs="Times New Roman"/>
          <w:i/>
          <w:sz w:val="24"/>
          <w:szCs w:val="24"/>
          <w:lang w:val="en-US"/>
        </w:rPr>
        <w:t>lanceolata</w:t>
      </w:r>
      <w:proofErr w:type="spellEnd"/>
      <w:r w:rsidRPr="00F47F88">
        <w:rPr>
          <w:rFonts w:ascii="Times New Roman" w:hAnsi="Times New Roman" w:cs="Times New Roman"/>
          <w:sz w:val="24"/>
          <w:szCs w:val="24"/>
          <w:lang w:val="en-US"/>
        </w:rPr>
        <w:t>) and chicory (</w:t>
      </w:r>
      <w:proofErr w:type="spellStart"/>
      <w:r w:rsidRPr="00F47F88">
        <w:rPr>
          <w:rFonts w:ascii="Times New Roman" w:hAnsi="Times New Roman" w:cs="Times New Roman"/>
          <w:i/>
          <w:sz w:val="24"/>
          <w:szCs w:val="24"/>
          <w:lang w:val="en-US"/>
        </w:rPr>
        <w:t>Cichorium</w:t>
      </w:r>
      <w:proofErr w:type="spellEnd"/>
      <w:r w:rsidRPr="00F47F88">
        <w:rPr>
          <w:rFonts w:ascii="Times New Roman" w:hAnsi="Times New Roman" w:cs="Times New Roman"/>
          <w:i/>
          <w:sz w:val="24"/>
          <w:szCs w:val="24"/>
          <w:lang w:val="en-US"/>
        </w:rPr>
        <w:t xml:space="preserve"> </w:t>
      </w:r>
      <w:proofErr w:type="spellStart"/>
      <w:r w:rsidRPr="00F47F88">
        <w:rPr>
          <w:rFonts w:ascii="Times New Roman" w:hAnsi="Times New Roman" w:cs="Times New Roman"/>
          <w:i/>
          <w:sz w:val="24"/>
          <w:szCs w:val="24"/>
          <w:lang w:val="en-US"/>
        </w:rPr>
        <w:t>intybus</w:t>
      </w:r>
      <w:proofErr w:type="spellEnd"/>
      <w:r w:rsidRPr="00F47F88">
        <w:rPr>
          <w:rFonts w:ascii="Times New Roman" w:hAnsi="Times New Roman" w:cs="Times New Roman"/>
          <w:sz w:val="24"/>
          <w:szCs w:val="24"/>
          <w:lang w:val="en-US"/>
        </w:rPr>
        <w:t xml:space="preserve">) to water stress and defoliation frequency. </w:t>
      </w:r>
      <w:r w:rsidRPr="00F47F88">
        <w:rPr>
          <w:rFonts w:ascii="Times New Roman" w:hAnsi="Times New Roman" w:cs="Times New Roman"/>
          <w:i/>
          <w:iCs/>
          <w:sz w:val="24"/>
          <w:szCs w:val="24"/>
          <w:lang w:val="en-US"/>
        </w:rPr>
        <w:t>Journal of Agronomy and Crop Science</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202</w:t>
      </w:r>
      <w:r w:rsidRPr="00F47F88">
        <w:rPr>
          <w:rFonts w:ascii="Times New Roman" w:hAnsi="Times New Roman" w:cs="Times New Roman"/>
          <w:sz w:val="24"/>
          <w:szCs w:val="24"/>
          <w:lang w:val="en-US"/>
        </w:rPr>
        <w:t>: 13–24.</w:t>
      </w:r>
    </w:p>
    <w:p w14:paraId="72D52470" w14:textId="77777777" w:rsidR="007E3AE8" w:rsidRPr="00F47F88" w:rsidRDefault="007E3AE8" w:rsidP="00942CB2">
      <w:pPr>
        <w:pStyle w:val="Bibliography"/>
        <w:spacing w:line="480" w:lineRule="auto"/>
        <w:contextualSpacing/>
        <w:rPr>
          <w:rFonts w:ascii="Times New Roman" w:hAnsi="Times New Roman" w:cs="Times New Roman"/>
          <w:sz w:val="24"/>
          <w:szCs w:val="24"/>
          <w:lang w:val="en-US"/>
        </w:rPr>
      </w:pPr>
      <w:proofErr w:type="spellStart"/>
      <w:r w:rsidRPr="00F47F88">
        <w:rPr>
          <w:rFonts w:ascii="Times New Roman" w:hAnsi="Times New Roman" w:cs="Times New Roman"/>
          <w:b/>
          <w:bCs/>
          <w:sz w:val="24"/>
          <w:szCs w:val="24"/>
          <w:lang w:val="en-US"/>
        </w:rPr>
        <w:t>Damtoft</w:t>
      </w:r>
      <w:proofErr w:type="spellEnd"/>
      <w:r w:rsidRPr="00F47F88">
        <w:rPr>
          <w:rFonts w:ascii="Times New Roman" w:hAnsi="Times New Roman" w:cs="Times New Roman"/>
          <w:b/>
          <w:bCs/>
          <w:sz w:val="24"/>
          <w:szCs w:val="24"/>
          <w:lang w:val="en-US"/>
        </w:rPr>
        <w:t xml:space="preserve"> S</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1994</w:t>
      </w:r>
      <w:r w:rsidRPr="00F47F88">
        <w:rPr>
          <w:rFonts w:ascii="Times New Roman" w:hAnsi="Times New Roman" w:cs="Times New Roman"/>
          <w:sz w:val="24"/>
          <w:szCs w:val="24"/>
          <w:lang w:val="en-US"/>
        </w:rPr>
        <w:t xml:space="preserve">. Biosynthesis of </w:t>
      </w:r>
      <w:proofErr w:type="spellStart"/>
      <w:r w:rsidRPr="00F47F88">
        <w:rPr>
          <w:rFonts w:ascii="Times New Roman" w:hAnsi="Times New Roman" w:cs="Times New Roman"/>
          <w:sz w:val="24"/>
          <w:szCs w:val="24"/>
          <w:lang w:val="en-US"/>
        </w:rPr>
        <w:t>catalpol</w:t>
      </w:r>
      <w:proofErr w:type="spellEnd"/>
      <w:r w:rsidRPr="00F47F88">
        <w:rPr>
          <w:rFonts w:ascii="Times New Roman" w:hAnsi="Times New Roman" w:cs="Times New Roman"/>
          <w:sz w:val="24"/>
          <w:szCs w:val="24"/>
          <w:lang w:val="en-US"/>
        </w:rPr>
        <w:t xml:space="preserve">. </w:t>
      </w:r>
      <w:r w:rsidRPr="00F47F88">
        <w:rPr>
          <w:rFonts w:ascii="Times New Roman" w:hAnsi="Times New Roman" w:cs="Times New Roman"/>
          <w:i/>
          <w:iCs/>
          <w:sz w:val="24"/>
          <w:szCs w:val="24"/>
          <w:lang w:val="en-US"/>
        </w:rPr>
        <w:t>Phytochemistry</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35</w:t>
      </w:r>
      <w:r w:rsidRPr="00F47F88">
        <w:rPr>
          <w:rFonts w:ascii="Times New Roman" w:hAnsi="Times New Roman" w:cs="Times New Roman"/>
          <w:sz w:val="24"/>
          <w:szCs w:val="24"/>
          <w:lang w:val="en-US"/>
        </w:rPr>
        <w:t>: 1187–1189.</w:t>
      </w:r>
    </w:p>
    <w:p w14:paraId="75E3D0C0" w14:textId="77777777" w:rsidR="007E3AE8" w:rsidRPr="00F47F88" w:rsidRDefault="007E3AE8" w:rsidP="00942CB2">
      <w:pPr>
        <w:pStyle w:val="Bibliography"/>
        <w:spacing w:line="480" w:lineRule="auto"/>
        <w:contextualSpacing/>
        <w:rPr>
          <w:rFonts w:ascii="Times New Roman" w:hAnsi="Times New Roman" w:cs="Times New Roman"/>
          <w:sz w:val="24"/>
          <w:szCs w:val="24"/>
          <w:lang w:val="en-US"/>
        </w:rPr>
      </w:pPr>
      <w:proofErr w:type="spellStart"/>
      <w:r w:rsidRPr="00F47F88">
        <w:rPr>
          <w:rFonts w:ascii="Times New Roman" w:hAnsi="Times New Roman" w:cs="Times New Roman"/>
          <w:b/>
          <w:bCs/>
          <w:sz w:val="24"/>
          <w:szCs w:val="24"/>
          <w:lang w:val="en-US"/>
        </w:rPr>
        <w:t>Dieleman</w:t>
      </w:r>
      <w:proofErr w:type="spellEnd"/>
      <w:r w:rsidRPr="00F47F88">
        <w:rPr>
          <w:rFonts w:ascii="Times New Roman" w:hAnsi="Times New Roman" w:cs="Times New Roman"/>
          <w:b/>
          <w:bCs/>
          <w:sz w:val="24"/>
          <w:szCs w:val="24"/>
          <w:lang w:val="en-US"/>
        </w:rPr>
        <w:t xml:space="preserve"> WIJ, </w:t>
      </w:r>
      <w:proofErr w:type="spellStart"/>
      <w:r w:rsidRPr="00F47F88">
        <w:rPr>
          <w:rFonts w:ascii="Times New Roman" w:hAnsi="Times New Roman" w:cs="Times New Roman"/>
          <w:b/>
          <w:bCs/>
          <w:sz w:val="24"/>
          <w:szCs w:val="24"/>
          <w:lang w:val="en-US"/>
        </w:rPr>
        <w:t>Vicca</w:t>
      </w:r>
      <w:proofErr w:type="spellEnd"/>
      <w:r w:rsidRPr="00F47F88">
        <w:rPr>
          <w:rFonts w:ascii="Times New Roman" w:hAnsi="Times New Roman" w:cs="Times New Roman"/>
          <w:b/>
          <w:bCs/>
          <w:sz w:val="24"/>
          <w:szCs w:val="24"/>
          <w:lang w:val="en-US"/>
        </w:rPr>
        <w:t xml:space="preserve"> S, Dijkstra FA, </w:t>
      </w:r>
      <w:r w:rsidRPr="00F47F88">
        <w:rPr>
          <w:rFonts w:ascii="Times New Roman" w:hAnsi="Times New Roman" w:cs="Times New Roman"/>
          <w:b/>
          <w:bCs/>
          <w:i/>
          <w:iCs/>
          <w:sz w:val="24"/>
          <w:szCs w:val="24"/>
          <w:lang w:val="en-US"/>
        </w:rPr>
        <w:t>et al.</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2012</w:t>
      </w:r>
      <w:r w:rsidRPr="00F47F88">
        <w:rPr>
          <w:rFonts w:ascii="Times New Roman" w:hAnsi="Times New Roman" w:cs="Times New Roman"/>
          <w:sz w:val="24"/>
          <w:szCs w:val="24"/>
          <w:lang w:val="en-US"/>
        </w:rPr>
        <w:t>. Simple additive effects are rare: A quantitative review of plant biomass and soil process responses to combined manipulations of CO</w:t>
      </w:r>
      <w:r w:rsidRPr="00F47F88">
        <w:rPr>
          <w:rFonts w:ascii="Times New Roman" w:hAnsi="Times New Roman" w:cs="Times New Roman"/>
          <w:sz w:val="24"/>
          <w:szCs w:val="24"/>
          <w:vertAlign w:val="subscript"/>
          <w:lang w:val="en-US"/>
        </w:rPr>
        <w:t>2</w:t>
      </w:r>
      <w:r w:rsidRPr="00F47F88">
        <w:rPr>
          <w:rFonts w:ascii="Times New Roman" w:hAnsi="Times New Roman" w:cs="Times New Roman"/>
          <w:sz w:val="24"/>
          <w:szCs w:val="24"/>
          <w:lang w:val="en-US"/>
        </w:rPr>
        <w:t xml:space="preserve"> and temperature. </w:t>
      </w:r>
      <w:r w:rsidRPr="00F47F88">
        <w:rPr>
          <w:rFonts w:ascii="Times New Roman" w:hAnsi="Times New Roman" w:cs="Times New Roman"/>
          <w:i/>
          <w:iCs/>
          <w:sz w:val="24"/>
          <w:szCs w:val="24"/>
          <w:lang w:val="en-US"/>
        </w:rPr>
        <w:t>Global Change Biology</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18</w:t>
      </w:r>
      <w:r w:rsidRPr="00F47F88">
        <w:rPr>
          <w:rFonts w:ascii="Times New Roman" w:hAnsi="Times New Roman" w:cs="Times New Roman"/>
          <w:sz w:val="24"/>
          <w:szCs w:val="24"/>
          <w:lang w:val="en-US"/>
        </w:rPr>
        <w:t>: 2681–2693.</w:t>
      </w:r>
    </w:p>
    <w:p w14:paraId="3FCC3D87" w14:textId="77777777" w:rsidR="007E3AE8" w:rsidRPr="00F47F88" w:rsidRDefault="007E3AE8" w:rsidP="00942CB2">
      <w:pPr>
        <w:pStyle w:val="Bibliography"/>
        <w:spacing w:line="480" w:lineRule="auto"/>
        <w:contextualSpacing/>
        <w:rPr>
          <w:rFonts w:ascii="Times New Roman" w:hAnsi="Times New Roman" w:cs="Times New Roman"/>
          <w:sz w:val="24"/>
          <w:szCs w:val="24"/>
          <w:lang w:val="en-US"/>
        </w:rPr>
      </w:pPr>
      <w:proofErr w:type="spellStart"/>
      <w:r w:rsidRPr="00F47F88">
        <w:rPr>
          <w:rFonts w:ascii="Times New Roman" w:hAnsi="Times New Roman" w:cs="Times New Roman"/>
          <w:b/>
          <w:bCs/>
          <w:sz w:val="24"/>
          <w:szCs w:val="24"/>
          <w:lang w:val="en-US"/>
        </w:rPr>
        <w:t>Dobler</w:t>
      </w:r>
      <w:proofErr w:type="spellEnd"/>
      <w:r w:rsidRPr="00F47F88">
        <w:rPr>
          <w:rFonts w:ascii="Times New Roman" w:hAnsi="Times New Roman" w:cs="Times New Roman"/>
          <w:b/>
          <w:bCs/>
          <w:sz w:val="24"/>
          <w:szCs w:val="24"/>
          <w:lang w:val="en-US"/>
        </w:rPr>
        <w:t xml:space="preserve"> S, </w:t>
      </w:r>
      <w:proofErr w:type="spellStart"/>
      <w:r w:rsidRPr="00F47F88">
        <w:rPr>
          <w:rFonts w:ascii="Times New Roman" w:hAnsi="Times New Roman" w:cs="Times New Roman"/>
          <w:b/>
          <w:bCs/>
          <w:sz w:val="24"/>
          <w:szCs w:val="24"/>
          <w:lang w:val="en-US"/>
        </w:rPr>
        <w:t>Petschenka</w:t>
      </w:r>
      <w:proofErr w:type="spellEnd"/>
      <w:r w:rsidRPr="00F47F88">
        <w:rPr>
          <w:rFonts w:ascii="Times New Roman" w:hAnsi="Times New Roman" w:cs="Times New Roman"/>
          <w:b/>
          <w:bCs/>
          <w:sz w:val="24"/>
          <w:szCs w:val="24"/>
          <w:lang w:val="en-US"/>
        </w:rPr>
        <w:t xml:space="preserve"> G, </w:t>
      </w:r>
      <w:proofErr w:type="spellStart"/>
      <w:r w:rsidRPr="00F47F88">
        <w:rPr>
          <w:rFonts w:ascii="Times New Roman" w:hAnsi="Times New Roman" w:cs="Times New Roman"/>
          <w:b/>
          <w:bCs/>
          <w:sz w:val="24"/>
          <w:szCs w:val="24"/>
          <w:lang w:val="en-US"/>
        </w:rPr>
        <w:t>Pankoke</w:t>
      </w:r>
      <w:proofErr w:type="spellEnd"/>
      <w:r w:rsidRPr="00F47F88">
        <w:rPr>
          <w:rFonts w:ascii="Times New Roman" w:hAnsi="Times New Roman" w:cs="Times New Roman"/>
          <w:b/>
          <w:bCs/>
          <w:sz w:val="24"/>
          <w:szCs w:val="24"/>
          <w:lang w:val="en-US"/>
        </w:rPr>
        <w:t xml:space="preserve"> H</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2011</w:t>
      </w:r>
      <w:r w:rsidRPr="00F47F88">
        <w:rPr>
          <w:rFonts w:ascii="Times New Roman" w:hAnsi="Times New Roman" w:cs="Times New Roman"/>
          <w:sz w:val="24"/>
          <w:szCs w:val="24"/>
          <w:lang w:val="en-US"/>
        </w:rPr>
        <w:t xml:space="preserve">. Coping with toxic plant compounds - The insect’s perspective on iridoid glycosides and cardenolides. </w:t>
      </w:r>
      <w:r w:rsidRPr="00F47F88">
        <w:rPr>
          <w:rFonts w:ascii="Times New Roman" w:hAnsi="Times New Roman" w:cs="Times New Roman"/>
          <w:i/>
          <w:iCs/>
          <w:sz w:val="24"/>
          <w:szCs w:val="24"/>
          <w:lang w:val="en-US"/>
        </w:rPr>
        <w:t>Phytochemistry</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72</w:t>
      </w:r>
      <w:r w:rsidRPr="00F47F88">
        <w:rPr>
          <w:rFonts w:ascii="Times New Roman" w:hAnsi="Times New Roman" w:cs="Times New Roman"/>
          <w:sz w:val="24"/>
          <w:szCs w:val="24"/>
          <w:lang w:val="en-US"/>
        </w:rPr>
        <w:t>: 1593–1604.</w:t>
      </w:r>
    </w:p>
    <w:p w14:paraId="19612D8D" w14:textId="77777777" w:rsidR="007E3AE8" w:rsidRPr="00F47F88" w:rsidRDefault="007E3AE8" w:rsidP="00942CB2">
      <w:pPr>
        <w:pStyle w:val="Bibliography"/>
        <w:spacing w:line="480" w:lineRule="auto"/>
        <w:contextualSpacing/>
        <w:rPr>
          <w:rFonts w:ascii="Times New Roman" w:hAnsi="Times New Roman" w:cs="Times New Roman"/>
          <w:sz w:val="24"/>
          <w:szCs w:val="24"/>
          <w:lang w:val="en-US"/>
        </w:rPr>
      </w:pPr>
      <w:proofErr w:type="spellStart"/>
      <w:r w:rsidRPr="00F47F88">
        <w:rPr>
          <w:rFonts w:ascii="Times New Roman" w:hAnsi="Times New Roman" w:cs="Times New Roman"/>
          <w:b/>
          <w:bCs/>
          <w:sz w:val="24"/>
          <w:szCs w:val="24"/>
          <w:lang w:val="en-US"/>
        </w:rPr>
        <w:lastRenderedPageBreak/>
        <w:t>Gargallo-Garriga</w:t>
      </w:r>
      <w:proofErr w:type="spellEnd"/>
      <w:r w:rsidRPr="00F47F88">
        <w:rPr>
          <w:rFonts w:ascii="Times New Roman" w:hAnsi="Times New Roman" w:cs="Times New Roman"/>
          <w:b/>
          <w:bCs/>
          <w:sz w:val="24"/>
          <w:szCs w:val="24"/>
          <w:lang w:val="en-US"/>
        </w:rPr>
        <w:t xml:space="preserve"> A, </w:t>
      </w:r>
      <w:proofErr w:type="spellStart"/>
      <w:r w:rsidRPr="00F47F88">
        <w:rPr>
          <w:rFonts w:ascii="Times New Roman" w:hAnsi="Times New Roman" w:cs="Times New Roman"/>
          <w:b/>
          <w:bCs/>
          <w:sz w:val="24"/>
          <w:szCs w:val="24"/>
          <w:lang w:val="en-US"/>
        </w:rPr>
        <w:t>Sardans</w:t>
      </w:r>
      <w:proofErr w:type="spellEnd"/>
      <w:r w:rsidRPr="00F47F88">
        <w:rPr>
          <w:rFonts w:ascii="Times New Roman" w:hAnsi="Times New Roman" w:cs="Times New Roman"/>
          <w:b/>
          <w:bCs/>
          <w:sz w:val="24"/>
          <w:szCs w:val="24"/>
          <w:lang w:val="en-US"/>
        </w:rPr>
        <w:t xml:space="preserve"> J, Pérez-Trujillo M, </w:t>
      </w:r>
      <w:r w:rsidRPr="00F47F88">
        <w:rPr>
          <w:rFonts w:ascii="Times New Roman" w:hAnsi="Times New Roman" w:cs="Times New Roman"/>
          <w:b/>
          <w:bCs/>
          <w:i/>
          <w:iCs/>
          <w:sz w:val="24"/>
          <w:szCs w:val="24"/>
          <w:lang w:val="en-US"/>
        </w:rPr>
        <w:t>et al.</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2015</w:t>
      </w:r>
      <w:r w:rsidRPr="00F47F88">
        <w:rPr>
          <w:rFonts w:ascii="Times New Roman" w:hAnsi="Times New Roman" w:cs="Times New Roman"/>
          <w:sz w:val="24"/>
          <w:szCs w:val="24"/>
          <w:lang w:val="en-US"/>
        </w:rPr>
        <w:t xml:space="preserve">. Warming differentially influences the effects of drought on stoichiometry and metabolomics in shoots and roots. </w:t>
      </w:r>
      <w:r w:rsidRPr="00F47F88">
        <w:rPr>
          <w:rFonts w:ascii="Times New Roman" w:hAnsi="Times New Roman" w:cs="Times New Roman"/>
          <w:i/>
          <w:iCs/>
          <w:sz w:val="24"/>
          <w:szCs w:val="24"/>
          <w:lang w:val="en-US"/>
        </w:rPr>
        <w:t xml:space="preserve">New </w:t>
      </w:r>
      <w:proofErr w:type="spellStart"/>
      <w:r w:rsidRPr="00F47F88">
        <w:rPr>
          <w:rFonts w:ascii="Times New Roman" w:hAnsi="Times New Roman" w:cs="Times New Roman"/>
          <w:i/>
          <w:iCs/>
          <w:sz w:val="24"/>
          <w:szCs w:val="24"/>
          <w:lang w:val="en-US"/>
        </w:rPr>
        <w:t>Phytologist</w:t>
      </w:r>
      <w:proofErr w:type="spellEnd"/>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207</w:t>
      </w:r>
      <w:r w:rsidRPr="00F47F88">
        <w:rPr>
          <w:rFonts w:ascii="Times New Roman" w:hAnsi="Times New Roman" w:cs="Times New Roman"/>
          <w:sz w:val="24"/>
          <w:szCs w:val="24"/>
          <w:lang w:val="en-US"/>
        </w:rPr>
        <w:t>: 591–603.</w:t>
      </w:r>
    </w:p>
    <w:p w14:paraId="3ABAD742" w14:textId="2CE0C470" w:rsidR="008F1B52" w:rsidRPr="00B46289" w:rsidRDefault="007E3AE8" w:rsidP="008F1B52">
      <w:pPr>
        <w:pStyle w:val="Bibliography"/>
        <w:spacing w:line="480" w:lineRule="auto"/>
        <w:contextualSpacing/>
        <w:rPr>
          <w:rFonts w:ascii="Times New Roman" w:hAnsi="Times New Roman" w:cs="Times New Roman"/>
          <w:sz w:val="24"/>
          <w:szCs w:val="24"/>
          <w:lang w:val="en-US"/>
        </w:rPr>
      </w:pPr>
      <w:proofErr w:type="spellStart"/>
      <w:r w:rsidRPr="00F47F88">
        <w:rPr>
          <w:rFonts w:ascii="Times New Roman" w:hAnsi="Times New Roman" w:cs="Times New Roman"/>
          <w:b/>
          <w:bCs/>
          <w:sz w:val="24"/>
          <w:szCs w:val="24"/>
          <w:lang w:val="en-US"/>
        </w:rPr>
        <w:t>Goufo</w:t>
      </w:r>
      <w:proofErr w:type="spellEnd"/>
      <w:r w:rsidRPr="00F47F88">
        <w:rPr>
          <w:rFonts w:ascii="Times New Roman" w:hAnsi="Times New Roman" w:cs="Times New Roman"/>
          <w:b/>
          <w:bCs/>
          <w:sz w:val="24"/>
          <w:szCs w:val="24"/>
          <w:lang w:val="en-US"/>
        </w:rPr>
        <w:t xml:space="preserve"> P, </w:t>
      </w:r>
      <w:proofErr w:type="spellStart"/>
      <w:r w:rsidRPr="00F47F88">
        <w:rPr>
          <w:rFonts w:ascii="Times New Roman" w:hAnsi="Times New Roman" w:cs="Times New Roman"/>
          <w:b/>
          <w:bCs/>
          <w:sz w:val="24"/>
          <w:szCs w:val="24"/>
          <w:lang w:val="en-US"/>
        </w:rPr>
        <w:t>Moutinho</w:t>
      </w:r>
      <w:proofErr w:type="spellEnd"/>
      <w:r w:rsidRPr="00F47F88">
        <w:rPr>
          <w:rFonts w:ascii="Times New Roman" w:hAnsi="Times New Roman" w:cs="Times New Roman"/>
          <w:b/>
          <w:bCs/>
          <w:sz w:val="24"/>
          <w:szCs w:val="24"/>
          <w:lang w:val="en-US"/>
        </w:rPr>
        <w:t xml:space="preserve">-Pereira JM, Jorge TF, </w:t>
      </w:r>
      <w:r w:rsidRPr="00F47F88">
        <w:rPr>
          <w:rFonts w:ascii="Times New Roman" w:hAnsi="Times New Roman" w:cs="Times New Roman"/>
          <w:b/>
          <w:bCs/>
          <w:i/>
          <w:iCs/>
          <w:sz w:val="24"/>
          <w:szCs w:val="24"/>
          <w:lang w:val="en-US"/>
        </w:rPr>
        <w:t>et al.</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2017</w:t>
      </w:r>
      <w:r w:rsidRPr="00F47F88">
        <w:rPr>
          <w:rFonts w:ascii="Times New Roman" w:hAnsi="Times New Roman" w:cs="Times New Roman"/>
          <w:sz w:val="24"/>
          <w:szCs w:val="24"/>
          <w:lang w:val="en-US"/>
        </w:rPr>
        <w:t>. Cowpea (</w:t>
      </w:r>
      <w:r w:rsidRPr="00F47F88">
        <w:rPr>
          <w:rFonts w:ascii="Times New Roman" w:hAnsi="Times New Roman" w:cs="Times New Roman"/>
          <w:i/>
          <w:sz w:val="24"/>
          <w:szCs w:val="24"/>
          <w:lang w:val="en-US"/>
        </w:rPr>
        <w:t xml:space="preserve">Vigna </w:t>
      </w:r>
      <w:proofErr w:type="spellStart"/>
      <w:r w:rsidRPr="00F47F88">
        <w:rPr>
          <w:rFonts w:ascii="Times New Roman" w:hAnsi="Times New Roman" w:cs="Times New Roman"/>
          <w:i/>
          <w:sz w:val="24"/>
          <w:szCs w:val="24"/>
          <w:lang w:val="en-US"/>
        </w:rPr>
        <w:t>unguiculata</w:t>
      </w:r>
      <w:proofErr w:type="spellEnd"/>
      <w:r w:rsidRPr="00F47F88">
        <w:rPr>
          <w:rFonts w:ascii="Times New Roman" w:hAnsi="Times New Roman" w:cs="Times New Roman"/>
          <w:sz w:val="24"/>
          <w:szCs w:val="24"/>
          <w:lang w:val="en-US"/>
        </w:rPr>
        <w:t xml:space="preserve"> L. </w:t>
      </w:r>
      <w:proofErr w:type="spellStart"/>
      <w:r w:rsidRPr="00F47F88">
        <w:rPr>
          <w:rFonts w:ascii="Times New Roman" w:hAnsi="Times New Roman" w:cs="Times New Roman"/>
          <w:sz w:val="24"/>
          <w:szCs w:val="24"/>
          <w:lang w:val="en-US"/>
        </w:rPr>
        <w:t>Walp</w:t>
      </w:r>
      <w:proofErr w:type="spellEnd"/>
      <w:r w:rsidRPr="00F47F88">
        <w:rPr>
          <w:rFonts w:ascii="Times New Roman" w:hAnsi="Times New Roman" w:cs="Times New Roman"/>
          <w:sz w:val="24"/>
          <w:szCs w:val="24"/>
          <w:lang w:val="en-US"/>
        </w:rPr>
        <w:t xml:space="preserve">.) metabolomics: </w:t>
      </w:r>
      <w:proofErr w:type="spellStart"/>
      <w:r w:rsidRPr="00F47F88">
        <w:rPr>
          <w:rFonts w:ascii="Times New Roman" w:hAnsi="Times New Roman" w:cs="Times New Roman"/>
          <w:sz w:val="24"/>
          <w:szCs w:val="24"/>
          <w:lang w:val="en-US"/>
        </w:rPr>
        <w:t>Osmoprotection</w:t>
      </w:r>
      <w:proofErr w:type="spellEnd"/>
      <w:r w:rsidRPr="00F47F88">
        <w:rPr>
          <w:rFonts w:ascii="Times New Roman" w:hAnsi="Times New Roman" w:cs="Times New Roman"/>
          <w:sz w:val="24"/>
          <w:szCs w:val="24"/>
          <w:lang w:val="en-US"/>
        </w:rPr>
        <w:t xml:space="preserve"> as a physiological strategy for drought stress resistance and improved yield. </w:t>
      </w:r>
      <w:r w:rsidRPr="00F47F88">
        <w:rPr>
          <w:rFonts w:ascii="Times New Roman" w:hAnsi="Times New Roman" w:cs="Times New Roman"/>
          <w:i/>
          <w:iCs/>
          <w:sz w:val="24"/>
          <w:szCs w:val="24"/>
          <w:lang w:val="en-US"/>
        </w:rPr>
        <w:t>Frontiers in Plant Science</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8</w:t>
      </w:r>
      <w:r w:rsidRPr="00F47F88">
        <w:rPr>
          <w:rFonts w:ascii="Times New Roman" w:hAnsi="Times New Roman" w:cs="Times New Roman"/>
          <w:sz w:val="24"/>
          <w:szCs w:val="24"/>
          <w:lang w:val="en-US"/>
        </w:rPr>
        <w:t>.</w:t>
      </w:r>
      <w:r w:rsidR="008F1B52" w:rsidRPr="00B46289">
        <w:rPr>
          <w:rFonts w:ascii="Times New Roman" w:hAnsi="Times New Roman" w:cs="Times New Roman"/>
          <w:sz w:val="24"/>
          <w:szCs w:val="24"/>
          <w:lang w:val="en-US"/>
        </w:rPr>
        <w:t xml:space="preserve"> 10.3389/fpls.2017.00586.</w:t>
      </w:r>
    </w:p>
    <w:p w14:paraId="5937025C" w14:textId="77777777" w:rsidR="008F1B52" w:rsidRPr="00F47F88" w:rsidRDefault="007E3AE8" w:rsidP="00F47F88">
      <w:pPr>
        <w:pStyle w:val="Bibliography"/>
        <w:spacing w:line="480" w:lineRule="auto"/>
        <w:contextualSpacing/>
        <w:rPr>
          <w:rFonts w:ascii="Times New Roman" w:hAnsi="Times New Roman" w:cs="Times New Roman"/>
          <w:sz w:val="24"/>
          <w:szCs w:val="24"/>
          <w:lang w:val="en-US"/>
        </w:rPr>
      </w:pPr>
      <w:r w:rsidRPr="00F47F88">
        <w:rPr>
          <w:rFonts w:ascii="Times New Roman" w:hAnsi="Times New Roman" w:cs="Times New Roman"/>
          <w:b/>
          <w:bCs/>
          <w:sz w:val="24"/>
          <w:szCs w:val="24"/>
          <w:lang w:val="en-US"/>
        </w:rPr>
        <w:t xml:space="preserve">Hassan MA, </w:t>
      </w:r>
      <w:proofErr w:type="spellStart"/>
      <w:r w:rsidRPr="00F47F88">
        <w:rPr>
          <w:rFonts w:ascii="Times New Roman" w:hAnsi="Times New Roman" w:cs="Times New Roman"/>
          <w:b/>
          <w:bCs/>
          <w:sz w:val="24"/>
          <w:szCs w:val="24"/>
          <w:lang w:val="en-US"/>
        </w:rPr>
        <w:t>Pacurar</w:t>
      </w:r>
      <w:proofErr w:type="spellEnd"/>
      <w:r w:rsidRPr="00F47F88">
        <w:rPr>
          <w:rFonts w:ascii="Times New Roman" w:hAnsi="Times New Roman" w:cs="Times New Roman"/>
          <w:b/>
          <w:bCs/>
          <w:sz w:val="24"/>
          <w:szCs w:val="24"/>
          <w:lang w:val="en-US"/>
        </w:rPr>
        <w:t xml:space="preserve"> A, López-</w:t>
      </w:r>
      <w:proofErr w:type="spellStart"/>
      <w:r w:rsidRPr="00F47F88">
        <w:rPr>
          <w:rFonts w:ascii="Times New Roman" w:hAnsi="Times New Roman" w:cs="Times New Roman"/>
          <w:b/>
          <w:bCs/>
          <w:sz w:val="24"/>
          <w:szCs w:val="24"/>
          <w:lang w:val="en-US"/>
        </w:rPr>
        <w:t>Gresa</w:t>
      </w:r>
      <w:proofErr w:type="spellEnd"/>
      <w:r w:rsidRPr="00F47F88">
        <w:rPr>
          <w:rFonts w:ascii="Times New Roman" w:hAnsi="Times New Roman" w:cs="Times New Roman"/>
          <w:b/>
          <w:bCs/>
          <w:sz w:val="24"/>
          <w:szCs w:val="24"/>
          <w:lang w:val="en-US"/>
        </w:rPr>
        <w:t xml:space="preserve"> MP, </w:t>
      </w:r>
      <w:r w:rsidRPr="00F47F88">
        <w:rPr>
          <w:rFonts w:ascii="Times New Roman" w:hAnsi="Times New Roman" w:cs="Times New Roman"/>
          <w:b/>
          <w:bCs/>
          <w:i/>
          <w:iCs/>
          <w:sz w:val="24"/>
          <w:szCs w:val="24"/>
          <w:lang w:val="en-US"/>
        </w:rPr>
        <w:t>et al.</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2016</w:t>
      </w:r>
      <w:r w:rsidRPr="00F47F88">
        <w:rPr>
          <w:rFonts w:ascii="Times New Roman" w:hAnsi="Times New Roman" w:cs="Times New Roman"/>
          <w:sz w:val="24"/>
          <w:szCs w:val="24"/>
          <w:lang w:val="en-US"/>
        </w:rPr>
        <w:t xml:space="preserve">. Effects of salt stress on three ecologically distinct </w:t>
      </w:r>
      <w:proofErr w:type="spellStart"/>
      <w:r w:rsidRPr="00F47F88">
        <w:rPr>
          <w:rFonts w:ascii="Times New Roman" w:hAnsi="Times New Roman" w:cs="Times New Roman"/>
          <w:i/>
          <w:sz w:val="24"/>
          <w:szCs w:val="24"/>
          <w:lang w:val="en-US"/>
        </w:rPr>
        <w:t>Plantago</w:t>
      </w:r>
      <w:proofErr w:type="spellEnd"/>
      <w:r w:rsidRPr="00F47F88">
        <w:rPr>
          <w:rFonts w:ascii="Times New Roman" w:hAnsi="Times New Roman" w:cs="Times New Roman"/>
          <w:sz w:val="24"/>
          <w:szCs w:val="24"/>
          <w:lang w:val="en-US"/>
        </w:rPr>
        <w:t xml:space="preserve"> species. </w:t>
      </w:r>
      <w:proofErr w:type="spellStart"/>
      <w:r w:rsidRPr="00F47F88">
        <w:rPr>
          <w:rFonts w:ascii="Times New Roman" w:hAnsi="Times New Roman" w:cs="Times New Roman"/>
          <w:i/>
          <w:iCs/>
          <w:sz w:val="24"/>
          <w:szCs w:val="24"/>
          <w:lang w:val="en-US"/>
        </w:rPr>
        <w:t>PLoS</w:t>
      </w:r>
      <w:proofErr w:type="spellEnd"/>
      <w:r w:rsidRPr="00F47F88">
        <w:rPr>
          <w:rFonts w:ascii="Times New Roman" w:hAnsi="Times New Roman" w:cs="Times New Roman"/>
          <w:i/>
          <w:iCs/>
          <w:sz w:val="24"/>
          <w:szCs w:val="24"/>
          <w:lang w:val="en-US"/>
        </w:rPr>
        <w:t xml:space="preserve"> ONE</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11</w:t>
      </w:r>
      <w:r w:rsidRPr="00F47F88">
        <w:rPr>
          <w:rFonts w:ascii="Times New Roman" w:hAnsi="Times New Roman" w:cs="Times New Roman"/>
          <w:sz w:val="24"/>
          <w:szCs w:val="24"/>
          <w:lang w:val="en-US"/>
        </w:rPr>
        <w:t>.</w:t>
      </w:r>
      <w:r w:rsidR="008F1B52" w:rsidRPr="00F47F88">
        <w:rPr>
          <w:rFonts w:ascii="Times New Roman" w:hAnsi="Times New Roman" w:cs="Times New Roman"/>
          <w:sz w:val="24"/>
          <w:szCs w:val="24"/>
          <w:lang w:val="en-US"/>
        </w:rPr>
        <w:t xml:space="preserve"> 10.1371/journal.pone.0160236.</w:t>
      </w:r>
    </w:p>
    <w:p w14:paraId="0EBAA2F0" w14:textId="410A7A34" w:rsidR="00F47F88" w:rsidRDefault="00F47F88" w:rsidP="00F47F88">
      <w:pPr>
        <w:pStyle w:val="Bibliography"/>
        <w:spacing w:line="480" w:lineRule="auto"/>
        <w:contextualSpacing/>
        <w:rPr>
          <w:ins w:id="144" w:author="Colin Orians" w:date="2018-10-29T10:55:00Z"/>
          <w:rFonts w:ascii="Times New Roman" w:hAnsi="Times New Roman" w:cs="Times New Roman"/>
          <w:noProof/>
          <w:sz w:val="24"/>
          <w:szCs w:val="24"/>
        </w:rPr>
      </w:pPr>
      <w:ins w:id="145" w:author="Colin Orians" w:date="2018-10-29T10:55:00Z">
        <w:r w:rsidRPr="00E67B3F">
          <w:rPr>
            <w:rFonts w:ascii="Times New Roman" w:hAnsi="Times New Roman" w:cs="Times New Roman"/>
            <w:b/>
            <w:noProof/>
            <w:sz w:val="24"/>
            <w:szCs w:val="24"/>
          </w:rPr>
          <w:t>Hervé MR, Nicolè F, Lê Cao K-A. 2018.</w:t>
        </w:r>
        <w:r w:rsidRPr="00E67B3F">
          <w:rPr>
            <w:rFonts w:ascii="Times New Roman" w:hAnsi="Times New Roman" w:cs="Times New Roman"/>
            <w:noProof/>
            <w:sz w:val="24"/>
            <w:szCs w:val="24"/>
          </w:rPr>
          <w:t xml:space="preserve"> Multivariate Analysis of Multiple Datasets: a Practical Guide for Chemical Ecology. </w:t>
        </w:r>
        <w:r w:rsidRPr="00F47F88">
          <w:rPr>
            <w:rFonts w:ascii="Times New Roman" w:hAnsi="Times New Roman" w:cs="Times New Roman"/>
            <w:i/>
            <w:noProof/>
            <w:sz w:val="24"/>
            <w:szCs w:val="24"/>
          </w:rPr>
          <w:t>Journal of Chemical Ecology</w:t>
        </w:r>
        <w:r w:rsidRPr="00E67B3F">
          <w:rPr>
            <w:rFonts w:ascii="Times New Roman" w:hAnsi="Times New Roman" w:cs="Times New Roman"/>
            <w:noProof/>
            <w:sz w:val="24"/>
            <w:szCs w:val="24"/>
          </w:rPr>
          <w:t xml:space="preserve"> </w:t>
        </w:r>
        <w:r w:rsidRPr="00F47F88">
          <w:rPr>
            <w:rFonts w:ascii="Times New Roman" w:hAnsi="Times New Roman" w:cs="Times New Roman"/>
            <w:b/>
            <w:noProof/>
            <w:sz w:val="24"/>
            <w:szCs w:val="24"/>
          </w:rPr>
          <w:t>44</w:t>
        </w:r>
        <w:r>
          <w:rPr>
            <w:rFonts w:ascii="Times New Roman" w:hAnsi="Times New Roman" w:cs="Times New Roman"/>
            <w:noProof/>
            <w:sz w:val="24"/>
            <w:szCs w:val="24"/>
          </w:rPr>
          <w:t>:</w:t>
        </w:r>
        <w:r w:rsidRPr="00E67B3F">
          <w:rPr>
            <w:rFonts w:ascii="Times New Roman" w:hAnsi="Times New Roman" w:cs="Times New Roman"/>
            <w:noProof/>
            <w:sz w:val="24"/>
            <w:szCs w:val="24"/>
          </w:rPr>
          <w:t xml:space="preserve"> 215–234</w:t>
        </w:r>
      </w:ins>
      <w:ins w:id="146" w:author="Colin Orians" w:date="2018-10-29T10:56:00Z">
        <w:r>
          <w:rPr>
            <w:rFonts w:ascii="Times New Roman" w:hAnsi="Times New Roman" w:cs="Times New Roman"/>
            <w:noProof/>
            <w:sz w:val="24"/>
            <w:szCs w:val="24"/>
          </w:rPr>
          <w:t>.</w:t>
        </w:r>
      </w:ins>
    </w:p>
    <w:p w14:paraId="17B5B4D0" w14:textId="29098BA2" w:rsidR="007E3AE8" w:rsidRPr="00250349" w:rsidRDefault="007E3AE8" w:rsidP="00F47F88">
      <w:pPr>
        <w:pStyle w:val="Bibliography"/>
        <w:spacing w:line="480" w:lineRule="auto"/>
        <w:contextualSpacing/>
        <w:rPr>
          <w:rFonts w:ascii="Times New Roman" w:hAnsi="Times New Roman" w:cs="Times New Roman"/>
          <w:sz w:val="24"/>
          <w:szCs w:val="24"/>
          <w:lang w:val="en-US"/>
        </w:rPr>
      </w:pPr>
      <w:proofErr w:type="spellStart"/>
      <w:r w:rsidRPr="00F47F88">
        <w:rPr>
          <w:rFonts w:ascii="Times New Roman" w:hAnsi="Times New Roman" w:cs="Times New Roman"/>
          <w:b/>
          <w:bCs/>
          <w:sz w:val="24"/>
          <w:szCs w:val="24"/>
          <w:lang w:val="en-US"/>
        </w:rPr>
        <w:t>Hoeppner</w:t>
      </w:r>
      <w:proofErr w:type="spellEnd"/>
      <w:r w:rsidRPr="00F47F88">
        <w:rPr>
          <w:rFonts w:ascii="Times New Roman" w:hAnsi="Times New Roman" w:cs="Times New Roman"/>
          <w:b/>
          <w:bCs/>
          <w:sz w:val="24"/>
          <w:szCs w:val="24"/>
          <w:lang w:val="en-US"/>
        </w:rPr>
        <w:t xml:space="preserve"> SS, Dukes JS</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2012</w:t>
      </w:r>
      <w:r w:rsidRPr="00F47F88">
        <w:rPr>
          <w:rFonts w:ascii="Times New Roman" w:hAnsi="Times New Roman" w:cs="Times New Roman"/>
          <w:sz w:val="24"/>
          <w:szCs w:val="24"/>
          <w:lang w:val="en-US"/>
        </w:rPr>
        <w:t xml:space="preserve">. Interactive responses of old-field plant growth and composition to warming and precipitation. </w:t>
      </w:r>
      <w:r w:rsidRPr="00F50173">
        <w:rPr>
          <w:rFonts w:ascii="Times New Roman" w:hAnsi="Times New Roman" w:cs="Times New Roman"/>
          <w:i/>
          <w:iCs/>
          <w:sz w:val="24"/>
          <w:szCs w:val="24"/>
          <w:lang w:val="en-US"/>
        </w:rPr>
        <w:t>Global Change Biology</w:t>
      </w:r>
      <w:r w:rsidRPr="00F50173">
        <w:rPr>
          <w:rFonts w:ascii="Times New Roman" w:hAnsi="Times New Roman" w:cs="Times New Roman"/>
          <w:sz w:val="24"/>
          <w:szCs w:val="24"/>
          <w:lang w:val="en-US"/>
        </w:rPr>
        <w:t xml:space="preserve"> </w:t>
      </w:r>
      <w:r w:rsidRPr="00250349">
        <w:rPr>
          <w:rFonts w:ascii="Times New Roman" w:hAnsi="Times New Roman" w:cs="Times New Roman"/>
          <w:b/>
          <w:bCs/>
          <w:sz w:val="24"/>
          <w:szCs w:val="24"/>
          <w:lang w:val="en-US"/>
        </w:rPr>
        <w:t>18</w:t>
      </w:r>
      <w:r w:rsidRPr="00250349">
        <w:rPr>
          <w:rFonts w:ascii="Times New Roman" w:hAnsi="Times New Roman" w:cs="Times New Roman"/>
          <w:sz w:val="24"/>
          <w:szCs w:val="24"/>
          <w:lang w:val="en-US"/>
        </w:rPr>
        <w:t>: 1754–1768.</w:t>
      </w:r>
    </w:p>
    <w:p w14:paraId="30E65BC4" w14:textId="77777777" w:rsidR="007E3AE8" w:rsidRPr="00F47F88" w:rsidRDefault="007E3AE8" w:rsidP="00942CB2">
      <w:pPr>
        <w:pStyle w:val="Bibliography"/>
        <w:spacing w:line="480" w:lineRule="auto"/>
        <w:contextualSpacing/>
        <w:rPr>
          <w:rFonts w:ascii="Times New Roman" w:hAnsi="Times New Roman" w:cs="Times New Roman"/>
          <w:sz w:val="24"/>
          <w:szCs w:val="24"/>
          <w:lang w:val="en-US"/>
        </w:rPr>
      </w:pPr>
      <w:r w:rsidRPr="009C7385">
        <w:rPr>
          <w:rFonts w:ascii="Times New Roman" w:hAnsi="Times New Roman" w:cs="Times New Roman"/>
          <w:b/>
          <w:bCs/>
          <w:sz w:val="24"/>
          <w:szCs w:val="24"/>
          <w:lang w:val="en-US"/>
        </w:rPr>
        <w:t xml:space="preserve">de </w:t>
      </w:r>
      <w:proofErr w:type="spellStart"/>
      <w:r w:rsidRPr="009C7385">
        <w:rPr>
          <w:rFonts w:ascii="Times New Roman" w:hAnsi="Times New Roman" w:cs="Times New Roman"/>
          <w:b/>
          <w:bCs/>
          <w:sz w:val="24"/>
          <w:szCs w:val="24"/>
          <w:lang w:val="en-US"/>
        </w:rPr>
        <w:t>Hoon</w:t>
      </w:r>
      <w:proofErr w:type="spellEnd"/>
      <w:r w:rsidRPr="009C7385">
        <w:rPr>
          <w:rFonts w:ascii="Times New Roman" w:hAnsi="Times New Roman" w:cs="Times New Roman"/>
          <w:b/>
          <w:bCs/>
          <w:sz w:val="24"/>
          <w:szCs w:val="24"/>
          <w:lang w:val="en-US"/>
        </w:rPr>
        <w:t xml:space="preserve"> MJL, </w:t>
      </w:r>
      <w:proofErr w:type="spellStart"/>
      <w:r w:rsidRPr="009C7385">
        <w:rPr>
          <w:rFonts w:ascii="Times New Roman" w:hAnsi="Times New Roman" w:cs="Times New Roman"/>
          <w:b/>
          <w:bCs/>
          <w:sz w:val="24"/>
          <w:szCs w:val="24"/>
          <w:lang w:val="en-US"/>
        </w:rPr>
        <w:t>Imoto</w:t>
      </w:r>
      <w:proofErr w:type="spellEnd"/>
      <w:r w:rsidRPr="009C7385">
        <w:rPr>
          <w:rFonts w:ascii="Times New Roman" w:hAnsi="Times New Roman" w:cs="Times New Roman"/>
          <w:b/>
          <w:bCs/>
          <w:sz w:val="24"/>
          <w:szCs w:val="24"/>
          <w:lang w:val="en-US"/>
        </w:rPr>
        <w:t xml:space="preserve"> S, N</w:t>
      </w:r>
      <w:r w:rsidRPr="009D291F">
        <w:rPr>
          <w:rFonts w:ascii="Times New Roman" w:hAnsi="Times New Roman" w:cs="Times New Roman"/>
          <w:b/>
          <w:bCs/>
          <w:sz w:val="24"/>
          <w:szCs w:val="24"/>
          <w:lang w:val="en-US"/>
        </w:rPr>
        <w:t xml:space="preserve">olan J, </w:t>
      </w:r>
      <w:proofErr w:type="spellStart"/>
      <w:r w:rsidRPr="009D291F">
        <w:rPr>
          <w:rFonts w:ascii="Times New Roman" w:hAnsi="Times New Roman" w:cs="Times New Roman"/>
          <w:b/>
          <w:bCs/>
          <w:sz w:val="24"/>
          <w:szCs w:val="24"/>
          <w:lang w:val="en-US"/>
        </w:rPr>
        <w:t>Miyano</w:t>
      </w:r>
      <w:proofErr w:type="spellEnd"/>
      <w:r w:rsidRPr="009D291F">
        <w:rPr>
          <w:rFonts w:ascii="Times New Roman" w:hAnsi="Times New Roman" w:cs="Times New Roman"/>
          <w:b/>
          <w:bCs/>
          <w:sz w:val="24"/>
          <w:szCs w:val="24"/>
          <w:lang w:val="en-US"/>
        </w:rPr>
        <w:t xml:space="preserve"> S</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2004</w:t>
      </w:r>
      <w:r w:rsidRPr="00F47F88">
        <w:rPr>
          <w:rFonts w:ascii="Times New Roman" w:hAnsi="Times New Roman" w:cs="Times New Roman"/>
          <w:sz w:val="24"/>
          <w:szCs w:val="24"/>
          <w:lang w:val="en-US"/>
        </w:rPr>
        <w:t xml:space="preserve">. Open source clustering software. </w:t>
      </w:r>
      <w:r w:rsidRPr="00F47F88">
        <w:rPr>
          <w:rFonts w:ascii="Times New Roman" w:hAnsi="Times New Roman" w:cs="Times New Roman"/>
          <w:i/>
          <w:iCs/>
          <w:sz w:val="24"/>
          <w:szCs w:val="24"/>
          <w:lang w:val="en-US"/>
        </w:rPr>
        <w:t>Bioinformatics</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20</w:t>
      </w:r>
      <w:r w:rsidRPr="00F47F88">
        <w:rPr>
          <w:rFonts w:ascii="Times New Roman" w:hAnsi="Times New Roman" w:cs="Times New Roman"/>
          <w:sz w:val="24"/>
          <w:szCs w:val="24"/>
          <w:lang w:val="en-US"/>
        </w:rPr>
        <w:t>: 1453–1454.</w:t>
      </w:r>
    </w:p>
    <w:p w14:paraId="105B3DA1" w14:textId="381206E8" w:rsidR="007E3AE8" w:rsidRPr="00F47F88" w:rsidRDefault="007E3AE8" w:rsidP="00942CB2">
      <w:pPr>
        <w:pStyle w:val="Bibliography"/>
        <w:spacing w:line="480" w:lineRule="auto"/>
        <w:contextualSpacing/>
        <w:rPr>
          <w:rFonts w:ascii="Times New Roman" w:hAnsi="Times New Roman" w:cs="Times New Roman"/>
          <w:sz w:val="24"/>
          <w:szCs w:val="24"/>
          <w:lang w:val="en-US"/>
        </w:rPr>
      </w:pPr>
      <w:r w:rsidRPr="00F47F88">
        <w:rPr>
          <w:rFonts w:ascii="Times New Roman" w:hAnsi="Times New Roman" w:cs="Times New Roman"/>
          <w:b/>
          <w:bCs/>
          <w:sz w:val="24"/>
          <w:szCs w:val="24"/>
          <w:lang w:val="en-US"/>
        </w:rPr>
        <w:t xml:space="preserve">Hu B, Simon J, </w:t>
      </w:r>
      <w:proofErr w:type="spellStart"/>
      <w:r w:rsidRPr="00F47F88">
        <w:rPr>
          <w:rFonts w:ascii="Times New Roman" w:hAnsi="Times New Roman" w:cs="Times New Roman"/>
          <w:b/>
          <w:bCs/>
          <w:sz w:val="24"/>
          <w:szCs w:val="24"/>
          <w:lang w:val="en-US"/>
        </w:rPr>
        <w:t>Günthardt-Goerg</w:t>
      </w:r>
      <w:proofErr w:type="spellEnd"/>
      <w:r w:rsidRPr="00F47F88">
        <w:rPr>
          <w:rFonts w:ascii="Times New Roman" w:hAnsi="Times New Roman" w:cs="Times New Roman"/>
          <w:b/>
          <w:bCs/>
          <w:sz w:val="24"/>
          <w:szCs w:val="24"/>
          <w:lang w:val="en-US"/>
        </w:rPr>
        <w:t xml:space="preserve"> MS, </w:t>
      </w:r>
      <w:proofErr w:type="spellStart"/>
      <w:r w:rsidRPr="00F47F88">
        <w:rPr>
          <w:rFonts w:ascii="Times New Roman" w:hAnsi="Times New Roman" w:cs="Times New Roman"/>
          <w:b/>
          <w:bCs/>
          <w:sz w:val="24"/>
          <w:szCs w:val="24"/>
          <w:lang w:val="en-US"/>
        </w:rPr>
        <w:t>Arend</w:t>
      </w:r>
      <w:proofErr w:type="spellEnd"/>
      <w:r w:rsidRPr="00F47F88">
        <w:rPr>
          <w:rFonts w:ascii="Times New Roman" w:hAnsi="Times New Roman" w:cs="Times New Roman"/>
          <w:b/>
          <w:bCs/>
          <w:sz w:val="24"/>
          <w:szCs w:val="24"/>
          <w:lang w:val="en-US"/>
        </w:rPr>
        <w:t xml:space="preserve"> M, </w:t>
      </w:r>
      <w:proofErr w:type="spellStart"/>
      <w:r w:rsidRPr="00F47F88">
        <w:rPr>
          <w:rFonts w:ascii="Times New Roman" w:hAnsi="Times New Roman" w:cs="Times New Roman"/>
          <w:b/>
          <w:bCs/>
          <w:sz w:val="24"/>
          <w:szCs w:val="24"/>
          <w:lang w:val="en-US"/>
        </w:rPr>
        <w:t>Kuster</w:t>
      </w:r>
      <w:proofErr w:type="spellEnd"/>
      <w:r w:rsidRPr="00F47F88">
        <w:rPr>
          <w:rFonts w:ascii="Times New Roman" w:hAnsi="Times New Roman" w:cs="Times New Roman"/>
          <w:b/>
          <w:bCs/>
          <w:sz w:val="24"/>
          <w:szCs w:val="24"/>
          <w:lang w:val="en-US"/>
        </w:rPr>
        <w:t xml:space="preserve"> TM, </w:t>
      </w:r>
      <w:proofErr w:type="spellStart"/>
      <w:r w:rsidRPr="00F47F88">
        <w:rPr>
          <w:rFonts w:ascii="Times New Roman" w:hAnsi="Times New Roman" w:cs="Times New Roman"/>
          <w:b/>
          <w:bCs/>
          <w:sz w:val="24"/>
          <w:szCs w:val="24"/>
          <w:lang w:val="en-US"/>
        </w:rPr>
        <w:t>Rennenberg</w:t>
      </w:r>
      <w:proofErr w:type="spellEnd"/>
      <w:r w:rsidRPr="00F47F88">
        <w:rPr>
          <w:rFonts w:ascii="Times New Roman" w:hAnsi="Times New Roman" w:cs="Times New Roman"/>
          <w:b/>
          <w:bCs/>
          <w:sz w:val="24"/>
          <w:szCs w:val="24"/>
          <w:lang w:val="en-US"/>
        </w:rPr>
        <w:t xml:space="preserve"> H</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2015</w:t>
      </w:r>
      <w:r w:rsidRPr="00F47F88">
        <w:rPr>
          <w:rFonts w:ascii="Times New Roman" w:hAnsi="Times New Roman" w:cs="Times New Roman"/>
          <w:sz w:val="24"/>
          <w:szCs w:val="24"/>
          <w:lang w:val="en-US"/>
        </w:rPr>
        <w:t xml:space="preserve">. Changes in the dynamics of foliar N metabolites in oak saplings by drought and air warming depend on species and soil type. </w:t>
      </w:r>
      <w:proofErr w:type="spellStart"/>
      <w:r w:rsidRPr="00F47F88">
        <w:rPr>
          <w:rFonts w:ascii="Times New Roman" w:hAnsi="Times New Roman" w:cs="Times New Roman"/>
          <w:i/>
          <w:iCs/>
          <w:sz w:val="24"/>
          <w:szCs w:val="24"/>
          <w:lang w:val="en-US"/>
        </w:rPr>
        <w:t>PLoS</w:t>
      </w:r>
      <w:proofErr w:type="spellEnd"/>
      <w:r w:rsidRPr="00F47F88">
        <w:rPr>
          <w:rFonts w:ascii="Times New Roman" w:hAnsi="Times New Roman" w:cs="Times New Roman"/>
          <w:i/>
          <w:iCs/>
          <w:sz w:val="24"/>
          <w:szCs w:val="24"/>
          <w:lang w:val="en-US"/>
        </w:rPr>
        <w:t xml:space="preserve"> ONE</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10</w:t>
      </w:r>
      <w:r w:rsidRPr="00F47F88">
        <w:rPr>
          <w:rFonts w:ascii="Times New Roman" w:hAnsi="Times New Roman" w:cs="Times New Roman"/>
          <w:sz w:val="24"/>
          <w:szCs w:val="24"/>
          <w:lang w:val="en-US"/>
        </w:rPr>
        <w:t>.</w:t>
      </w:r>
      <w:r w:rsidR="008F1B52" w:rsidRPr="00B46289">
        <w:rPr>
          <w:rFonts w:ascii="Times New Roman" w:hAnsi="Times New Roman" w:cs="Times New Roman"/>
          <w:sz w:val="24"/>
          <w:szCs w:val="24"/>
          <w:lang w:val="en-US"/>
        </w:rPr>
        <w:t xml:space="preserve"> 10.1371/journal.pone.0126701.</w:t>
      </w:r>
    </w:p>
    <w:p w14:paraId="175811A6" w14:textId="77777777" w:rsidR="007E3AE8" w:rsidRPr="00F47F88" w:rsidRDefault="007E3AE8" w:rsidP="00942CB2">
      <w:pPr>
        <w:pStyle w:val="Bibliography"/>
        <w:spacing w:line="480" w:lineRule="auto"/>
        <w:contextualSpacing/>
        <w:rPr>
          <w:rFonts w:ascii="Times New Roman" w:hAnsi="Times New Roman" w:cs="Times New Roman"/>
          <w:sz w:val="24"/>
          <w:szCs w:val="24"/>
          <w:lang w:val="en-US"/>
        </w:rPr>
      </w:pPr>
      <w:proofErr w:type="spellStart"/>
      <w:r w:rsidRPr="00F47F88">
        <w:rPr>
          <w:rFonts w:ascii="Times New Roman" w:hAnsi="Times New Roman" w:cs="Times New Roman"/>
          <w:b/>
          <w:bCs/>
          <w:sz w:val="24"/>
          <w:szCs w:val="24"/>
          <w:lang w:val="en-US"/>
        </w:rPr>
        <w:t>Janković</w:t>
      </w:r>
      <w:proofErr w:type="spellEnd"/>
      <w:r w:rsidRPr="00F47F88">
        <w:rPr>
          <w:rFonts w:ascii="Times New Roman" w:hAnsi="Times New Roman" w:cs="Times New Roman"/>
          <w:b/>
          <w:bCs/>
          <w:sz w:val="24"/>
          <w:szCs w:val="24"/>
          <w:lang w:val="en-US"/>
        </w:rPr>
        <w:t xml:space="preserve"> T, </w:t>
      </w:r>
      <w:proofErr w:type="spellStart"/>
      <w:r w:rsidRPr="00F47F88">
        <w:rPr>
          <w:rFonts w:ascii="Times New Roman" w:hAnsi="Times New Roman" w:cs="Times New Roman"/>
          <w:b/>
          <w:bCs/>
          <w:sz w:val="24"/>
          <w:szCs w:val="24"/>
          <w:lang w:val="en-US"/>
        </w:rPr>
        <w:t>Zdunić</w:t>
      </w:r>
      <w:proofErr w:type="spellEnd"/>
      <w:r w:rsidRPr="00F47F88">
        <w:rPr>
          <w:rFonts w:ascii="Times New Roman" w:hAnsi="Times New Roman" w:cs="Times New Roman"/>
          <w:b/>
          <w:bCs/>
          <w:sz w:val="24"/>
          <w:szCs w:val="24"/>
          <w:lang w:val="en-US"/>
        </w:rPr>
        <w:t xml:space="preserve"> G, </w:t>
      </w:r>
      <w:proofErr w:type="spellStart"/>
      <w:r w:rsidRPr="00F47F88">
        <w:rPr>
          <w:rFonts w:ascii="Times New Roman" w:hAnsi="Times New Roman" w:cs="Times New Roman"/>
          <w:b/>
          <w:bCs/>
          <w:sz w:val="24"/>
          <w:szCs w:val="24"/>
          <w:lang w:val="en-US"/>
        </w:rPr>
        <w:t>Beara</w:t>
      </w:r>
      <w:proofErr w:type="spellEnd"/>
      <w:r w:rsidRPr="00F47F88">
        <w:rPr>
          <w:rFonts w:ascii="Times New Roman" w:hAnsi="Times New Roman" w:cs="Times New Roman"/>
          <w:b/>
          <w:bCs/>
          <w:sz w:val="24"/>
          <w:szCs w:val="24"/>
          <w:lang w:val="en-US"/>
        </w:rPr>
        <w:t xml:space="preserve"> I, </w:t>
      </w:r>
      <w:r w:rsidRPr="00F47F88">
        <w:rPr>
          <w:rFonts w:ascii="Times New Roman" w:hAnsi="Times New Roman" w:cs="Times New Roman"/>
          <w:b/>
          <w:bCs/>
          <w:i/>
          <w:iCs/>
          <w:sz w:val="24"/>
          <w:szCs w:val="24"/>
          <w:lang w:val="en-US"/>
        </w:rPr>
        <w:t>et al.</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2012</w:t>
      </w:r>
      <w:r w:rsidRPr="00F47F88">
        <w:rPr>
          <w:rFonts w:ascii="Times New Roman" w:hAnsi="Times New Roman" w:cs="Times New Roman"/>
          <w:sz w:val="24"/>
          <w:szCs w:val="24"/>
          <w:lang w:val="en-US"/>
        </w:rPr>
        <w:t xml:space="preserve">. Comparative study of some polyphenols in </w:t>
      </w:r>
      <w:proofErr w:type="spellStart"/>
      <w:r w:rsidRPr="00F47F88">
        <w:rPr>
          <w:rFonts w:ascii="Times New Roman" w:hAnsi="Times New Roman" w:cs="Times New Roman"/>
          <w:sz w:val="24"/>
          <w:szCs w:val="24"/>
          <w:lang w:val="en-US"/>
        </w:rPr>
        <w:t>Plantago</w:t>
      </w:r>
      <w:proofErr w:type="spellEnd"/>
      <w:r w:rsidRPr="00F47F88">
        <w:rPr>
          <w:rFonts w:ascii="Times New Roman" w:hAnsi="Times New Roman" w:cs="Times New Roman"/>
          <w:sz w:val="24"/>
          <w:szCs w:val="24"/>
          <w:lang w:val="en-US"/>
        </w:rPr>
        <w:t xml:space="preserve"> species. </w:t>
      </w:r>
      <w:r w:rsidRPr="00F47F88">
        <w:rPr>
          <w:rFonts w:ascii="Times New Roman" w:hAnsi="Times New Roman" w:cs="Times New Roman"/>
          <w:i/>
          <w:iCs/>
          <w:sz w:val="24"/>
          <w:szCs w:val="24"/>
          <w:lang w:val="en-US"/>
        </w:rPr>
        <w:t>Biochemical Systematics and Ecology</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42</w:t>
      </w:r>
      <w:r w:rsidRPr="00F47F88">
        <w:rPr>
          <w:rFonts w:ascii="Times New Roman" w:hAnsi="Times New Roman" w:cs="Times New Roman"/>
          <w:sz w:val="24"/>
          <w:szCs w:val="24"/>
          <w:lang w:val="en-US"/>
        </w:rPr>
        <w:t>: 69–74.</w:t>
      </w:r>
    </w:p>
    <w:p w14:paraId="28A9BDB6" w14:textId="77777777" w:rsidR="007E3AE8" w:rsidRPr="00F47F88" w:rsidRDefault="007E3AE8" w:rsidP="00942CB2">
      <w:pPr>
        <w:pStyle w:val="Bibliography"/>
        <w:spacing w:line="480" w:lineRule="auto"/>
        <w:contextualSpacing/>
        <w:rPr>
          <w:rFonts w:ascii="Times New Roman" w:hAnsi="Times New Roman" w:cs="Times New Roman"/>
          <w:sz w:val="24"/>
          <w:szCs w:val="24"/>
          <w:lang w:val="en-US"/>
        </w:rPr>
      </w:pPr>
      <w:proofErr w:type="spellStart"/>
      <w:r w:rsidRPr="00F47F88">
        <w:rPr>
          <w:rFonts w:ascii="Times New Roman" w:hAnsi="Times New Roman" w:cs="Times New Roman"/>
          <w:b/>
          <w:bCs/>
          <w:sz w:val="24"/>
          <w:szCs w:val="24"/>
          <w:lang w:val="en-US"/>
        </w:rPr>
        <w:t>Kaneshia</w:t>
      </w:r>
      <w:proofErr w:type="spellEnd"/>
      <w:r w:rsidRPr="00F47F88">
        <w:rPr>
          <w:rFonts w:ascii="Times New Roman" w:hAnsi="Times New Roman" w:cs="Times New Roman"/>
          <w:b/>
          <w:bCs/>
          <w:sz w:val="24"/>
          <w:szCs w:val="24"/>
          <w:lang w:val="en-US"/>
        </w:rPr>
        <w:t xml:space="preserve"> M, </w:t>
      </w:r>
      <w:proofErr w:type="spellStart"/>
      <w:r w:rsidRPr="00F47F88">
        <w:rPr>
          <w:rFonts w:ascii="Times New Roman" w:hAnsi="Times New Roman" w:cs="Times New Roman"/>
          <w:b/>
          <w:bCs/>
          <w:sz w:val="24"/>
          <w:szCs w:val="24"/>
          <w:lang w:val="en-US"/>
        </w:rPr>
        <w:t>Goto</w:t>
      </w:r>
      <w:proofErr w:type="spellEnd"/>
      <w:r w:rsidRPr="00F47F88">
        <w:rPr>
          <w:rFonts w:ascii="Times New Roman" w:hAnsi="Times New Roman" w:cs="Times New Roman"/>
          <w:b/>
          <w:bCs/>
          <w:sz w:val="24"/>
          <w:szCs w:val="24"/>
          <w:lang w:val="en-US"/>
        </w:rPr>
        <w:t xml:space="preserve"> S</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2000</w:t>
      </w:r>
      <w:r w:rsidRPr="00F47F88">
        <w:rPr>
          <w:rFonts w:ascii="Times New Roman" w:hAnsi="Times New Roman" w:cs="Times New Roman"/>
          <w:sz w:val="24"/>
          <w:szCs w:val="24"/>
          <w:lang w:val="en-US"/>
        </w:rPr>
        <w:t xml:space="preserve">. KEGG: Kyoto Encyclopedia of Genes and Genomes. </w:t>
      </w:r>
      <w:r w:rsidRPr="00F47F88">
        <w:rPr>
          <w:rFonts w:ascii="Times New Roman" w:hAnsi="Times New Roman" w:cs="Times New Roman"/>
          <w:i/>
          <w:iCs/>
          <w:sz w:val="24"/>
          <w:szCs w:val="24"/>
          <w:lang w:val="en-US"/>
        </w:rPr>
        <w:t>Nucleic Acids Research</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28</w:t>
      </w:r>
      <w:r w:rsidRPr="00F47F88">
        <w:rPr>
          <w:rFonts w:ascii="Times New Roman" w:hAnsi="Times New Roman" w:cs="Times New Roman"/>
          <w:sz w:val="24"/>
          <w:szCs w:val="24"/>
          <w:lang w:val="en-US"/>
        </w:rPr>
        <w:t>: 27–30.</w:t>
      </w:r>
    </w:p>
    <w:p w14:paraId="12DFAFA2" w14:textId="77777777" w:rsidR="007E3AE8" w:rsidRPr="00F47F88" w:rsidRDefault="007E3AE8" w:rsidP="00942CB2">
      <w:pPr>
        <w:pStyle w:val="Bibliography"/>
        <w:spacing w:line="480" w:lineRule="auto"/>
        <w:contextualSpacing/>
        <w:rPr>
          <w:rFonts w:ascii="Times New Roman" w:hAnsi="Times New Roman" w:cs="Times New Roman"/>
          <w:sz w:val="24"/>
          <w:szCs w:val="24"/>
          <w:lang w:val="en-US"/>
        </w:rPr>
      </w:pPr>
      <w:proofErr w:type="spellStart"/>
      <w:r w:rsidRPr="00F47F88">
        <w:rPr>
          <w:rFonts w:ascii="Times New Roman" w:hAnsi="Times New Roman" w:cs="Times New Roman"/>
          <w:b/>
          <w:bCs/>
          <w:sz w:val="24"/>
          <w:szCs w:val="24"/>
          <w:lang w:val="en-US"/>
        </w:rPr>
        <w:t>Kováts</w:t>
      </w:r>
      <w:proofErr w:type="spellEnd"/>
      <w:r w:rsidRPr="00F47F88">
        <w:rPr>
          <w:rFonts w:ascii="Times New Roman" w:hAnsi="Times New Roman" w:cs="Times New Roman"/>
          <w:b/>
          <w:bCs/>
          <w:sz w:val="24"/>
          <w:szCs w:val="24"/>
          <w:lang w:val="en-US"/>
        </w:rPr>
        <w:t xml:space="preserve"> E</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1958</w:t>
      </w:r>
      <w:r w:rsidRPr="00F47F88">
        <w:rPr>
          <w:rFonts w:ascii="Times New Roman" w:hAnsi="Times New Roman" w:cs="Times New Roman"/>
          <w:sz w:val="24"/>
          <w:szCs w:val="24"/>
          <w:lang w:val="en-US"/>
        </w:rPr>
        <w:t xml:space="preserve">. </w:t>
      </w:r>
      <w:proofErr w:type="spellStart"/>
      <w:r w:rsidRPr="00F47F88">
        <w:rPr>
          <w:rFonts w:ascii="Times New Roman" w:hAnsi="Times New Roman" w:cs="Times New Roman"/>
          <w:sz w:val="24"/>
          <w:szCs w:val="24"/>
          <w:lang w:val="en-US"/>
        </w:rPr>
        <w:t>Gaschromatographische</w:t>
      </w:r>
      <w:proofErr w:type="spellEnd"/>
      <w:r w:rsidRPr="00F47F88">
        <w:rPr>
          <w:rFonts w:ascii="Times New Roman" w:hAnsi="Times New Roman" w:cs="Times New Roman"/>
          <w:sz w:val="24"/>
          <w:szCs w:val="24"/>
          <w:lang w:val="en-US"/>
        </w:rPr>
        <w:t xml:space="preserve"> </w:t>
      </w:r>
      <w:proofErr w:type="spellStart"/>
      <w:r w:rsidRPr="00F47F88">
        <w:rPr>
          <w:rFonts w:ascii="Times New Roman" w:hAnsi="Times New Roman" w:cs="Times New Roman"/>
          <w:sz w:val="24"/>
          <w:szCs w:val="24"/>
          <w:lang w:val="en-US"/>
        </w:rPr>
        <w:t>Charakterisierung</w:t>
      </w:r>
      <w:proofErr w:type="spellEnd"/>
      <w:r w:rsidRPr="00F47F88">
        <w:rPr>
          <w:rFonts w:ascii="Times New Roman" w:hAnsi="Times New Roman" w:cs="Times New Roman"/>
          <w:sz w:val="24"/>
          <w:szCs w:val="24"/>
          <w:lang w:val="en-US"/>
        </w:rPr>
        <w:t xml:space="preserve"> </w:t>
      </w:r>
      <w:proofErr w:type="spellStart"/>
      <w:r w:rsidRPr="00F47F88">
        <w:rPr>
          <w:rFonts w:ascii="Times New Roman" w:hAnsi="Times New Roman" w:cs="Times New Roman"/>
          <w:sz w:val="24"/>
          <w:szCs w:val="24"/>
          <w:lang w:val="en-US"/>
        </w:rPr>
        <w:t>organischer</w:t>
      </w:r>
      <w:proofErr w:type="spellEnd"/>
      <w:r w:rsidRPr="00F47F88">
        <w:rPr>
          <w:rFonts w:ascii="Times New Roman" w:hAnsi="Times New Roman" w:cs="Times New Roman"/>
          <w:sz w:val="24"/>
          <w:szCs w:val="24"/>
          <w:lang w:val="en-US"/>
        </w:rPr>
        <w:t xml:space="preserve"> </w:t>
      </w:r>
      <w:proofErr w:type="spellStart"/>
      <w:r w:rsidRPr="00F47F88">
        <w:rPr>
          <w:rFonts w:ascii="Times New Roman" w:hAnsi="Times New Roman" w:cs="Times New Roman"/>
          <w:sz w:val="24"/>
          <w:szCs w:val="24"/>
          <w:lang w:val="en-US"/>
        </w:rPr>
        <w:t>Verbindungen</w:t>
      </w:r>
      <w:proofErr w:type="spellEnd"/>
      <w:r w:rsidRPr="00F47F88">
        <w:rPr>
          <w:rFonts w:ascii="Times New Roman" w:hAnsi="Times New Roman" w:cs="Times New Roman"/>
          <w:sz w:val="24"/>
          <w:szCs w:val="24"/>
          <w:lang w:val="en-US"/>
        </w:rPr>
        <w:t xml:space="preserve">. 1. </w:t>
      </w:r>
      <w:proofErr w:type="spellStart"/>
      <w:r w:rsidRPr="00F47F88">
        <w:rPr>
          <w:rFonts w:ascii="Times New Roman" w:hAnsi="Times New Roman" w:cs="Times New Roman"/>
          <w:sz w:val="24"/>
          <w:szCs w:val="24"/>
          <w:lang w:val="en-US"/>
        </w:rPr>
        <w:t>Retentionsindices</w:t>
      </w:r>
      <w:proofErr w:type="spellEnd"/>
      <w:r w:rsidRPr="00F47F88">
        <w:rPr>
          <w:rFonts w:ascii="Times New Roman" w:hAnsi="Times New Roman" w:cs="Times New Roman"/>
          <w:sz w:val="24"/>
          <w:szCs w:val="24"/>
          <w:lang w:val="en-US"/>
        </w:rPr>
        <w:t xml:space="preserve"> </w:t>
      </w:r>
      <w:proofErr w:type="spellStart"/>
      <w:r w:rsidRPr="00F47F88">
        <w:rPr>
          <w:rFonts w:ascii="Times New Roman" w:hAnsi="Times New Roman" w:cs="Times New Roman"/>
          <w:sz w:val="24"/>
          <w:szCs w:val="24"/>
          <w:lang w:val="en-US"/>
        </w:rPr>
        <w:t>aliphatischer</w:t>
      </w:r>
      <w:proofErr w:type="spellEnd"/>
      <w:r w:rsidRPr="00F47F88">
        <w:rPr>
          <w:rFonts w:ascii="Times New Roman" w:hAnsi="Times New Roman" w:cs="Times New Roman"/>
          <w:sz w:val="24"/>
          <w:szCs w:val="24"/>
          <w:lang w:val="en-US"/>
        </w:rPr>
        <w:t xml:space="preserve"> </w:t>
      </w:r>
      <w:proofErr w:type="spellStart"/>
      <w:r w:rsidRPr="00F47F88">
        <w:rPr>
          <w:rFonts w:ascii="Times New Roman" w:hAnsi="Times New Roman" w:cs="Times New Roman"/>
          <w:sz w:val="24"/>
          <w:szCs w:val="24"/>
          <w:lang w:val="en-US"/>
        </w:rPr>
        <w:t>Halogenide</w:t>
      </w:r>
      <w:proofErr w:type="spellEnd"/>
      <w:r w:rsidRPr="00F47F88">
        <w:rPr>
          <w:rFonts w:ascii="Times New Roman" w:hAnsi="Times New Roman" w:cs="Times New Roman"/>
          <w:sz w:val="24"/>
          <w:szCs w:val="24"/>
          <w:lang w:val="en-US"/>
        </w:rPr>
        <w:t xml:space="preserve">, </w:t>
      </w:r>
      <w:proofErr w:type="spellStart"/>
      <w:r w:rsidRPr="00F47F88">
        <w:rPr>
          <w:rFonts w:ascii="Times New Roman" w:hAnsi="Times New Roman" w:cs="Times New Roman"/>
          <w:sz w:val="24"/>
          <w:szCs w:val="24"/>
          <w:lang w:val="en-US"/>
        </w:rPr>
        <w:t>Alkohole</w:t>
      </w:r>
      <w:proofErr w:type="spellEnd"/>
      <w:r w:rsidRPr="00F47F88">
        <w:rPr>
          <w:rFonts w:ascii="Times New Roman" w:hAnsi="Times New Roman" w:cs="Times New Roman"/>
          <w:sz w:val="24"/>
          <w:szCs w:val="24"/>
          <w:lang w:val="en-US"/>
        </w:rPr>
        <w:t xml:space="preserve">, Aldehyde und Ketone. </w:t>
      </w:r>
      <w:r w:rsidRPr="00F47F88">
        <w:rPr>
          <w:rFonts w:ascii="Times New Roman" w:hAnsi="Times New Roman" w:cs="Times New Roman"/>
          <w:i/>
          <w:iCs/>
          <w:sz w:val="24"/>
          <w:szCs w:val="24"/>
          <w:lang w:val="en-US"/>
        </w:rPr>
        <w:t xml:space="preserve">Helvetica </w:t>
      </w:r>
      <w:proofErr w:type="spellStart"/>
      <w:r w:rsidRPr="00F47F88">
        <w:rPr>
          <w:rFonts w:ascii="Times New Roman" w:hAnsi="Times New Roman" w:cs="Times New Roman"/>
          <w:i/>
          <w:iCs/>
          <w:sz w:val="24"/>
          <w:szCs w:val="24"/>
          <w:lang w:val="en-US"/>
        </w:rPr>
        <w:t>Chimica</w:t>
      </w:r>
      <w:proofErr w:type="spellEnd"/>
      <w:r w:rsidRPr="00F47F88">
        <w:rPr>
          <w:rFonts w:ascii="Times New Roman" w:hAnsi="Times New Roman" w:cs="Times New Roman"/>
          <w:i/>
          <w:iCs/>
          <w:sz w:val="24"/>
          <w:szCs w:val="24"/>
          <w:lang w:val="en-US"/>
        </w:rPr>
        <w:t xml:space="preserve"> Acta</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41</w:t>
      </w:r>
      <w:r w:rsidRPr="00F47F88">
        <w:rPr>
          <w:rFonts w:ascii="Times New Roman" w:hAnsi="Times New Roman" w:cs="Times New Roman"/>
          <w:sz w:val="24"/>
          <w:szCs w:val="24"/>
          <w:lang w:val="en-US"/>
        </w:rPr>
        <w:t>: 1915–1932.</w:t>
      </w:r>
    </w:p>
    <w:p w14:paraId="2A619C64" w14:textId="77777777" w:rsidR="007E3AE8" w:rsidRPr="00F47F88" w:rsidRDefault="007E3AE8" w:rsidP="00942CB2">
      <w:pPr>
        <w:pStyle w:val="Bibliography"/>
        <w:spacing w:line="480" w:lineRule="auto"/>
        <w:contextualSpacing/>
        <w:rPr>
          <w:rFonts w:ascii="Times New Roman" w:hAnsi="Times New Roman" w:cs="Times New Roman"/>
          <w:sz w:val="24"/>
          <w:szCs w:val="24"/>
          <w:lang w:val="en-US"/>
        </w:rPr>
      </w:pPr>
      <w:proofErr w:type="spellStart"/>
      <w:r w:rsidRPr="00F47F88">
        <w:rPr>
          <w:rFonts w:ascii="Times New Roman" w:hAnsi="Times New Roman" w:cs="Times New Roman"/>
          <w:b/>
          <w:bCs/>
          <w:sz w:val="24"/>
          <w:szCs w:val="24"/>
          <w:lang w:val="en-US"/>
        </w:rPr>
        <w:lastRenderedPageBreak/>
        <w:t>Kreyling</w:t>
      </w:r>
      <w:proofErr w:type="spellEnd"/>
      <w:r w:rsidRPr="00F47F88">
        <w:rPr>
          <w:rFonts w:ascii="Times New Roman" w:hAnsi="Times New Roman" w:cs="Times New Roman"/>
          <w:b/>
          <w:bCs/>
          <w:sz w:val="24"/>
          <w:szCs w:val="24"/>
          <w:lang w:val="en-US"/>
        </w:rPr>
        <w:t xml:space="preserve"> J, </w:t>
      </w:r>
      <w:proofErr w:type="spellStart"/>
      <w:r w:rsidRPr="00F47F88">
        <w:rPr>
          <w:rFonts w:ascii="Times New Roman" w:hAnsi="Times New Roman" w:cs="Times New Roman"/>
          <w:b/>
          <w:bCs/>
          <w:sz w:val="24"/>
          <w:szCs w:val="24"/>
          <w:lang w:val="en-US"/>
        </w:rPr>
        <w:t>Arfin</w:t>
      </w:r>
      <w:proofErr w:type="spellEnd"/>
      <w:r w:rsidRPr="00F47F88">
        <w:rPr>
          <w:rFonts w:ascii="Times New Roman" w:hAnsi="Times New Roman" w:cs="Times New Roman"/>
          <w:b/>
          <w:bCs/>
          <w:sz w:val="24"/>
          <w:szCs w:val="24"/>
          <w:lang w:val="en-US"/>
        </w:rPr>
        <w:t xml:space="preserve"> Khan MAS, Sultana F, </w:t>
      </w:r>
      <w:r w:rsidRPr="00F47F88">
        <w:rPr>
          <w:rFonts w:ascii="Times New Roman" w:hAnsi="Times New Roman" w:cs="Times New Roman"/>
          <w:b/>
          <w:bCs/>
          <w:i/>
          <w:iCs/>
          <w:sz w:val="24"/>
          <w:szCs w:val="24"/>
          <w:lang w:val="en-US"/>
        </w:rPr>
        <w:t>et al.</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2017</w:t>
      </w:r>
      <w:r w:rsidRPr="00F47F88">
        <w:rPr>
          <w:rFonts w:ascii="Times New Roman" w:hAnsi="Times New Roman" w:cs="Times New Roman"/>
          <w:sz w:val="24"/>
          <w:szCs w:val="24"/>
          <w:lang w:val="en-US"/>
        </w:rPr>
        <w:t xml:space="preserve">. Drought effects in climate change manipulation experiments: Quantifying the influence of ambient weather conditions and rain-out shelter artifacts. </w:t>
      </w:r>
      <w:r w:rsidRPr="00F47F88">
        <w:rPr>
          <w:rFonts w:ascii="Times New Roman" w:hAnsi="Times New Roman" w:cs="Times New Roman"/>
          <w:i/>
          <w:iCs/>
          <w:sz w:val="24"/>
          <w:szCs w:val="24"/>
          <w:lang w:val="en-US"/>
        </w:rPr>
        <w:t>Ecosystems</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20</w:t>
      </w:r>
      <w:r w:rsidRPr="00F47F88">
        <w:rPr>
          <w:rFonts w:ascii="Times New Roman" w:hAnsi="Times New Roman" w:cs="Times New Roman"/>
          <w:sz w:val="24"/>
          <w:szCs w:val="24"/>
          <w:lang w:val="en-US"/>
        </w:rPr>
        <w:t>: 301–315.</w:t>
      </w:r>
    </w:p>
    <w:p w14:paraId="7DB96731" w14:textId="77777777" w:rsidR="007E3AE8" w:rsidRPr="00F47F88" w:rsidRDefault="007E3AE8" w:rsidP="00942CB2">
      <w:pPr>
        <w:pStyle w:val="Bibliography"/>
        <w:spacing w:line="480" w:lineRule="auto"/>
        <w:contextualSpacing/>
        <w:rPr>
          <w:rFonts w:ascii="Times New Roman" w:hAnsi="Times New Roman" w:cs="Times New Roman"/>
          <w:sz w:val="24"/>
          <w:szCs w:val="24"/>
          <w:lang w:val="en-US"/>
        </w:rPr>
      </w:pPr>
      <w:proofErr w:type="spellStart"/>
      <w:r w:rsidRPr="00F47F88">
        <w:rPr>
          <w:rFonts w:ascii="Times New Roman" w:hAnsi="Times New Roman" w:cs="Times New Roman"/>
          <w:b/>
          <w:bCs/>
          <w:sz w:val="24"/>
          <w:szCs w:val="24"/>
          <w:lang w:val="en-US"/>
        </w:rPr>
        <w:t>Maenpaa</w:t>
      </w:r>
      <w:proofErr w:type="spellEnd"/>
      <w:r w:rsidRPr="00F47F88">
        <w:rPr>
          <w:rFonts w:ascii="Times New Roman" w:hAnsi="Times New Roman" w:cs="Times New Roman"/>
          <w:b/>
          <w:bCs/>
          <w:sz w:val="24"/>
          <w:szCs w:val="24"/>
          <w:lang w:val="en-US"/>
        </w:rPr>
        <w:t xml:space="preserve"> M, </w:t>
      </w:r>
      <w:proofErr w:type="spellStart"/>
      <w:r w:rsidRPr="00F47F88">
        <w:rPr>
          <w:rFonts w:ascii="Times New Roman" w:hAnsi="Times New Roman" w:cs="Times New Roman"/>
          <w:b/>
          <w:bCs/>
          <w:sz w:val="24"/>
          <w:szCs w:val="24"/>
          <w:lang w:val="en-US"/>
        </w:rPr>
        <w:t>Ossipov</w:t>
      </w:r>
      <w:proofErr w:type="spellEnd"/>
      <w:r w:rsidRPr="00F47F88">
        <w:rPr>
          <w:rFonts w:ascii="Times New Roman" w:hAnsi="Times New Roman" w:cs="Times New Roman"/>
          <w:b/>
          <w:bCs/>
          <w:sz w:val="24"/>
          <w:szCs w:val="24"/>
          <w:lang w:val="en-US"/>
        </w:rPr>
        <w:t xml:space="preserve"> V, </w:t>
      </w:r>
      <w:proofErr w:type="spellStart"/>
      <w:r w:rsidRPr="00F47F88">
        <w:rPr>
          <w:rFonts w:ascii="Times New Roman" w:hAnsi="Times New Roman" w:cs="Times New Roman"/>
          <w:b/>
          <w:bCs/>
          <w:sz w:val="24"/>
          <w:szCs w:val="24"/>
          <w:lang w:val="en-US"/>
        </w:rPr>
        <w:t>Kontunen-Soppela</w:t>
      </w:r>
      <w:proofErr w:type="spellEnd"/>
      <w:r w:rsidRPr="00F47F88">
        <w:rPr>
          <w:rFonts w:ascii="Times New Roman" w:hAnsi="Times New Roman" w:cs="Times New Roman"/>
          <w:b/>
          <w:bCs/>
          <w:sz w:val="24"/>
          <w:szCs w:val="24"/>
          <w:lang w:val="en-US"/>
        </w:rPr>
        <w:t xml:space="preserve"> S, </w:t>
      </w:r>
      <w:proofErr w:type="spellStart"/>
      <w:r w:rsidRPr="00F47F88">
        <w:rPr>
          <w:rFonts w:ascii="Times New Roman" w:hAnsi="Times New Roman" w:cs="Times New Roman"/>
          <w:b/>
          <w:bCs/>
          <w:sz w:val="24"/>
          <w:szCs w:val="24"/>
          <w:lang w:val="en-US"/>
        </w:rPr>
        <w:t>Keinanen</w:t>
      </w:r>
      <w:proofErr w:type="spellEnd"/>
      <w:r w:rsidRPr="00F47F88">
        <w:rPr>
          <w:rFonts w:ascii="Times New Roman" w:hAnsi="Times New Roman" w:cs="Times New Roman"/>
          <w:b/>
          <w:bCs/>
          <w:sz w:val="24"/>
          <w:szCs w:val="24"/>
          <w:lang w:val="en-US"/>
        </w:rPr>
        <w:t xml:space="preserve"> M, </w:t>
      </w:r>
      <w:proofErr w:type="spellStart"/>
      <w:r w:rsidRPr="00F47F88">
        <w:rPr>
          <w:rFonts w:ascii="Times New Roman" w:hAnsi="Times New Roman" w:cs="Times New Roman"/>
          <w:b/>
          <w:bCs/>
          <w:sz w:val="24"/>
          <w:szCs w:val="24"/>
          <w:lang w:val="en-US"/>
        </w:rPr>
        <w:t>Rousi</w:t>
      </w:r>
      <w:proofErr w:type="spellEnd"/>
      <w:r w:rsidRPr="00F47F88">
        <w:rPr>
          <w:rFonts w:ascii="Times New Roman" w:hAnsi="Times New Roman" w:cs="Times New Roman"/>
          <w:b/>
          <w:bCs/>
          <w:sz w:val="24"/>
          <w:szCs w:val="24"/>
          <w:lang w:val="en-US"/>
        </w:rPr>
        <w:t xml:space="preserve"> M, </w:t>
      </w:r>
      <w:proofErr w:type="spellStart"/>
      <w:r w:rsidRPr="00F47F88">
        <w:rPr>
          <w:rFonts w:ascii="Times New Roman" w:hAnsi="Times New Roman" w:cs="Times New Roman"/>
          <w:b/>
          <w:bCs/>
          <w:sz w:val="24"/>
          <w:szCs w:val="24"/>
          <w:lang w:val="en-US"/>
        </w:rPr>
        <w:t>Oksanen</w:t>
      </w:r>
      <w:proofErr w:type="spellEnd"/>
      <w:r w:rsidRPr="00F47F88">
        <w:rPr>
          <w:rFonts w:ascii="Times New Roman" w:hAnsi="Times New Roman" w:cs="Times New Roman"/>
          <w:b/>
          <w:bCs/>
          <w:sz w:val="24"/>
          <w:szCs w:val="24"/>
          <w:lang w:val="en-US"/>
        </w:rPr>
        <w:t xml:space="preserve"> E</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2013</w:t>
      </w:r>
      <w:r w:rsidRPr="00F47F88">
        <w:rPr>
          <w:rFonts w:ascii="Times New Roman" w:hAnsi="Times New Roman" w:cs="Times New Roman"/>
          <w:sz w:val="24"/>
          <w:szCs w:val="24"/>
          <w:lang w:val="en-US"/>
        </w:rPr>
        <w:t xml:space="preserve">. Biochemical and growth acclimation of birch to night temperatures: genotypic similarities and differences. </w:t>
      </w:r>
      <w:r w:rsidRPr="00F47F88">
        <w:rPr>
          <w:rFonts w:ascii="Times New Roman" w:hAnsi="Times New Roman" w:cs="Times New Roman"/>
          <w:i/>
          <w:iCs/>
          <w:sz w:val="24"/>
          <w:szCs w:val="24"/>
          <w:lang w:val="en-US"/>
        </w:rPr>
        <w:t>Plant Biology</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15</w:t>
      </w:r>
      <w:r w:rsidRPr="00F47F88">
        <w:rPr>
          <w:rFonts w:ascii="Times New Roman" w:hAnsi="Times New Roman" w:cs="Times New Roman"/>
          <w:sz w:val="24"/>
          <w:szCs w:val="24"/>
          <w:lang w:val="en-US"/>
        </w:rPr>
        <w:t>: 36–43.</w:t>
      </w:r>
    </w:p>
    <w:p w14:paraId="4CB8ABDA" w14:textId="77777777" w:rsidR="007E3AE8" w:rsidRPr="00F47F88" w:rsidRDefault="007E3AE8" w:rsidP="00942CB2">
      <w:pPr>
        <w:pStyle w:val="Bibliography"/>
        <w:spacing w:line="480" w:lineRule="auto"/>
        <w:contextualSpacing/>
        <w:rPr>
          <w:rFonts w:ascii="Times New Roman" w:hAnsi="Times New Roman" w:cs="Times New Roman"/>
          <w:sz w:val="24"/>
          <w:szCs w:val="24"/>
          <w:lang w:val="en-US"/>
        </w:rPr>
      </w:pPr>
      <w:r w:rsidRPr="00F47F88">
        <w:rPr>
          <w:rFonts w:ascii="Times New Roman" w:hAnsi="Times New Roman" w:cs="Times New Roman"/>
          <w:b/>
          <w:bCs/>
          <w:sz w:val="24"/>
          <w:szCs w:val="24"/>
          <w:lang w:val="en-US"/>
        </w:rPr>
        <w:t>Mattson WJ</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1980</w:t>
      </w:r>
      <w:r w:rsidRPr="00F47F88">
        <w:rPr>
          <w:rFonts w:ascii="Times New Roman" w:hAnsi="Times New Roman" w:cs="Times New Roman"/>
          <w:sz w:val="24"/>
          <w:szCs w:val="24"/>
          <w:lang w:val="en-US"/>
        </w:rPr>
        <w:t xml:space="preserve">. Herbivory in relation to plant nitrogen content. </w:t>
      </w:r>
      <w:r w:rsidRPr="00F47F88">
        <w:rPr>
          <w:rFonts w:ascii="Times New Roman" w:hAnsi="Times New Roman" w:cs="Times New Roman"/>
          <w:i/>
          <w:iCs/>
          <w:sz w:val="24"/>
          <w:szCs w:val="24"/>
          <w:lang w:val="en-US"/>
        </w:rPr>
        <w:t>Annual Review of Ecology and Systematics</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11</w:t>
      </w:r>
      <w:r w:rsidRPr="00F47F88">
        <w:rPr>
          <w:rFonts w:ascii="Times New Roman" w:hAnsi="Times New Roman" w:cs="Times New Roman"/>
          <w:sz w:val="24"/>
          <w:szCs w:val="24"/>
          <w:lang w:val="en-US"/>
        </w:rPr>
        <w:t>: 119–161.</w:t>
      </w:r>
    </w:p>
    <w:p w14:paraId="63A59725" w14:textId="77777777" w:rsidR="007E3AE8" w:rsidRPr="00F47F88" w:rsidRDefault="007E3AE8" w:rsidP="00942CB2">
      <w:pPr>
        <w:pStyle w:val="Bibliography"/>
        <w:spacing w:line="480" w:lineRule="auto"/>
        <w:contextualSpacing/>
        <w:rPr>
          <w:rFonts w:ascii="Times New Roman" w:hAnsi="Times New Roman" w:cs="Times New Roman"/>
          <w:sz w:val="24"/>
          <w:szCs w:val="24"/>
          <w:lang w:val="en-US"/>
        </w:rPr>
      </w:pPr>
      <w:r w:rsidRPr="00F47F88">
        <w:rPr>
          <w:rFonts w:ascii="Times New Roman" w:hAnsi="Times New Roman" w:cs="Times New Roman"/>
          <w:b/>
          <w:bCs/>
          <w:sz w:val="24"/>
          <w:szCs w:val="24"/>
          <w:lang w:val="en-US"/>
        </w:rPr>
        <w:t xml:space="preserve">Metz J, </w:t>
      </w:r>
      <w:proofErr w:type="spellStart"/>
      <w:r w:rsidRPr="00F47F88">
        <w:rPr>
          <w:rFonts w:ascii="Times New Roman" w:hAnsi="Times New Roman" w:cs="Times New Roman"/>
          <w:b/>
          <w:bCs/>
          <w:sz w:val="24"/>
          <w:szCs w:val="24"/>
          <w:lang w:val="en-US"/>
        </w:rPr>
        <w:t>Ribbers</w:t>
      </w:r>
      <w:proofErr w:type="spellEnd"/>
      <w:r w:rsidRPr="00F47F88">
        <w:rPr>
          <w:rFonts w:ascii="Times New Roman" w:hAnsi="Times New Roman" w:cs="Times New Roman"/>
          <w:b/>
          <w:bCs/>
          <w:sz w:val="24"/>
          <w:szCs w:val="24"/>
          <w:lang w:val="en-US"/>
        </w:rPr>
        <w:t xml:space="preserve"> K, </w:t>
      </w:r>
      <w:proofErr w:type="spellStart"/>
      <w:r w:rsidRPr="00F47F88">
        <w:rPr>
          <w:rFonts w:ascii="Times New Roman" w:hAnsi="Times New Roman" w:cs="Times New Roman"/>
          <w:b/>
          <w:bCs/>
          <w:sz w:val="24"/>
          <w:szCs w:val="24"/>
          <w:lang w:val="en-US"/>
        </w:rPr>
        <w:t>Tielbörger</w:t>
      </w:r>
      <w:proofErr w:type="spellEnd"/>
      <w:r w:rsidRPr="00F47F88">
        <w:rPr>
          <w:rFonts w:ascii="Times New Roman" w:hAnsi="Times New Roman" w:cs="Times New Roman"/>
          <w:b/>
          <w:bCs/>
          <w:sz w:val="24"/>
          <w:szCs w:val="24"/>
          <w:lang w:val="en-US"/>
        </w:rPr>
        <w:t xml:space="preserve"> K, Müller C</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2014</w:t>
      </w:r>
      <w:r w:rsidRPr="00F47F88">
        <w:rPr>
          <w:rFonts w:ascii="Times New Roman" w:hAnsi="Times New Roman" w:cs="Times New Roman"/>
          <w:sz w:val="24"/>
          <w:szCs w:val="24"/>
          <w:lang w:val="en-US"/>
        </w:rPr>
        <w:t xml:space="preserve">. Long- and medium-term effects of aridity on the chemical </w:t>
      </w:r>
      <w:proofErr w:type="spellStart"/>
      <w:r w:rsidRPr="00F47F88">
        <w:rPr>
          <w:rFonts w:ascii="Times New Roman" w:hAnsi="Times New Roman" w:cs="Times New Roman"/>
          <w:sz w:val="24"/>
          <w:szCs w:val="24"/>
          <w:lang w:val="en-US"/>
        </w:rPr>
        <w:t>defence</w:t>
      </w:r>
      <w:proofErr w:type="spellEnd"/>
      <w:r w:rsidRPr="00F47F88">
        <w:rPr>
          <w:rFonts w:ascii="Times New Roman" w:hAnsi="Times New Roman" w:cs="Times New Roman"/>
          <w:sz w:val="24"/>
          <w:szCs w:val="24"/>
          <w:lang w:val="en-US"/>
        </w:rPr>
        <w:t xml:space="preserve"> of a widespread Brassicaceae in the Mediterranean. </w:t>
      </w:r>
      <w:r w:rsidRPr="00F47F88">
        <w:rPr>
          <w:rFonts w:ascii="Times New Roman" w:hAnsi="Times New Roman" w:cs="Times New Roman"/>
          <w:i/>
          <w:iCs/>
          <w:sz w:val="24"/>
          <w:szCs w:val="24"/>
          <w:lang w:val="en-US"/>
        </w:rPr>
        <w:t>Environmental and Experimental Botany</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105</w:t>
      </w:r>
      <w:r w:rsidRPr="00F47F88">
        <w:rPr>
          <w:rFonts w:ascii="Times New Roman" w:hAnsi="Times New Roman" w:cs="Times New Roman"/>
          <w:sz w:val="24"/>
          <w:szCs w:val="24"/>
          <w:lang w:val="en-US"/>
        </w:rPr>
        <w:t>: 39–45.</w:t>
      </w:r>
    </w:p>
    <w:p w14:paraId="62A4552F" w14:textId="77777777" w:rsidR="007E3AE8" w:rsidRPr="00F47F88" w:rsidRDefault="007E3AE8" w:rsidP="00942CB2">
      <w:pPr>
        <w:pStyle w:val="Bibliography"/>
        <w:spacing w:line="480" w:lineRule="auto"/>
        <w:contextualSpacing/>
        <w:rPr>
          <w:rFonts w:ascii="Times New Roman" w:hAnsi="Times New Roman" w:cs="Times New Roman"/>
          <w:sz w:val="24"/>
          <w:szCs w:val="24"/>
          <w:lang w:val="en-US"/>
        </w:rPr>
      </w:pPr>
      <w:proofErr w:type="spellStart"/>
      <w:r w:rsidRPr="00F47F88">
        <w:rPr>
          <w:rFonts w:ascii="Times New Roman" w:hAnsi="Times New Roman" w:cs="Times New Roman"/>
          <w:b/>
          <w:bCs/>
          <w:sz w:val="24"/>
          <w:szCs w:val="24"/>
          <w:lang w:val="en-US"/>
        </w:rPr>
        <w:t>Mommer</w:t>
      </w:r>
      <w:proofErr w:type="spellEnd"/>
      <w:r w:rsidRPr="00F47F88">
        <w:rPr>
          <w:rFonts w:ascii="Times New Roman" w:hAnsi="Times New Roman" w:cs="Times New Roman"/>
          <w:b/>
          <w:bCs/>
          <w:sz w:val="24"/>
          <w:szCs w:val="24"/>
          <w:lang w:val="en-US"/>
        </w:rPr>
        <w:t xml:space="preserve"> L, van </w:t>
      </w:r>
      <w:proofErr w:type="spellStart"/>
      <w:r w:rsidRPr="00F47F88">
        <w:rPr>
          <w:rFonts w:ascii="Times New Roman" w:hAnsi="Times New Roman" w:cs="Times New Roman"/>
          <w:b/>
          <w:bCs/>
          <w:sz w:val="24"/>
          <w:szCs w:val="24"/>
          <w:lang w:val="en-US"/>
        </w:rPr>
        <w:t>Ruijven</w:t>
      </w:r>
      <w:proofErr w:type="spellEnd"/>
      <w:r w:rsidRPr="00F47F88">
        <w:rPr>
          <w:rFonts w:ascii="Times New Roman" w:hAnsi="Times New Roman" w:cs="Times New Roman"/>
          <w:b/>
          <w:bCs/>
          <w:sz w:val="24"/>
          <w:szCs w:val="24"/>
          <w:lang w:val="en-US"/>
        </w:rPr>
        <w:t xml:space="preserve"> J, de </w:t>
      </w:r>
      <w:proofErr w:type="spellStart"/>
      <w:r w:rsidRPr="00F47F88">
        <w:rPr>
          <w:rFonts w:ascii="Times New Roman" w:hAnsi="Times New Roman" w:cs="Times New Roman"/>
          <w:b/>
          <w:bCs/>
          <w:sz w:val="24"/>
          <w:szCs w:val="24"/>
          <w:lang w:val="en-US"/>
        </w:rPr>
        <w:t>Caluwe</w:t>
      </w:r>
      <w:proofErr w:type="spellEnd"/>
      <w:r w:rsidRPr="00F47F88">
        <w:rPr>
          <w:rFonts w:ascii="Times New Roman" w:hAnsi="Times New Roman" w:cs="Times New Roman"/>
          <w:b/>
          <w:bCs/>
          <w:sz w:val="24"/>
          <w:szCs w:val="24"/>
          <w:lang w:val="en-US"/>
        </w:rPr>
        <w:t xml:space="preserve"> H, </w:t>
      </w:r>
      <w:r w:rsidRPr="00F47F88">
        <w:rPr>
          <w:rFonts w:ascii="Times New Roman" w:hAnsi="Times New Roman" w:cs="Times New Roman"/>
          <w:b/>
          <w:bCs/>
          <w:i/>
          <w:iCs/>
          <w:sz w:val="24"/>
          <w:szCs w:val="24"/>
          <w:lang w:val="en-US"/>
        </w:rPr>
        <w:t>et al.</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2010</w:t>
      </w:r>
      <w:r w:rsidRPr="00F47F88">
        <w:rPr>
          <w:rFonts w:ascii="Times New Roman" w:hAnsi="Times New Roman" w:cs="Times New Roman"/>
          <w:sz w:val="24"/>
          <w:szCs w:val="24"/>
          <w:lang w:val="en-US"/>
        </w:rPr>
        <w:t xml:space="preserve">. Unveiling below-ground species abundance in a biodiversity experiment: A test of vertical niche differentiation among grassland species. </w:t>
      </w:r>
      <w:r w:rsidRPr="00F47F88">
        <w:rPr>
          <w:rFonts w:ascii="Times New Roman" w:hAnsi="Times New Roman" w:cs="Times New Roman"/>
          <w:i/>
          <w:iCs/>
          <w:sz w:val="24"/>
          <w:szCs w:val="24"/>
          <w:lang w:val="en-US"/>
        </w:rPr>
        <w:t>Journal of Ecology</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98</w:t>
      </w:r>
      <w:r w:rsidRPr="00F47F88">
        <w:rPr>
          <w:rFonts w:ascii="Times New Roman" w:hAnsi="Times New Roman" w:cs="Times New Roman"/>
          <w:sz w:val="24"/>
          <w:szCs w:val="24"/>
          <w:lang w:val="en-US"/>
        </w:rPr>
        <w:t>: 1117–1127.</w:t>
      </w:r>
    </w:p>
    <w:p w14:paraId="5564D7BF" w14:textId="77777777" w:rsidR="007E3AE8" w:rsidRPr="00F47F88" w:rsidRDefault="007E3AE8" w:rsidP="00942CB2">
      <w:pPr>
        <w:pStyle w:val="Bibliography"/>
        <w:spacing w:line="480" w:lineRule="auto"/>
        <w:contextualSpacing/>
        <w:rPr>
          <w:rFonts w:ascii="Times New Roman" w:hAnsi="Times New Roman" w:cs="Times New Roman"/>
          <w:sz w:val="24"/>
          <w:szCs w:val="24"/>
          <w:lang w:val="en-US"/>
        </w:rPr>
      </w:pPr>
      <w:r w:rsidRPr="00F47F88">
        <w:rPr>
          <w:rFonts w:ascii="Times New Roman" w:hAnsi="Times New Roman" w:cs="Times New Roman"/>
          <w:b/>
          <w:bCs/>
          <w:sz w:val="24"/>
          <w:szCs w:val="24"/>
          <w:lang w:val="en-US"/>
        </w:rPr>
        <w:t>Moradi P</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2016</w:t>
      </w:r>
      <w:r w:rsidRPr="00F47F88">
        <w:rPr>
          <w:rFonts w:ascii="Times New Roman" w:hAnsi="Times New Roman" w:cs="Times New Roman"/>
          <w:sz w:val="24"/>
          <w:szCs w:val="24"/>
          <w:lang w:val="en-US"/>
        </w:rPr>
        <w:t xml:space="preserve">. Key plant products and common mechanisms utilized by plants in water deficit stress responses. </w:t>
      </w:r>
      <w:r w:rsidRPr="00F47F88">
        <w:rPr>
          <w:rFonts w:ascii="Times New Roman" w:hAnsi="Times New Roman" w:cs="Times New Roman"/>
          <w:i/>
          <w:iCs/>
          <w:sz w:val="24"/>
          <w:szCs w:val="24"/>
          <w:lang w:val="en-US"/>
        </w:rPr>
        <w:t>Botanical Sciences</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94</w:t>
      </w:r>
      <w:r w:rsidRPr="00F47F88">
        <w:rPr>
          <w:rFonts w:ascii="Times New Roman" w:hAnsi="Times New Roman" w:cs="Times New Roman"/>
          <w:sz w:val="24"/>
          <w:szCs w:val="24"/>
          <w:lang w:val="en-US"/>
        </w:rPr>
        <w:t>: 657–671.</w:t>
      </w:r>
    </w:p>
    <w:p w14:paraId="18B594E7" w14:textId="77777777" w:rsidR="007E3AE8" w:rsidRPr="00F47F88" w:rsidRDefault="007E3AE8" w:rsidP="00F47F88">
      <w:pPr>
        <w:pStyle w:val="Bibliography"/>
        <w:spacing w:line="480" w:lineRule="auto"/>
        <w:contextualSpacing/>
        <w:rPr>
          <w:rFonts w:ascii="Times New Roman" w:hAnsi="Times New Roman" w:cs="Times New Roman"/>
          <w:sz w:val="24"/>
          <w:szCs w:val="24"/>
          <w:lang w:val="en-US"/>
          <w:rPrChange w:id="147" w:author="Colin Orians" w:date="2018-10-29T10:55:00Z">
            <w:rPr>
              <w:lang w:val="en-US"/>
            </w:rPr>
          </w:rPrChange>
        </w:rPr>
      </w:pPr>
      <w:r w:rsidRPr="00F47F88">
        <w:rPr>
          <w:rFonts w:ascii="Times New Roman" w:hAnsi="Times New Roman" w:cs="Times New Roman"/>
          <w:b/>
          <w:bCs/>
          <w:sz w:val="24"/>
          <w:szCs w:val="24"/>
          <w:lang w:val="en-US"/>
          <w:rPrChange w:id="148" w:author="Colin Orians" w:date="2018-10-29T10:55:00Z">
            <w:rPr>
              <w:b/>
              <w:bCs/>
              <w:lang w:val="en-US"/>
            </w:rPr>
          </w:rPrChange>
        </w:rPr>
        <w:t>Moradi P, Ford-Lloyd B, Pritchard J</w:t>
      </w:r>
      <w:r w:rsidRPr="00F47F88">
        <w:rPr>
          <w:rFonts w:ascii="Times New Roman" w:hAnsi="Times New Roman" w:cs="Times New Roman"/>
          <w:sz w:val="24"/>
          <w:szCs w:val="24"/>
          <w:lang w:val="en-US"/>
          <w:rPrChange w:id="149" w:author="Colin Orians" w:date="2018-10-29T10:55:00Z">
            <w:rPr>
              <w:lang w:val="en-US"/>
            </w:rPr>
          </w:rPrChange>
        </w:rPr>
        <w:t xml:space="preserve">. </w:t>
      </w:r>
      <w:r w:rsidRPr="00F47F88">
        <w:rPr>
          <w:rFonts w:ascii="Times New Roman" w:hAnsi="Times New Roman" w:cs="Times New Roman"/>
          <w:b/>
          <w:bCs/>
          <w:sz w:val="24"/>
          <w:szCs w:val="24"/>
          <w:lang w:val="en-US"/>
          <w:rPrChange w:id="150" w:author="Colin Orians" w:date="2018-10-29T10:55:00Z">
            <w:rPr>
              <w:b/>
              <w:bCs/>
              <w:lang w:val="en-US"/>
            </w:rPr>
          </w:rPrChange>
        </w:rPr>
        <w:t>2017</w:t>
      </w:r>
      <w:r w:rsidRPr="00F47F88">
        <w:rPr>
          <w:rFonts w:ascii="Times New Roman" w:hAnsi="Times New Roman" w:cs="Times New Roman"/>
          <w:sz w:val="24"/>
          <w:szCs w:val="24"/>
          <w:lang w:val="en-US"/>
          <w:rPrChange w:id="151" w:author="Colin Orians" w:date="2018-10-29T10:55:00Z">
            <w:rPr>
              <w:lang w:val="en-US"/>
            </w:rPr>
          </w:rPrChange>
        </w:rPr>
        <w:t xml:space="preserve">. Metabolomic approach reveals the biochemical mechanisms underlying drought stress tolerance in thyme. </w:t>
      </w:r>
      <w:r w:rsidRPr="00F47F88">
        <w:rPr>
          <w:rFonts w:ascii="Times New Roman" w:hAnsi="Times New Roman" w:cs="Times New Roman"/>
          <w:i/>
          <w:iCs/>
          <w:sz w:val="24"/>
          <w:szCs w:val="24"/>
          <w:lang w:val="en-US"/>
          <w:rPrChange w:id="152" w:author="Colin Orians" w:date="2018-10-29T10:55:00Z">
            <w:rPr>
              <w:i/>
              <w:iCs/>
              <w:lang w:val="en-US"/>
            </w:rPr>
          </w:rPrChange>
        </w:rPr>
        <w:t>Analytical Biochemistry</w:t>
      </w:r>
      <w:r w:rsidRPr="00F47F88">
        <w:rPr>
          <w:rFonts w:ascii="Times New Roman" w:hAnsi="Times New Roman" w:cs="Times New Roman"/>
          <w:sz w:val="24"/>
          <w:szCs w:val="24"/>
          <w:lang w:val="en-US"/>
          <w:rPrChange w:id="153" w:author="Colin Orians" w:date="2018-10-29T10:55:00Z">
            <w:rPr>
              <w:lang w:val="en-US"/>
            </w:rPr>
          </w:rPrChange>
        </w:rPr>
        <w:t xml:space="preserve"> </w:t>
      </w:r>
      <w:r w:rsidRPr="00F47F88">
        <w:rPr>
          <w:rFonts w:ascii="Times New Roman" w:hAnsi="Times New Roman" w:cs="Times New Roman"/>
          <w:b/>
          <w:bCs/>
          <w:sz w:val="24"/>
          <w:szCs w:val="24"/>
          <w:lang w:val="en-US"/>
          <w:rPrChange w:id="154" w:author="Colin Orians" w:date="2018-10-29T10:55:00Z">
            <w:rPr>
              <w:b/>
              <w:bCs/>
              <w:lang w:val="en-US"/>
            </w:rPr>
          </w:rPrChange>
        </w:rPr>
        <w:t>527</w:t>
      </w:r>
      <w:r w:rsidRPr="00F47F88">
        <w:rPr>
          <w:rFonts w:ascii="Times New Roman" w:hAnsi="Times New Roman" w:cs="Times New Roman"/>
          <w:sz w:val="24"/>
          <w:szCs w:val="24"/>
          <w:lang w:val="en-US"/>
          <w:rPrChange w:id="155" w:author="Colin Orians" w:date="2018-10-29T10:55:00Z">
            <w:rPr>
              <w:lang w:val="en-US"/>
            </w:rPr>
          </w:rPrChange>
        </w:rPr>
        <w:t>: 49–62.</w:t>
      </w:r>
    </w:p>
    <w:p w14:paraId="347534E8" w14:textId="4FA91A82" w:rsidR="00804509" w:rsidRPr="00250349" w:rsidRDefault="00804509" w:rsidP="00F47F88">
      <w:pPr>
        <w:pStyle w:val="Bibliography"/>
        <w:spacing w:line="480" w:lineRule="auto"/>
        <w:contextualSpacing/>
        <w:rPr>
          <w:ins w:id="156" w:author="Colin Orians" w:date="2018-10-29T10:37:00Z"/>
          <w:rFonts w:ascii="Times New Roman" w:hAnsi="Times New Roman" w:cs="Times New Roman"/>
          <w:noProof/>
          <w:sz w:val="24"/>
          <w:szCs w:val="24"/>
        </w:rPr>
      </w:pPr>
      <w:ins w:id="157" w:author="Colin Orians" w:date="2018-10-29T10:37:00Z">
        <w:r w:rsidRPr="00F47F88">
          <w:rPr>
            <w:rFonts w:ascii="Times New Roman" w:hAnsi="Times New Roman" w:cs="Times New Roman"/>
            <w:b/>
            <w:noProof/>
            <w:sz w:val="24"/>
            <w:szCs w:val="24"/>
          </w:rPr>
          <w:t>Oksanen J, Blanchet FG, Friendly M</w:t>
        </w:r>
      </w:ins>
      <w:ins w:id="158" w:author="Colin Orians" w:date="2018-10-29T10:54:00Z">
        <w:r w:rsidR="00F47F88" w:rsidRPr="00F47F88">
          <w:rPr>
            <w:rFonts w:ascii="Times New Roman" w:hAnsi="Times New Roman" w:cs="Times New Roman"/>
            <w:b/>
            <w:noProof/>
            <w:sz w:val="24"/>
            <w:szCs w:val="24"/>
          </w:rPr>
          <w:t>,</w:t>
        </w:r>
      </w:ins>
      <w:ins w:id="159" w:author="Colin Orians" w:date="2018-10-29T10:37:00Z">
        <w:r w:rsidRPr="00F47F88">
          <w:rPr>
            <w:rFonts w:ascii="Times New Roman" w:hAnsi="Times New Roman" w:cs="Times New Roman"/>
            <w:b/>
            <w:noProof/>
            <w:sz w:val="24"/>
            <w:szCs w:val="24"/>
          </w:rPr>
          <w:t xml:space="preserve"> </w:t>
        </w:r>
        <w:r w:rsidRPr="00F47F88">
          <w:rPr>
            <w:rFonts w:ascii="Times New Roman" w:hAnsi="Times New Roman" w:cs="Times New Roman"/>
            <w:b/>
            <w:i/>
            <w:noProof/>
            <w:sz w:val="24"/>
            <w:szCs w:val="24"/>
          </w:rPr>
          <w:t>et al</w:t>
        </w:r>
        <w:r w:rsidRPr="00F47F88">
          <w:rPr>
            <w:rFonts w:ascii="Times New Roman" w:hAnsi="Times New Roman" w:cs="Times New Roman"/>
            <w:b/>
            <w:noProof/>
            <w:sz w:val="24"/>
            <w:szCs w:val="24"/>
          </w:rPr>
          <w:t>. 2018.</w:t>
        </w:r>
        <w:r w:rsidRPr="00F47F88">
          <w:rPr>
            <w:rFonts w:ascii="Times New Roman" w:hAnsi="Times New Roman" w:cs="Times New Roman"/>
            <w:noProof/>
            <w:sz w:val="24"/>
            <w:szCs w:val="24"/>
          </w:rPr>
          <w:t xml:space="preserve"> vegan: Community Ecology Package.</w:t>
        </w:r>
      </w:ins>
      <w:ins w:id="160" w:author="Colin Orians" w:date="2018-10-29T10:54:00Z">
        <w:r w:rsidR="00F47F88" w:rsidRPr="0032022E">
          <w:rPr>
            <w:rFonts w:ascii="Times New Roman" w:hAnsi="Times New Roman" w:cs="Times New Roman"/>
            <w:sz w:val="24"/>
            <w:szCs w:val="24"/>
          </w:rPr>
          <w:t xml:space="preserve"> </w:t>
        </w:r>
        <w:r w:rsidR="00F47F88" w:rsidRPr="00F50173">
          <w:rPr>
            <w:rFonts w:ascii="Times New Roman" w:hAnsi="Times New Roman" w:cs="Times New Roman"/>
            <w:noProof/>
            <w:sz w:val="24"/>
            <w:szCs w:val="24"/>
          </w:rPr>
          <w:t>https://cran.r-project.org/web/packages/vegan/vegan.pdf</w:t>
        </w:r>
      </w:ins>
    </w:p>
    <w:p w14:paraId="091E2595" w14:textId="77777777" w:rsidR="007E3AE8" w:rsidRPr="00F47F88" w:rsidRDefault="007E3AE8" w:rsidP="00F47F88">
      <w:pPr>
        <w:pStyle w:val="Bibliography"/>
        <w:spacing w:line="480" w:lineRule="auto"/>
        <w:contextualSpacing/>
        <w:rPr>
          <w:rFonts w:ascii="Times New Roman" w:hAnsi="Times New Roman" w:cs="Times New Roman"/>
          <w:sz w:val="24"/>
          <w:szCs w:val="24"/>
          <w:lang w:val="en-US"/>
          <w:rPrChange w:id="161" w:author="Colin Orians" w:date="2018-10-29T10:55:00Z">
            <w:rPr>
              <w:lang w:val="en-US"/>
            </w:rPr>
          </w:rPrChange>
        </w:rPr>
      </w:pPr>
      <w:proofErr w:type="spellStart"/>
      <w:r w:rsidRPr="00F47F88">
        <w:rPr>
          <w:rFonts w:ascii="Times New Roman" w:hAnsi="Times New Roman" w:cs="Times New Roman"/>
          <w:b/>
          <w:bCs/>
          <w:sz w:val="24"/>
          <w:szCs w:val="24"/>
          <w:lang w:val="en-US"/>
          <w:rPrChange w:id="162" w:author="Colin Orians" w:date="2018-10-29T10:55:00Z">
            <w:rPr>
              <w:b/>
              <w:bCs/>
              <w:lang w:val="en-US"/>
            </w:rPr>
          </w:rPrChange>
        </w:rPr>
        <w:t>Pankoke</w:t>
      </w:r>
      <w:proofErr w:type="spellEnd"/>
      <w:r w:rsidRPr="00F47F88">
        <w:rPr>
          <w:rFonts w:ascii="Times New Roman" w:hAnsi="Times New Roman" w:cs="Times New Roman"/>
          <w:b/>
          <w:bCs/>
          <w:sz w:val="24"/>
          <w:szCs w:val="24"/>
          <w:lang w:val="en-US"/>
          <w:rPrChange w:id="163" w:author="Colin Orians" w:date="2018-10-29T10:55:00Z">
            <w:rPr>
              <w:b/>
              <w:bCs/>
              <w:lang w:val="en-US"/>
            </w:rPr>
          </w:rPrChange>
        </w:rPr>
        <w:t xml:space="preserve"> H, </w:t>
      </w:r>
      <w:proofErr w:type="spellStart"/>
      <w:r w:rsidRPr="00F47F88">
        <w:rPr>
          <w:rFonts w:ascii="Times New Roman" w:hAnsi="Times New Roman" w:cs="Times New Roman"/>
          <w:b/>
          <w:bCs/>
          <w:sz w:val="24"/>
          <w:szCs w:val="24"/>
          <w:lang w:val="en-US"/>
          <w:rPrChange w:id="164" w:author="Colin Orians" w:date="2018-10-29T10:55:00Z">
            <w:rPr>
              <w:b/>
              <w:bCs/>
              <w:lang w:val="en-US"/>
            </w:rPr>
          </w:rPrChange>
        </w:rPr>
        <w:t>Buschmann</w:t>
      </w:r>
      <w:proofErr w:type="spellEnd"/>
      <w:r w:rsidRPr="00F47F88">
        <w:rPr>
          <w:rFonts w:ascii="Times New Roman" w:hAnsi="Times New Roman" w:cs="Times New Roman"/>
          <w:b/>
          <w:bCs/>
          <w:sz w:val="24"/>
          <w:szCs w:val="24"/>
          <w:lang w:val="en-US"/>
          <w:rPrChange w:id="165" w:author="Colin Orians" w:date="2018-10-29T10:55:00Z">
            <w:rPr>
              <w:b/>
              <w:bCs/>
              <w:lang w:val="en-US"/>
            </w:rPr>
          </w:rPrChange>
        </w:rPr>
        <w:t xml:space="preserve"> T, Müller C</w:t>
      </w:r>
      <w:r w:rsidRPr="00F47F88">
        <w:rPr>
          <w:rFonts w:ascii="Times New Roman" w:hAnsi="Times New Roman" w:cs="Times New Roman"/>
          <w:sz w:val="24"/>
          <w:szCs w:val="24"/>
          <w:lang w:val="en-US"/>
          <w:rPrChange w:id="166" w:author="Colin Orians" w:date="2018-10-29T10:55:00Z">
            <w:rPr>
              <w:lang w:val="en-US"/>
            </w:rPr>
          </w:rPrChange>
        </w:rPr>
        <w:t xml:space="preserve">. </w:t>
      </w:r>
      <w:r w:rsidRPr="00F47F88">
        <w:rPr>
          <w:rFonts w:ascii="Times New Roman" w:hAnsi="Times New Roman" w:cs="Times New Roman"/>
          <w:b/>
          <w:bCs/>
          <w:sz w:val="24"/>
          <w:szCs w:val="24"/>
          <w:lang w:val="en-US"/>
          <w:rPrChange w:id="167" w:author="Colin Orians" w:date="2018-10-29T10:55:00Z">
            <w:rPr>
              <w:b/>
              <w:bCs/>
              <w:lang w:val="en-US"/>
            </w:rPr>
          </w:rPrChange>
        </w:rPr>
        <w:t>2013</w:t>
      </w:r>
      <w:r w:rsidRPr="00F47F88">
        <w:rPr>
          <w:rFonts w:ascii="Times New Roman" w:hAnsi="Times New Roman" w:cs="Times New Roman"/>
          <w:sz w:val="24"/>
          <w:szCs w:val="24"/>
          <w:lang w:val="en-US"/>
          <w:rPrChange w:id="168" w:author="Colin Orians" w:date="2018-10-29T10:55:00Z">
            <w:rPr>
              <w:lang w:val="en-US"/>
            </w:rPr>
          </w:rPrChange>
        </w:rPr>
        <w:t xml:space="preserve">. Role of plant β-glucosidases in the dual defense system of iridoid glycosides and their hydrolyzing enzymes in </w:t>
      </w:r>
      <w:proofErr w:type="spellStart"/>
      <w:r w:rsidRPr="00F47F88">
        <w:rPr>
          <w:rFonts w:ascii="Times New Roman" w:hAnsi="Times New Roman" w:cs="Times New Roman"/>
          <w:i/>
          <w:sz w:val="24"/>
          <w:szCs w:val="24"/>
          <w:lang w:val="en-US"/>
          <w:rPrChange w:id="169" w:author="Colin Orians" w:date="2018-10-29T10:55:00Z">
            <w:rPr>
              <w:i/>
              <w:lang w:val="en-US"/>
            </w:rPr>
          </w:rPrChange>
        </w:rPr>
        <w:t>Plantago</w:t>
      </w:r>
      <w:proofErr w:type="spellEnd"/>
      <w:r w:rsidRPr="00F47F88">
        <w:rPr>
          <w:rFonts w:ascii="Times New Roman" w:hAnsi="Times New Roman" w:cs="Times New Roman"/>
          <w:i/>
          <w:sz w:val="24"/>
          <w:szCs w:val="24"/>
          <w:lang w:val="en-US"/>
          <w:rPrChange w:id="170" w:author="Colin Orians" w:date="2018-10-29T10:55:00Z">
            <w:rPr>
              <w:i/>
              <w:lang w:val="en-US"/>
            </w:rPr>
          </w:rPrChange>
        </w:rPr>
        <w:t xml:space="preserve"> </w:t>
      </w:r>
      <w:proofErr w:type="spellStart"/>
      <w:r w:rsidRPr="00F47F88">
        <w:rPr>
          <w:rFonts w:ascii="Times New Roman" w:hAnsi="Times New Roman" w:cs="Times New Roman"/>
          <w:i/>
          <w:sz w:val="24"/>
          <w:szCs w:val="24"/>
          <w:lang w:val="en-US"/>
          <w:rPrChange w:id="171" w:author="Colin Orians" w:date="2018-10-29T10:55:00Z">
            <w:rPr>
              <w:i/>
              <w:lang w:val="en-US"/>
            </w:rPr>
          </w:rPrChange>
        </w:rPr>
        <w:t>lanceolata</w:t>
      </w:r>
      <w:proofErr w:type="spellEnd"/>
      <w:r w:rsidRPr="00F47F88">
        <w:rPr>
          <w:rFonts w:ascii="Times New Roman" w:hAnsi="Times New Roman" w:cs="Times New Roman"/>
          <w:sz w:val="24"/>
          <w:szCs w:val="24"/>
          <w:lang w:val="en-US"/>
          <w:rPrChange w:id="172" w:author="Colin Orians" w:date="2018-10-29T10:55:00Z">
            <w:rPr>
              <w:lang w:val="en-US"/>
            </w:rPr>
          </w:rPrChange>
        </w:rPr>
        <w:t xml:space="preserve"> and </w:t>
      </w:r>
      <w:proofErr w:type="spellStart"/>
      <w:r w:rsidRPr="00F47F88">
        <w:rPr>
          <w:rFonts w:ascii="Times New Roman" w:hAnsi="Times New Roman" w:cs="Times New Roman"/>
          <w:i/>
          <w:sz w:val="24"/>
          <w:szCs w:val="24"/>
          <w:lang w:val="en-US"/>
          <w:rPrChange w:id="173" w:author="Colin Orians" w:date="2018-10-29T10:55:00Z">
            <w:rPr>
              <w:i/>
              <w:lang w:val="en-US"/>
            </w:rPr>
          </w:rPrChange>
        </w:rPr>
        <w:t>Plantago</w:t>
      </w:r>
      <w:proofErr w:type="spellEnd"/>
      <w:r w:rsidRPr="00F47F88">
        <w:rPr>
          <w:rFonts w:ascii="Times New Roman" w:hAnsi="Times New Roman" w:cs="Times New Roman"/>
          <w:i/>
          <w:sz w:val="24"/>
          <w:szCs w:val="24"/>
          <w:lang w:val="en-US"/>
          <w:rPrChange w:id="174" w:author="Colin Orians" w:date="2018-10-29T10:55:00Z">
            <w:rPr>
              <w:i/>
              <w:lang w:val="en-US"/>
            </w:rPr>
          </w:rPrChange>
        </w:rPr>
        <w:t xml:space="preserve"> major</w:t>
      </w:r>
      <w:r w:rsidRPr="00F47F88">
        <w:rPr>
          <w:rFonts w:ascii="Times New Roman" w:hAnsi="Times New Roman" w:cs="Times New Roman"/>
          <w:sz w:val="24"/>
          <w:szCs w:val="24"/>
          <w:lang w:val="en-US"/>
          <w:rPrChange w:id="175" w:author="Colin Orians" w:date="2018-10-29T10:55:00Z">
            <w:rPr>
              <w:lang w:val="en-US"/>
            </w:rPr>
          </w:rPrChange>
        </w:rPr>
        <w:t xml:space="preserve">. </w:t>
      </w:r>
      <w:r w:rsidRPr="00F47F88">
        <w:rPr>
          <w:rFonts w:ascii="Times New Roman" w:hAnsi="Times New Roman" w:cs="Times New Roman"/>
          <w:i/>
          <w:iCs/>
          <w:sz w:val="24"/>
          <w:szCs w:val="24"/>
          <w:lang w:val="en-US"/>
          <w:rPrChange w:id="176" w:author="Colin Orians" w:date="2018-10-29T10:55:00Z">
            <w:rPr>
              <w:i/>
              <w:iCs/>
              <w:lang w:val="en-US"/>
            </w:rPr>
          </w:rPrChange>
        </w:rPr>
        <w:t>Phytochemistry</w:t>
      </w:r>
      <w:r w:rsidRPr="00F47F88">
        <w:rPr>
          <w:rFonts w:ascii="Times New Roman" w:hAnsi="Times New Roman" w:cs="Times New Roman"/>
          <w:sz w:val="24"/>
          <w:szCs w:val="24"/>
          <w:lang w:val="en-US"/>
          <w:rPrChange w:id="177" w:author="Colin Orians" w:date="2018-10-29T10:55:00Z">
            <w:rPr>
              <w:lang w:val="en-US"/>
            </w:rPr>
          </w:rPrChange>
        </w:rPr>
        <w:t xml:space="preserve"> </w:t>
      </w:r>
      <w:r w:rsidRPr="00F47F88">
        <w:rPr>
          <w:rFonts w:ascii="Times New Roman" w:hAnsi="Times New Roman" w:cs="Times New Roman"/>
          <w:b/>
          <w:bCs/>
          <w:sz w:val="24"/>
          <w:szCs w:val="24"/>
          <w:lang w:val="en-US"/>
          <w:rPrChange w:id="178" w:author="Colin Orians" w:date="2018-10-29T10:55:00Z">
            <w:rPr>
              <w:b/>
              <w:bCs/>
              <w:lang w:val="en-US"/>
            </w:rPr>
          </w:rPrChange>
        </w:rPr>
        <w:t>94</w:t>
      </w:r>
      <w:r w:rsidRPr="00F47F88">
        <w:rPr>
          <w:rFonts w:ascii="Times New Roman" w:hAnsi="Times New Roman" w:cs="Times New Roman"/>
          <w:sz w:val="24"/>
          <w:szCs w:val="24"/>
          <w:lang w:val="en-US"/>
          <w:rPrChange w:id="179" w:author="Colin Orians" w:date="2018-10-29T10:55:00Z">
            <w:rPr>
              <w:lang w:val="en-US"/>
            </w:rPr>
          </w:rPrChange>
        </w:rPr>
        <w:t>: 99–107.</w:t>
      </w:r>
    </w:p>
    <w:p w14:paraId="6494796D" w14:textId="77777777" w:rsidR="007E3AE8" w:rsidRPr="00250349" w:rsidRDefault="007E3AE8" w:rsidP="00942CB2">
      <w:pPr>
        <w:pStyle w:val="Bibliography"/>
        <w:spacing w:line="480" w:lineRule="auto"/>
        <w:contextualSpacing/>
        <w:rPr>
          <w:rFonts w:ascii="Times New Roman" w:hAnsi="Times New Roman" w:cs="Times New Roman"/>
          <w:sz w:val="24"/>
          <w:szCs w:val="24"/>
          <w:lang w:val="en-US"/>
        </w:rPr>
      </w:pPr>
      <w:proofErr w:type="spellStart"/>
      <w:r w:rsidRPr="00F47F88">
        <w:rPr>
          <w:rFonts w:ascii="Times New Roman" w:hAnsi="Times New Roman" w:cs="Times New Roman"/>
          <w:b/>
          <w:bCs/>
          <w:sz w:val="24"/>
          <w:szCs w:val="24"/>
          <w:lang w:val="en-US"/>
        </w:rPr>
        <w:lastRenderedPageBreak/>
        <w:t>Pankoke</w:t>
      </w:r>
      <w:proofErr w:type="spellEnd"/>
      <w:r w:rsidRPr="00F47F88">
        <w:rPr>
          <w:rFonts w:ascii="Times New Roman" w:hAnsi="Times New Roman" w:cs="Times New Roman"/>
          <w:b/>
          <w:bCs/>
          <w:sz w:val="24"/>
          <w:szCs w:val="24"/>
          <w:lang w:val="en-US"/>
        </w:rPr>
        <w:t xml:space="preserve"> H, </w:t>
      </w:r>
      <w:proofErr w:type="spellStart"/>
      <w:r w:rsidRPr="00F47F88">
        <w:rPr>
          <w:rFonts w:ascii="Times New Roman" w:hAnsi="Times New Roman" w:cs="Times New Roman"/>
          <w:b/>
          <w:bCs/>
          <w:sz w:val="24"/>
          <w:szCs w:val="24"/>
          <w:lang w:val="en-US"/>
        </w:rPr>
        <w:t>Höpfner</w:t>
      </w:r>
      <w:proofErr w:type="spellEnd"/>
      <w:r w:rsidRPr="00F47F88">
        <w:rPr>
          <w:rFonts w:ascii="Times New Roman" w:hAnsi="Times New Roman" w:cs="Times New Roman"/>
          <w:b/>
          <w:bCs/>
          <w:sz w:val="24"/>
          <w:szCs w:val="24"/>
          <w:lang w:val="en-US"/>
        </w:rPr>
        <w:t xml:space="preserve"> I, </w:t>
      </w:r>
      <w:proofErr w:type="spellStart"/>
      <w:r w:rsidRPr="00F47F88">
        <w:rPr>
          <w:rFonts w:ascii="Times New Roman" w:hAnsi="Times New Roman" w:cs="Times New Roman"/>
          <w:b/>
          <w:bCs/>
          <w:sz w:val="24"/>
          <w:szCs w:val="24"/>
          <w:lang w:val="en-US"/>
        </w:rPr>
        <w:t>Matuszak</w:t>
      </w:r>
      <w:proofErr w:type="spellEnd"/>
      <w:r w:rsidRPr="00F47F88">
        <w:rPr>
          <w:rFonts w:ascii="Times New Roman" w:hAnsi="Times New Roman" w:cs="Times New Roman"/>
          <w:b/>
          <w:bCs/>
          <w:sz w:val="24"/>
          <w:szCs w:val="24"/>
          <w:lang w:val="en-US"/>
        </w:rPr>
        <w:t xml:space="preserve"> A, </w:t>
      </w:r>
      <w:proofErr w:type="spellStart"/>
      <w:r w:rsidRPr="00F47F88">
        <w:rPr>
          <w:rFonts w:ascii="Times New Roman" w:hAnsi="Times New Roman" w:cs="Times New Roman"/>
          <w:b/>
          <w:bCs/>
          <w:sz w:val="24"/>
          <w:szCs w:val="24"/>
          <w:lang w:val="en-US"/>
        </w:rPr>
        <w:t>Beyschlag</w:t>
      </w:r>
      <w:proofErr w:type="spellEnd"/>
      <w:r w:rsidRPr="00F47F88">
        <w:rPr>
          <w:rFonts w:ascii="Times New Roman" w:hAnsi="Times New Roman" w:cs="Times New Roman"/>
          <w:b/>
          <w:bCs/>
          <w:sz w:val="24"/>
          <w:szCs w:val="24"/>
          <w:lang w:val="en-US"/>
        </w:rPr>
        <w:t xml:space="preserve"> W, Müller C</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2015</w:t>
      </w:r>
      <w:r w:rsidRPr="00F47F88">
        <w:rPr>
          <w:rFonts w:ascii="Times New Roman" w:hAnsi="Times New Roman" w:cs="Times New Roman"/>
          <w:sz w:val="24"/>
          <w:szCs w:val="24"/>
          <w:lang w:val="en-US"/>
        </w:rPr>
        <w:t xml:space="preserve">. The effects of mineral nitrogen limitation, competition, arbuscular mycorrhiza, and their respective interactions, on morphological and chemical plant traits of </w:t>
      </w:r>
      <w:proofErr w:type="spellStart"/>
      <w:r w:rsidRPr="00F50173">
        <w:rPr>
          <w:rFonts w:ascii="Times New Roman" w:hAnsi="Times New Roman" w:cs="Times New Roman"/>
          <w:i/>
          <w:sz w:val="24"/>
          <w:szCs w:val="24"/>
          <w:lang w:val="en-US"/>
        </w:rPr>
        <w:t>Plantago</w:t>
      </w:r>
      <w:proofErr w:type="spellEnd"/>
      <w:r w:rsidRPr="00F50173">
        <w:rPr>
          <w:rFonts w:ascii="Times New Roman" w:hAnsi="Times New Roman" w:cs="Times New Roman"/>
          <w:i/>
          <w:sz w:val="24"/>
          <w:szCs w:val="24"/>
          <w:lang w:val="en-US"/>
        </w:rPr>
        <w:t xml:space="preserve"> </w:t>
      </w:r>
      <w:proofErr w:type="spellStart"/>
      <w:r w:rsidRPr="00F50173">
        <w:rPr>
          <w:rFonts w:ascii="Times New Roman" w:hAnsi="Times New Roman" w:cs="Times New Roman"/>
          <w:i/>
          <w:sz w:val="24"/>
          <w:szCs w:val="24"/>
          <w:lang w:val="en-US"/>
        </w:rPr>
        <w:t>lanceolata</w:t>
      </w:r>
      <w:proofErr w:type="spellEnd"/>
      <w:r w:rsidRPr="00F50173">
        <w:rPr>
          <w:rFonts w:ascii="Times New Roman" w:hAnsi="Times New Roman" w:cs="Times New Roman"/>
          <w:sz w:val="24"/>
          <w:szCs w:val="24"/>
          <w:lang w:val="en-US"/>
        </w:rPr>
        <w:t xml:space="preserve">. </w:t>
      </w:r>
      <w:r w:rsidRPr="00250349">
        <w:rPr>
          <w:rFonts w:ascii="Times New Roman" w:hAnsi="Times New Roman" w:cs="Times New Roman"/>
          <w:i/>
          <w:iCs/>
          <w:sz w:val="24"/>
          <w:szCs w:val="24"/>
          <w:lang w:val="en-US"/>
        </w:rPr>
        <w:t>Phytochemistry</w:t>
      </w:r>
      <w:r w:rsidRPr="00250349">
        <w:rPr>
          <w:rFonts w:ascii="Times New Roman" w:hAnsi="Times New Roman" w:cs="Times New Roman"/>
          <w:sz w:val="24"/>
          <w:szCs w:val="24"/>
          <w:lang w:val="en-US"/>
        </w:rPr>
        <w:t xml:space="preserve"> </w:t>
      </w:r>
      <w:r w:rsidRPr="00250349">
        <w:rPr>
          <w:rFonts w:ascii="Times New Roman" w:hAnsi="Times New Roman" w:cs="Times New Roman"/>
          <w:b/>
          <w:bCs/>
          <w:sz w:val="24"/>
          <w:szCs w:val="24"/>
          <w:lang w:val="en-US"/>
        </w:rPr>
        <w:t>118</w:t>
      </w:r>
      <w:r w:rsidRPr="00250349">
        <w:rPr>
          <w:rFonts w:ascii="Times New Roman" w:hAnsi="Times New Roman" w:cs="Times New Roman"/>
          <w:sz w:val="24"/>
          <w:szCs w:val="24"/>
          <w:lang w:val="en-US"/>
        </w:rPr>
        <w:t>: 149–161.</w:t>
      </w:r>
    </w:p>
    <w:p w14:paraId="2F03428F" w14:textId="77777777" w:rsidR="007E3AE8" w:rsidRPr="00F47F88" w:rsidRDefault="007E3AE8" w:rsidP="00942CB2">
      <w:pPr>
        <w:pStyle w:val="Bibliography"/>
        <w:spacing w:line="480" w:lineRule="auto"/>
        <w:contextualSpacing/>
        <w:rPr>
          <w:rFonts w:ascii="Times New Roman" w:hAnsi="Times New Roman" w:cs="Times New Roman"/>
          <w:sz w:val="24"/>
          <w:szCs w:val="24"/>
          <w:lang w:val="en-US"/>
        </w:rPr>
      </w:pPr>
      <w:proofErr w:type="spellStart"/>
      <w:r w:rsidRPr="009C7385">
        <w:rPr>
          <w:rFonts w:ascii="Times New Roman" w:hAnsi="Times New Roman" w:cs="Times New Roman"/>
          <w:b/>
          <w:bCs/>
          <w:sz w:val="24"/>
          <w:szCs w:val="24"/>
          <w:lang w:val="en-US"/>
        </w:rPr>
        <w:t>Pankoke</w:t>
      </w:r>
      <w:proofErr w:type="spellEnd"/>
      <w:r w:rsidRPr="009C7385">
        <w:rPr>
          <w:rFonts w:ascii="Times New Roman" w:hAnsi="Times New Roman" w:cs="Times New Roman"/>
          <w:b/>
          <w:bCs/>
          <w:sz w:val="24"/>
          <w:szCs w:val="24"/>
          <w:lang w:val="en-US"/>
        </w:rPr>
        <w:t xml:space="preserve"> H, Müller C</w:t>
      </w:r>
      <w:r w:rsidRPr="009D291F">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2013</w:t>
      </w:r>
      <w:r w:rsidRPr="00F47F88">
        <w:rPr>
          <w:rFonts w:ascii="Times New Roman" w:hAnsi="Times New Roman" w:cs="Times New Roman"/>
          <w:sz w:val="24"/>
          <w:szCs w:val="24"/>
          <w:lang w:val="en-US"/>
        </w:rPr>
        <w:t xml:space="preserve">. Impact of defoliation on the regrowth capacity and the shoot metabolite profile of </w:t>
      </w:r>
      <w:proofErr w:type="spellStart"/>
      <w:r w:rsidRPr="00F47F88">
        <w:rPr>
          <w:rFonts w:ascii="Times New Roman" w:hAnsi="Times New Roman" w:cs="Times New Roman"/>
          <w:i/>
          <w:sz w:val="24"/>
          <w:szCs w:val="24"/>
          <w:lang w:val="en-US"/>
        </w:rPr>
        <w:t>Plantago</w:t>
      </w:r>
      <w:proofErr w:type="spellEnd"/>
      <w:r w:rsidRPr="00F47F88">
        <w:rPr>
          <w:rFonts w:ascii="Times New Roman" w:hAnsi="Times New Roman" w:cs="Times New Roman"/>
          <w:i/>
          <w:sz w:val="24"/>
          <w:szCs w:val="24"/>
          <w:lang w:val="en-US"/>
        </w:rPr>
        <w:t xml:space="preserve"> </w:t>
      </w:r>
      <w:proofErr w:type="spellStart"/>
      <w:r w:rsidRPr="00F47F88">
        <w:rPr>
          <w:rFonts w:ascii="Times New Roman" w:hAnsi="Times New Roman" w:cs="Times New Roman"/>
          <w:i/>
          <w:sz w:val="24"/>
          <w:szCs w:val="24"/>
          <w:lang w:val="en-US"/>
        </w:rPr>
        <w:t>lanceolata</w:t>
      </w:r>
      <w:proofErr w:type="spellEnd"/>
      <w:r w:rsidRPr="00F47F88">
        <w:rPr>
          <w:rFonts w:ascii="Times New Roman" w:hAnsi="Times New Roman" w:cs="Times New Roman"/>
          <w:sz w:val="24"/>
          <w:szCs w:val="24"/>
          <w:lang w:val="en-US"/>
        </w:rPr>
        <w:t xml:space="preserve"> L. </w:t>
      </w:r>
      <w:r w:rsidRPr="00F47F88">
        <w:rPr>
          <w:rFonts w:ascii="Times New Roman" w:hAnsi="Times New Roman" w:cs="Times New Roman"/>
          <w:i/>
          <w:iCs/>
          <w:sz w:val="24"/>
          <w:szCs w:val="24"/>
          <w:lang w:val="en-US"/>
        </w:rPr>
        <w:t>Plant Physiology and Biochemistry</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71</w:t>
      </w:r>
      <w:r w:rsidRPr="00F47F88">
        <w:rPr>
          <w:rFonts w:ascii="Times New Roman" w:hAnsi="Times New Roman" w:cs="Times New Roman"/>
          <w:sz w:val="24"/>
          <w:szCs w:val="24"/>
          <w:lang w:val="en-US"/>
        </w:rPr>
        <w:t>: 325–333.</w:t>
      </w:r>
    </w:p>
    <w:p w14:paraId="2B1D3A5F" w14:textId="77777777" w:rsidR="007E3AE8" w:rsidRPr="00F47F88" w:rsidRDefault="007E3AE8" w:rsidP="00942CB2">
      <w:pPr>
        <w:pStyle w:val="Bibliography"/>
        <w:spacing w:line="480" w:lineRule="auto"/>
        <w:contextualSpacing/>
        <w:rPr>
          <w:rFonts w:ascii="Times New Roman" w:hAnsi="Times New Roman" w:cs="Times New Roman"/>
          <w:sz w:val="24"/>
          <w:szCs w:val="24"/>
          <w:lang w:val="en-US"/>
        </w:rPr>
      </w:pPr>
      <w:r w:rsidRPr="00F47F88">
        <w:rPr>
          <w:rFonts w:ascii="Times New Roman" w:hAnsi="Times New Roman" w:cs="Times New Roman"/>
          <w:b/>
          <w:bCs/>
          <w:sz w:val="24"/>
          <w:szCs w:val="24"/>
          <w:lang w:val="en-US"/>
        </w:rPr>
        <w:t>Patel JA, Vora AB</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1985</w:t>
      </w:r>
      <w:r w:rsidRPr="00F47F88">
        <w:rPr>
          <w:rFonts w:ascii="Times New Roman" w:hAnsi="Times New Roman" w:cs="Times New Roman"/>
          <w:sz w:val="24"/>
          <w:szCs w:val="24"/>
          <w:lang w:val="en-US"/>
        </w:rPr>
        <w:t xml:space="preserve">. Free proline accumulation in drought-stressed plants. </w:t>
      </w:r>
      <w:r w:rsidRPr="00F47F88">
        <w:rPr>
          <w:rFonts w:ascii="Times New Roman" w:hAnsi="Times New Roman" w:cs="Times New Roman"/>
          <w:i/>
          <w:iCs/>
          <w:sz w:val="24"/>
          <w:szCs w:val="24"/>
          <w:lang w:val="en-US"/>
        </w:rPr>
        <w:t>Plant and Soil</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84</w:t>
      </w:r>
      <w:r w:rsidRPr="00F47F88">
        <w:rPr>
          <w:rFonts w:ascii="Times New Roman" w:hAnsi="Times New Roman" w:cs="Times New Roman"/>
          <w:sz w:val="24"/>
          <w:szCs w:val="24"/>
          <w:lang w:val="en-US"/>
        </w:rPr>
        <w:t>: 427–429.</w:t>
      </w:r>
    </w:p>
    <w:p w14:paraId="1B5520DC" w14:textId="77777777" w:rsidR="007E3AE8" w:rsidRPr="00F47F88" w:rsidRDefault="007E3AE8" w:rsidP="00942CB2">
      <w:pPr>
        <w:pStyle w:val="Bibliography"/>
        <w:spacing w:line="480" w:lineRule="auto"/>
        <w:contextualSpacing/>
        <w:rPr>
          <w:rFonts w:ascii="Times New Roman" w:hAnsi="Times New Roman" w:cs="Times New Roman"/>
          <w:sz w:val="24"/>
          <w:szCs w:val="24"/>
          <w:lang w:val="en-US"/>
        </w:rPr>
      </w:pPr>
      <w:r w:rsidRPr="00F47F88">
        <w:rPr>
          <w:rFonts w:ascii="Times New Roman" w:hAnsi="Times New Roman" w:cs="Times New Roman"/>
          <w:b/>
          <w:bCs/>
          <w:sz w:val="24"/>
          <w:szCs w:val="24"/>
          <w:lang w:val="en-US"/>
        </w:rPr>
        <w:t>Pereyra PC, Bowers MD</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1988</w:t>
      </w:r>
      <w:r w:rsidRPr="00F47F88">
        <w:rPr>
          <w:rFonts w:ascii="Times New Roman" w:hAnsi="Times New Roman" w:cs="Times New Roman"/>
          <w:sz w:val="24"/>
          <w:szCs w:val="24"/>
          <w:lang w:val="en-US"/>
        </w:rPr>
        <w:t xml:space="preserve">. Iridoid glycosides as oviposition stimulants for the buckeye butterfly, </w:t>
      </w:r>
      <w:proofErr w:type="spellStart"/>
      <w:r w:rsidRPr="00F47F88">
        <w:rPr>
          <w:rFonts w:ascii="Times New Roman" w:hAnsi="Times New Roman" w:cs="Times New Roman"/>
          <w:i/>
          <w:sz w:val="24"/>
          <w:szCs w:val="24"/>
          <w:lang w:val="en-US"/>
        </w:rPr>
        <w:t>Junonia</w:t>
      </w:r>
      <w:proofErr w:type="spellEnd"/>
      <w:r w:rsidRPr="00F47F88">
        <w:rPr>
          <w:rFonts w:ascii="Times New Roman" w:hAnsi="Times New Roman" w:cs="Times New Roman"/>
          <w:i/>
          <w:sz w:val="24"/>
          <w:szCs w:val="24"/>
          <w:lang w:val="en-US"/>
        </w:rPr>
        <w:t xml:space="preserve"> </w:t>
      </w:r>
      <w:proofErr w:type="spellStart"/>
      <w:r w:rsidRPr="00F47F88">
        <w:rPr>
          <w:rFonts w:ascii="Times New Roman" w:hAnsi="Times New Roman" w:cs="Times New Roman"/>
          <w:i/>
          <w:sz w:val="24"/>
          <w:szCs w:val="24"/>
          <w:lang w:val="en-US"/>
        </w:rPr>
        <w:t>coenia</w:t>
      </w:r>
      <w:proofErr w:type="spellEnd"/>
      <w:r w:rsidRPr="00F47F88">
        <w:rPr>
          <w:rFonts w:ascii="Times New Roman" w:hAnsi="Times New Roman" w:cs="Times New Roman"/>
          <w:sz w:val="24"/>
          <w:szCs w:val="24"/>
          <w:lang w:val="en-US"/>
        </w:rPr>
        <w:t xml:space="preserve"> (</w:t>
      </w:r>
      <w:proofErr w:type="spellStart"/>
      <w:r w:rsidRPr="00F47F88">
        <w:rPr>
          <w:rFonts w:ascii="Times New Roman" w:hAnsi="Times New Roman" w:cs="Times New Roman"/>
          <w:sz w:val="24"/>
          <w:szCs w:val="24"/>
          <w:lang w:val="en-US"/>
        </w:rPr>
        <w:t>Nymphalidae</w:t>
      </w:r>
      <w:proofErr w:type="spellEnd"/>
      <w:r w:rsidRPr="00F47F88">
        <w:rPr>
          <w:rFonts w:ascii="Times New Roman" w:hAnsi="Times New Roman" w:cs="Times New Roman"/>
          <w:sz w:val="24"/>
          <w:szCs w:val="24"/>
          <w:lang w:val="en-US"/>
        </w:rPr>
        <w:t xml:space="preserve">). </w:t>
      </w:r>
      <w:r w:rsidRPr="00F47F88">
        <w:rPr>
          <w:rFonts w:ascii="Times New Roman" w:hAnsi="Times New Roman" w:cs="Times New Roman"/>
          <w:i/>
          <w:iCs/>
          <w:sz w:val="24"/>
          <w:szCs w:val="24"/>
          <w:lang w:val="en-US"/>
        </w:rPr>
        <w:t>Journal of Chemical Ecology</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14</w:t>
      </w:r>
      <w:r w:rsidRPr="00F47F88">
        <w:rPr>
          <w:rFonts w:ascii="Times New Roman" w:hAnsi="Times New Roman" w:cs="Times New Roman"/>
          <w:sz w:val="24"/>
          <w:szCs w:val="24"/>
          <w:lang w:val="en-US"/>
        </w:rPr>
        <w:t>: 917–928.</w:t>
      </w:r>
    </w:p>
    <w:p w14:paraId="2BDA634D" w14:textId="77777777" w:rsidR="007E3AE8" w:rsidRPr="00F47F88" w:rsidRDefault="007E3AE8" w:rsidP="00942CB2">
      <w:pPr>
        <w:pStyle w:val="Bibliography"/>
        <w:spacing w:line="480" w:lineRule="auto"/>
        <w:contextualSpacing/>
        <w:rPr>
          <w:rFonts w:ascii="Times New Roman" w:hAnsi="Times New Roman" w:cs="Times New Roman"/>
          <w:sz w:val="24"/>
          <w:szCs w:val="24"/>
          <w:lang w:val="en-US"/>
        </w:rPr>
      </w:pPr>
      <w:proofErr w:type="spellStart"/>
      <w:r w:rsidRPr="00F47F88">
        <w:rPr>
          <w:rFonts w:ascii="Times New Roman" w:hAnsi="Times New Roman" w:cs="Times New Roman"/>
          <w:b/>
          <w:bCs/>
          <w:sz w:val="24"/>
          <w:szCs w:val="24"/>
          <w:lang w:val="en-US"/>
        </w:rPr>
        <w:t>Pommerrenig</w:t>
      </w:r>
      <w:proofErr w:type="spellEnd"/>
      <w:r w:rsidRPr="00F47F88">
        <w:rPr>
          <w:rFonts w:ascii="Times New Roman" w:hAnsi="Times New Roman" w:cs="Times New Roman"/>
          <w:b/>
          <w:bCs/>
          <w:sz w:val="24"/>
          <w:szCs w:val="24"/>
          <w:lang w:val="en-US"/>
        </w:rPr>
        <w:t xml:space="preserve"> B, </w:t>
      </w:r>
      <w:proofErr w:type="spellStart"/>
      <w:r w:rsidRPr="00F47F88">
        <w:rPr>
          <w:rFonts w:ascii="Times New Roman" w:hAnsi="Times New Roman" w:cs="Times New Roman"/>
          <w:b/>
          <w:bCs/>
          <w:sz w:val="24"/>
          <w:szCs w:val="24"/>
          <w:lang w:val="en-US"/>
        </w:rPr>
        <w:t>Papini</w:t>
      </w:r>
      <w:proofErr w:type="spellEnd"/>
      <w:r w:rsidRPr="00F47F88">
        <w:rPr>
          <w:rFonts w:ascii="Times New Roman" w:hAnsi="Times New Roman" w:cs="Times New Roman"/>
          <w:b/>
          <w:bCs/>
          <w:sz w:val="24"/>
          <w:szCs w:val="24"/>
          <w:lang w:val="en-US"/>
        </w:rPr>
        <w:t>-Terzi FS, Sauer N</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2007</w:t>
      </w:r>
      <w:r w:rsidRPr="00F47F88">
        <w:rPr>
          <w:rFonts w:ascii="Times New Roman" w:hAnsi="Times New Roman" w:cs="Times New Roman"/>
          <w:sz w:val="24"/>
          <w:szCs w:val="24"/>
          <w:lang w:val="en-US"/>
        </w:rPr>
        <w:t xml:space="preserve">. Differential regulation of sorbitol and sucrose loading into the phloem of </w:t>
      </w:r>
      <w:proofErr w:type="spellStart"/>
      <w:r w:rsidRPr="00F47F88">
        <w:rPr>
          <w:rFonts w:ascii="Times New Roman" w:hAnsi="Times New Roman" w:cs="Times New Roman"/>
          <w:i/>
          <w:sz w:val="24"/>
          <w:szCs w:val="24"/>
          <w:lang w:val="en-US"/>
        </w:rPr>
        <w:t>Plantago</w:t>
      </w:r>
      <w:proofErr w:type="spellEnd"/>
      <w:r w:rsidRPr="00F47F88">
        <w:rPr>
          <w:rFonts w:ascii="Times New Roman" w:hAnsi="Times New Roman" w:cs="Times New Roman"/>
          <w:i/>
          <w:sz w:val="24"/>
          <w:szCs w:val="24"/>
          <w:lang w:val="en-US"/>
        </w:rPr>
        <w:t xml:space="preserve"> major</w:t>
      </w:r>
      <w:r w:rsidRPr="00F47F88">
        <w:rPr>
          <w:rFonts w:ascii="Times New Roman" w:hAnsi="Times New Roman" w:cs="Times New Roman"/>
          <w:sz w:val="24"/>
          <w:szCs w:val="24"/>
          <w:lang w:val="en-US"/>
        </w:rPr>
        <w:t xml:space="preserve"> in response to salt stress. </w:t>
      </w:r>
      <w:r w:rsidRPr="00F47F88">
        <w:rPr>
          <w:rFonts w:ascii="Times New Roman" w:hAnsi="Times New Roman" w:cs="Times New Roman"/>
          <w:i/>
          <w:iCs/>
          <w:sz w:val="24"/>
          <w:szCs w:val="24"/>
          <w:lang w:val="en-US"/>
        </w:rPr>
        <w:t>Plant Physiology</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144</w:t>
      </w:r>
      <w:r w:rsidRPr="00F47F88">
        <w:rPr>
          <w:rFonts w:ascii="Times New Roman" w:hAnsi="Times New Roman" w:cs="Times New Roman"/>
          <w:sz w:val="24"/>
          <w:szCs w:val="24"/>
          <w:lang w:val="en-US"/>
        </w:rPr>
        <w:t>: 1029–1038.</w:t>
      </w:r>
    </w:p>
    <w:p w14:paraId="74205078" w14:textId="77777777" w:rsidR="007E3AE8" w:rsidRPr="00F47F88" w:rsidRDefault="007E3AE8" w:rsidP="00C55D55">
      <w:pPr>
        <w:pStyle w:val="Bibliography"/>
        <w:spacing w:line="480" w:lineRule="auto"/>
        <w:contextualSpacing/>
        <w:rPr>
          <w:rFonts w:ascii="Times New Roman" w:hAnsi="Times New Roman" w:cs="Times New Roman"/>
          <w:sz w:val="24"/>
          <w:szCs w:val="24"/>
          <w:lang w:val="en-US"/>
        </w:rPr>
      </w:pPr>
      <w:proofErr w:type="spellStart"/>
      <w:r w:rsidRPr="00F47F88">
        <w:rPr>
          <w:rFonts w:ascii="Times New Roman" w:hAnsi="Times New Roman" w:cs="Times New Roman"/>
          <w:b/>
          <w:bCs/>
          <w:sz w:val="24"/>
          <w:szCs w:val="24"/>
          <w:lang w:val="en-US"/>
        </w:rPr>
        <w:t>Prudic</w:t>
      </w:r>
      <w:proofErr w:type="spellEnd"/>
      <w:r w:rsidRPr="00F47F88">
        <w:rPr>
          <w:rFonts w:ascii="Times New Roman" w:hAnsi="Times New Roman" w:cs="Times New Roman"/>
          <w:b/>
          <w:bCs/>
          <w:sz w:val="24"/>
          <w:szCs w:val="24"/>
          <w:lang w:val="en-US"/>
        </w:rPr>
        <w:t xml:space="preserve"> KL, Oliver JC, Bowers MD</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2005</w:t>
      </w:r>
      <w:r w:rsidRPr="00F47F88">
        <w:rPr>
          <w:rFonts w:ascii="Times New Roman" w:hAnsi="Times New Roman" w:cs="Times New Roman"/>
          <w:sz w:val="24"/>
          <w:szCs w:val="24"/>
          <w:lang w:val="en-US"/>
        </w:rPr>
        <w:t xml:space="preserve">. Soil nutrient effects on oviposition preference, larval performance, and chemical defense of a specialist insect herbivore. </w:t>
      </w:r>
      <w:proofErr w:type="spellStart"/>
      <w:r w:rsidRPr="00F47F88">
        <w:rPr>
          <w:rFonts w:ascii="Times New Roman" w:hAnsi="Times New Roman" w:cs="Times New Roman"/>
          <w:i/>
          <w:iCs/>
          <w:sz w:val="24"/>
          <w:szCs w:val="24"/>
          <w:lang w:val="en-US"/>
        </w:rPr>
        <w:t>Oecologia</w:t>
      </w:r>
      <w:proofErr w:type="spellEnd"/>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143</w:t>
      </w:r>
      <w:r w:rsidRPr="00F47F88">
        <w:rPr>
          <w:rFonts w:ascii="Times New Roman" w:hAnsi="Times New Roman" w:cs="Times New Roman"/>
          <w:sz w:val="24"/>
          <w:szCs w:val="24"/>
          <w:lang w:val="en-US"/>
        </w:rPr>
        <w:t>: 578–587.</w:t>
      </w:r>
    </w:p>
    <w:p w14:paraId="16BC0116" w14:textId="77777777" w:rsidR="007E3AE8" w:rsidRPr="00F47F88" w:rsidRDefault="007E3AE8" w:rsidP="00C55D55">
      <w:pPr>
        <w:pStyle w:val="Bibliography"/>
        <w:spacing w:line="480" w:lineRule="auto"/>
        <w:contextualSpacing/>
        <w:rPr>
          <w:rFonts w:ascii="Times New Roman" w:hAnsi="Times New Roman" w:cs="Times New Roman"/>
          <w:sz w:val="24"/>
          <w:szCs w:val="24"/>
          <w:lang w:val="en-US"/>
        </w:rPr>
      </w:pPr>
      <w:r w:rsidRPr="00F47F88">
        <w:rPr>
          <w:rFonts w:ascii="Times New Roman" w:hAnsi="Times New Roman" w:cs="Times New Roman"/>
          <w:b/>
          <w:bCs/>
          <w:sz w:val="24"/>
          <w:szCs w:val="24"/>
          <w:lang w:val="en-US"/>
        </w:rPr>
        <w:t>Quintero C, Bowers MD</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2012</w:t>
      </w:r>
      <w:r w:rsidRPr="00F47F88">
        <w:rPr>
          <w:rFonts w:ascii="Times New Roman" w:hAnsi="Times New Roman" w:cs="Times New Roman"/>
          <w:sz w:val="24"/>
          <w:szCs w:val="24"/>
          <w:lang w:val="en-US"/>
        </w:rPr>
        <w:t xml:space="preserve">. Changes in plant chemical defenses and nutritional quality as a function of ontogeny in </w:t>
      </w:r>
      <w:proofErr w:type="spellStart"/>
      <w:r w:rsidRPr="00F47F88">
        <w:rPr>
          <w:rFonts w:ascii="Times New Roman" w:hAnsi="Times New Roman" w:cs="Times New Roman"/>
          <w:i/>
          <w:sz w:val="24"/>
          <w:szCs w:val="24"/>
          <w:lang w:val="en-US"/>
        </w:rPr>
        <w:t>Plantago</w:t>
      </w:r>
      <w:proofErr w:type="spellEnd"/>
      <w:r w:rsidRPr="00F47F88">
        <w:rPr>
          <w:rFonts w:ascii="Times New Roman" w:hAnsi="Times New Roman" w:cs="Times New Roman"/>
          <w:i/>
          <w:sz w:val="24"/>
          <w:szCs w:val="24"/>
          <w:lang w:val="en-US"/>
        </w:rPr>
        <w:t xml:space="preserve"> </w:t>
      </w:r>
      <w:proofErr w:type="spellStart"/>
      <w:r w:rsidRPr="00F47F88">
        <w:rPr>
          <w:rFonts w:ascii="Times New Roman" w:hAnsi="Times New Roman" w:cs="Times New Roman"/>
          <w:i/>
          <w:sz w:val="24"/>
          <w:szCs w:val="24"/>
          <w:lang w:val="en-US"/>
        </w:rPr>
        <w:t>lanceolata</w:t>
      </w:r>
      <w:proofErr w:type="spellEnd"/>
      <w:r w:rsidRPr="00F47F88">
        <w:rPr>
          <w:rFonts w:ascii="Times New Roman" w:hAnsi="Times New Roman" w:cs="Times New Roman"/>
          <w:sz w:val="24"/>
          <w:szCs w:val="24"/>
          <w:lang w:val="en-US"/>
        </w:rPr>
        <w:t xml:space="preserve"> (Plantaginaceae). </w:t>
      </w:r>
      <w:proofErr w:type="spellStart"/>
      <w:r w:rsidRPr="00F47F88">
        <w:rPr>
          <w:rFonts w:ascii="Times New Roman" w:hAnsi="Times New Roman" w:cs="Times New Roman"/>
          <w:i/>
          <w:iCs/>
          <w:sz w:val="24"/>
          <w:szCs w:val="24"/>
          <w:lang w:val="en-US"/>
        </w:rPr>
        <w:t>Oecologia</w:t>
      </w:r>
      <w:proofErr w:type="spellEnd"/>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168</w:t>
      </w:r>
      <w:r w:rsidRPr="00F47F88">
        <w:rPr>
          <w:rFonts w:ascii="Times New Roman" w:hAnsi="Times New Roman" w:cs="Times New Roman"/>
          <w:sz w:val="24"/>
          <w:szCs w:val="24"/>
          <w:lang w:val="en-US"/>
        </w:rPr>
        <w:t>: 471–481.</w:t>
      </w:r>
    </w:p>
    <w:p w14:paraId="45825546" w14:textId="408AC7A3" w:rsidR="007E3AE8" w:rsidRPr="00F47F88" w:rsidRDefault="00C55D55" w:rsidP="00C55D55">
      <w:pPr>
        <w:pStyle w:val="Bibliography"/>
        <w:spacing w:line="480" w:lineRule="auto"/>
        <w:contextualSpacing/>
        <w:rPr>
          <w:rFonts w:ascii="Times New Roman" w:hAnsi="Times New Roman" w:cs="Times New Roman"/>
          <w:sz w:val="24"/>
          <w:szCs w:val="24"/>
          <w:lang w:val="en-US"/>
        </w:rPr>
      </w:pPr>
      <w:ins w:id="180" w:author="Colin Orians" w:date="2018-10-29T10:38:00Z">
        <w:r w:rsidRPr="00F47F88">
          <w:rPr>
            <w:rFonts w:ascii="Times New Roman" w:hAnsi="Times New Roman" w:cs="Times New Roman"/>
            <w:b/>
            <w:noProof/>
            <w:sz w:val="24"/>
            <w:szCs w:val="24"/>
          </w:rPr>
          <w:t>R Core Team, 2018</w:t>
        </w:r>
        <w:r w:rsidRPr="00F47F88">
          <w:rPr>
            <w:rFonts w:ascii="Times New Roman" w:hAnsi="Times New Roman" w:cs="Times New Roman"/>
            <w:noProof/>
            <w:sz w:val="24"/>
            <w:szCs w:val="24"/>
          </w:rPr>
          <w:t>. R: A Language and Environment for Statistical Computing.</w:t>
        </w:r>
      </w:ins>
      <w:r w:rsidR="007E3AE8" w:rsidRPr="00F47F88">
        <w:rPr>
          <w:rFonts w:ascii="Times New Roman" w:hAnsi="Times New Roman" w:cs="Times New Roman"/>
          <w:sz w:val="24"/>
          <w:szCs w:val="24"/>
          <w:lang w:val="en-US"/>
        </w:rPr>
        <w:t xml:space="preserve"> Vienna, Austria: R Foundation for Statistical Computing.</w:t>
      </w:r>
      <w:r w:rsidR="008F1B52" w:rsidRPr="00F47F88">
        <w:rPr>
          <w:rFonts w:ascii="Times New Roman" w:hAnsi="Times New Roman" w:cs="Times New Roman"/>
          <w:sz w:val="24"/>
          <w:szCs w:val="24"/>
          <w:lang w:val="en-US"/>
        </w:rPr>
        <w:t xml:space="preserve"> https://www.R-project.org/.</w:t>
      </w:r>
    </w:p>
    <w:p w14:paraId="340E45AF" w14:textId="77777777" w:rsidR="007E3AE8" w:rsidRPr="00F47F88" w:rsidRDefault="007E3AE8" w:rsidP="00C55D55">
      <w:pPr>
        <w:pStyle w:val="Bibliography"/>
        <w:spacing w:line="480" w:lineRule="auto"/>
        <w:contextualSpacing/>
        <w:rPr>
          <w:rFonts w:ascii="Times New Roman" w:hAnsi="Times New Roman" w:cs="Times New Roman"/>
          <w:sz w:val="24"/>
          <w:szCs w:val="24"/>
          <w:lang w:val="en-US"/>
        </w:rPr>
      </w:pPr>
      <w:r w:rsidRPr="00F47F88">
        <w:rPr>
          <w:rFonts w:ascii="Times New Roman" w:hAnsi="Times New Roman" w:cs="Times New Roman"/>
          <w:b/>
          <w:bCs/>
          <w:sz w:val="24"/>
          <w:szCs w:val="24"/>
          <w:lang w:val="en-US"/>
        </w:rPr>
        <w:t>Rai VK</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2002</w:t>
      </w:r>
      <w:r w:rsidRPr="00F47F88">
        <w:rPr>
          <w:rFonts w:ascii="Times New Roman" w:hAnsi="Times New Roman" w:cs="Times New Roman"/>
          <w:sz w:val="24"/>
          <w:szCs w:val="24"/>
          <w:lang w:val="en-US"/>
        </w:rPr>
        <w:t xml:space="preserve">. Role of amino acids in plant responses to stresses. </w:t>
      </w:r>
      <w:proofErr w:type="spellStart"/>
      <w:r w:rsidRPr="00F47F88">
        <w:rPr>
          <w:rFonts w:ascii="Times New Roman" w:hAnsi="Times New Roman" w:cs="Times New Roman"/>
          <w:i/>
          <w:iCs/>
          <w:sz w:val="24"/>
          <w:szCs w:val="24"/>
          <w:lang w:val="en-US"/>
        </w:rPr>
        <w:t>Biologia</w:t>
      </w:r>
      <w:proofErr w:type="spellEnd"/>
      <w:r w:rsidRPr="00F47F88">
        <w:rPr>
          <w:rFonts w:ascii="Times New Roman" w:hAnsi="Times New Roman" w:cs="Times New Roman"/>
          <w:i/>
          <w:iCs/>
          <w:sz w:val="24"/>
          <w:szCs w:val="24"/>
          <w:lang w:val="en-US"/>
        </w:rPr>
        <w:t xml:space="preserve"> Plantarum</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45</w:t>
      </w:r>
      <w:r w:rsidRPr="00F47F88">
        <w:rPr>
          <w:rFonts w:ascii="Times New Roman" w:hAnsi="Times New Roman" w:cs="Times New Roman"/>
          <w:sz w:val="24"/>
          <w:szCs w:val="24"/>
          <w:lang w:val="en-US"/>
        </w:rPr>
        <w:t>: 481–487.</w:t>
      </w:r>
    </w:p>
    <w:p w14:paraId="22940997" w14:textId="77777777" w:rsidR="007E3AE8" w:rsidRPr="00F47F88" w:rsidRDefault="007E3AE8" w:rsidP="00C55D55">
      <w:pPr>
        <w:pStyle w:val="Bibliography"/>
        <w:spacing w:line="480" w:lineRule="auto"/>
        <w:contextualSpacing/>
        <w:rPr>
          <w:rFonts w:ascii="Times New Roman" w:hAnsi="Times New Roman" w:cs="Times New Roman"/>
          <w:sz w:val="24"/>
          <w:szCs w:val="24"/>
          <w:lang w:val="en-US"/>
        </w:rPr>
      </w:pPr>
      <w:r w:rsidRPr="00F47F88">
        <w:rPr>
          <w:rFonts w:ascii="Times New Roman" w:hAnsi="Times New Roman" w:cs="Times New Roman"/>
          <w:b/>
          <w:bCs/>
          <w:sz w:val="24"/>
          <w:szCs w:val="24"/>
          <w:lang w:val="en-US"/>
        </w:rPr>
        <w:t xml:space="preserve">Reddy AR, Chaitanya KV, </w:t>
      </w:r>
      <w:proofErr w:type="spellStart"/>
      <w:r w:rsidRPr="00F47F88">
        <w:rPr>
          <w:rFonts w:ascii="Times New Roman" w:hAnsi="Times New Roman" w:cs="Times New Roman"/>
          <w:b/>
          <w:bCs/>
          <w:sz w:val="24"/>
          <w:szCs w:val="24"/>
          <w:lang w:val="en-US"/>
        </w:rPr>
        <w:t>Vivekanandan</w:t>
      </w:r>
      <w:proofErr w:type="spellEnd"/>
      <w:r w:rsidRPr="00F47F88">
        <w:rPr>
          <w:rFonts w:ascii="Times New Roman" w:hAnsi="Times New Roman" w:cs="Times New Roman"/>
          <w:b/>
          <w:bCs/>
          <w:sz w:val="24"/>
          <w:szCs w:val="24"/>
          <w:lang w:val="en-US"/>
        </w:rPr>
        <w:t xml:space="preserve"> M</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2004</w:t>
      </w:r>
      <w:r w:rsidRPr="00F47F88">
        <w:rPr>
          <w:rFonts w:ascii="Times New Roman" w:hAnsi="Times New Roman" w:cs="Times New Roman"/>
          <w:sz w:val="24"/>
          <w:szCs w:val="24"/>
          <w:lang w:val="en-US"/>
        </w:rPr>
        <w:t xml:space="preserve">. Drought-induced responses of photosynthesis and antioxidant metabolism in higher plants. </w:t>
      </w:r>
      <w:r w:rsidRPr="00F47F88">
        <w:rPr>
          <w:rFonts w:ascii="Times New Roman" w:hAnsi="Times New Roman" w:cs="Times New Roman"/>
          <w:i/>
          <w:iCs/>
          <w:sz w:val="24"/>
          <w:szCs w:val="24"/>
          <w:lang w:val="en-US"/>
        </w:rPr>
        <w:t>Journal of Plant Physiology</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161</w:t>
      </w:r>
      <w:r w:rsidRPr="00F47F88">
        <w:rPr>
          <w:rFonts w:ascii="Times New Roman" w:hAnsi="Times New Roman" w:cs="Times New Roman"/>
          <w:sz w:val="24"/>
          <w:szCs w:val="24"/>
          <w:lang w:val="en-US"/>
        </w:rPr>
        <w:t>: 1189–1202.</w:t>
      </w:r>
    </w:p>
    <w:p w14:paraId="2440B67B" w14:textId="77777777" w:rsidR="007E3AE8" w:rsidRPr="00F47F88" w:rsidRDefault="007E3AE8" w:rsidP="00942CB2">
      <w:pPr>
        <w:pStyle w:val="Bibliography"/>
        <w:spacing w:line="480" w:lineRule="auto"/>
        <w:contextualSpacing/>
        <w:rPr>
          <w:rFonts w:ascii="Times New Roman" w:hAnsi="Times New Roman" w:cs="Times New Roman"/>
          <w:sz w:val="24"/>
          <w:szCs w:val="24"/>
          <w:lang w:val="en-US"/>
        </w:rPr>
      </w:pPr>
      <w:r w:rsidRPr="00F47F88">
        <w:rPr>
          <w:rFonts w:ascii="Times New Roman" w:hAnsi="Times New Roman" w:cs="Times New Roman"/>
          <w:b/>
          <w:bCs/>
          <w:sz w:val="24"/>
          <w:szCs w:val="24"/>
          <w:lang w:val="en-US"/>
        </w:rPr>
        <w:lastRenderedPageBreak/>
        <w:t xml:space="preserve">Rodgers VL, </w:t>
      </w:r>
      <w:proofErr w:type="spellStart"/>
      <w:r w:rsidRPr="00F47F88">
        <w:rPr>
          <w:rFonts w:ascii="Times New Roman" w:hAnsi="Times New Roman" w:cs="Times New Roman"/>
          <w:b/>
          <w:bCs/>
          <w:sz w:val="24"/>
          <w:szCs w:val="24"/>
          <w:lang w:val="en-US"/>
        </w:rPr>
        <w:t>Hoeppner</w:t>
      </w:r>
      <w:proofErr w:type="spellEnd"/>
      <w:r w:rsidRPr="00F47F88">
        <w:rPr>
          <w:rFonts w:ascii="Times New Roman" w:hAnsi="Times New Roman" w:cs="Times New Roman"/>
          <w:b/>
          <w:bCs/>
          <w:sz w:val="24"/>
          <w:szCs w:val="24"/>
          <w:lang w:val="en-US"/>
        </w:rPr>
        <w:t xml:space="preserve"> SS, Daley MJ, Dukes JS</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2012</w:t>
      </w:r>
      <w:r w:rsidRPr="00F47F88">
        <w:rPr>
          <w:rFonts w:ascii="Times New Roman" w:hAnsi="Times New Roman" w:cs="Times New Roman"/>
          <w:sz w:val="24"/>
          <w:szCs w:val="24"/>
          <w:lang w:val="en-US"/>
        </w:rPr>
        <w:t xml:space="preserve">. Leaf-level gas exchange and foliar chemistry of common old-field species responding to warming and precipitation treatments. </w:t>
      </w:r>
      <w:r w:rsidRPr="00F47F88">
        <w:rPr>
          <w:rFonts w:ascii="Times New Roman" w:hAnsi="Times New Roman" w:cs="Times New Roman"/>
          <w:i/>
          <w:iCs/>
          <w:sz w:val="24"/>
          <w:szCs w:val="24"/>
          <w:lang w:val="en-US"/>
        </w:rPr>
        <w:t>International Journal of Plant Sciences</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173</w:t>
      </w:r>
      <w:r w:rsidRPr="00F47F88">
        <w:rPr>
          <w:rFonts w:ascii="Times New Roman" w:hAnsi="Times New Roman" w:cs="Times New Roman"/>
          <w:sz w:val="24"/>
          <w:szCs w:val="24"/>
          <w:lang w:val="en-US"/>
        </w:rPr>
        <w:t>: 957–970.</w:t>
      </w:r>
    </w:p>
    <w:p w14:paraId="61A5513E" w14:textId="77777777" w:rsidR="007E3AE8" w:rsidRPr="00F47F88" w:rsidRDefault="007E3AE8" w:rsidP="00942CB2">
      <w:pPr>
        <w:pStyle w:val="Bibliography"/>
        <w:spacing w:line="480" w:lineRule="auto"/>
        <w:contextualSpacing/>
        <w:rPr>
          <w:rFonts w:ascii="Times New Roman" w:hAnsi="Times New Roman" w:cs="Times New Roman"/>
          <w:sz w:val="24"/>
          <w:szCs w:val="24"/>
          <w:lang w:val="en-US"/>
        </w:rPr>
      </w:pPr>
      <w:r w:rsidRPr="00F47F88">
        <w:rPr>
          <w:rFonts w:ascii="Times New Roman" w:hAnsi="Times New Roman" w:cs="Times New Roman"/>
          <w:b/>
          <w:bCs/>
          <w:sz w:val="24"/>
          <w:szCs w:val="24"/>
          <w:lang w:val="en-US"/>
        </w:rPr>
        <w:t xml:space="preserve">Ruiz-Lozano J, </w:t>
      </w:r>
      <w:proofErr w:type="spellStart"/>
      <w:r w:rsidRPr="00F47F88">
        <w:rPr>
          <w:rFonts w:ascii="Times New Roman" w:hAnsi="Times New Roman" w:cs="Times New Roman"/>
          <w:b/>
          <w:bCs/>
          <w:sz w:val="24"/>
          <w:szCs w:val="24"/>
          <w:lang w:val="en-US"/>
        </w:rPr>
        <w:t>Porcel</w:t>
      </w:r>
      <w:proofErr w:type="spellEnd"/>
      <w:r w:rsidRPr="00F47F88">
        <w:rPr>
          <w:rFonts w:ascii="Times New Roman" w:hAnsi="Times New Roman" w:cs="Times New Roman"/>
          <w:b/>
          <w:bCs/>
          <w:sz w:val="24"/>
          <w:szCs w:val="24"/>
          <w:lang w:val="en-US"/>
        </w:rPr>
        <w:t xml:space="preserve"> R, </w:t>
      </w:r>
      <w:proofErr w:type="spellStart"/>
      <w:r w:rsidRPr="00F47F88">
        <w:rPr>
          <w:rFonts w:ascii="Times New Roman" w:hAnsi="Times New Roman" w:cs="Times New Roman"/>
          <w:b/>
          <w:bCs/>
          <w:sz w:val="24"/>
          <w:szCs w:val="24"/>
          <w:lang w:val="en-US"/>
        </w:rPr>
        <w:t>Bárzana</w:t>
      </w:r>
      <w:proofErr w:type="spellEnd"/>
      <w:r w:rsidRPr="00F47F88">
        <w:rPr>
          <w:rFonts w:ascii="Times New Roman" w:hAnsi="Times New Roman" w:cs="Times New Roman"/>
          <w:b/>
          <w:bCs/>
          <w:sz w:val="24"/>
          <w:szCs w:val="24"/>
          <w:lang w:val="en-US"/>
        </w:rPr>
        <w:t xml:space="preserve"> G, </w:t>
      </w:r>
      <w:proofErr w:type="spellStart"/>
      <w:r w:rsidRPr="00F47F88">
        <w:rPr>
          <w:rFonts w:ascii="Times New Roman" w:hAnsi="Times New Roman" w:cs="Times New Roman"/>
          <w:b/>
          <w:bCs/>
          <w:sz w:val="24"/>
          <w:szCs w:val="24"/>
          <w:lang w:val="en-US"/>
        </w:rPr>
        <w:t>Azcón</w:t>
      </w:r>
      <w:proofErr w:type="spellEnd"/>
      <w:r w:rsidRPr="00F47F88">
        <w:rPr>
          <w:rFonts w:ascii="Times New Roman" w:hAnsi="Times New Roman" w:cs="Times New Roman"/>
          <w:b/>
          <w:bCs/>
          <w:sz w:val="24"/>
          <w:szCs w:val="24"/>
          <w:lang w:val="en-US"/>
        </w:rPr>
        <w:t xml:space="preserve"> R, </w:t>
      </w:r>
      <w:proofErr w:type="spellStart"/>
      <w:r w:rsidRPr="00F47F88">
        <w:rPr>
          <w:rFonts w:ascii="Times New Roman" w:hAnsi="Times New Roman" w:cs="Times New Roman"/>
          <w:b/>
          <w:bCs/>
          <w:sz w:val="24"/>
          <w:szCs w:val="24"/>
          <w:lang w:val="en-US"/>
        </w:rPr>
        <w:t>Aroca</w:t>
      </w:r>
      <w:proofErr w:type="spellEnd"/>
      <w:r w:rsidRPr="00F47F88">
        <w:rPr>
          <w:rFonts w:ascii="Times New Roman" w:hAnsi="Times New Roman" w:cs="Times New Roman"/>
          <w:b/>
          <w:bCs/>
          <w:sz w:val="24"/>
          <w:szCs w:val="24"/>
          <w:lang w:val="en-US"/>
        </w:rPr>
        <w:t xml:space="preserve"> R</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2012</w:t>
      </w:r>
      <w:r w:rsidRPr="00F47F88">
        <w:rPr>
          <w:rFonts w:ascii="Times New Roman" w:hAnsi="Times New Roman" w:cs="Times New Roman"/>
          <w:sz w:val="24"/>
          <w:szCs w:val="24"/>
          <w:lang w:val="en-US"/>
        </w:rPr>
        <w:t xml:space="preserve">. Contribution of arbuscular mycorrhizal symbiosis to plant drought tolerance: State of the art In: </w:t>
      </w:r>
      <w:proofErr w:type="spellStart"/>
      <w:r w:rsidRPr="00F47F88">
        <w:rPr>
          <w:rFonts w:ascii="Times New Roman" w:hAnsi="Times New Roman" w:cs="Times New Roman"/>
          <w:sz w:val="24"/>
          <w:szCs w:val="24"/>
          <w:lang w:val="en-US"/>
        </w:rPr>
        <w:t>Aroca</w:t>
      </w:r>
      <w:proofErr w:type="spellEnd"/>
      <w:r w:rsidRPr="00F47F88">
        <w:rPr>
          <w:rFonts w:ascii="Times New Roman" w:hAnsi="Times New Roman" w:cs="Times New Roman"/>
          <w:sz w:val="24"/>
          <w:szCs w:val="24"/>
          <w:lang w:val="en-US"/>
        </w:rPr>
        <w:t xml:space="preserve"> Ricardo, ed. </w:t>
      </w:r>
      <w:r w:rsidRPr="00F47F88">
        <w:rPr>
          <w:rFonts w:ascii="Times New Roman" w:hAnsi="Times New Roman" w:cs="Times New Roman"/>
          <w:i/>
          <w:iCs/>
          <w:sz w:val="24"/>
          <w:szCs w:val="24"/>
          <w:lang w:val="en-US"/>
        </w:rPr>
        <w:t>Plant Responses to Drought Stress: From Morphological to Molecular Features</w:t>
      </w:r>
      <w:r w:rsidRPr="00F47F88">
        <w:rPr>
          <w:rFonts w:ascii="Times New Roman" w:hAnsi="Times New Roman" w:cs="Times New Roman"/>
          <w:sz w:val="24"/>
          <w:szCs w:val="24"/>
          <w:lang w:val="en-US"/>
        </w:rPr>
        <w:t>. Berlin, Heidelberg: Springer Berlin Heidelberg, 335–362.</w:t>
      </w:r>
    </w:p>
    <w:p w14:paraId="1E2A9915" w14:textId="77777777" w:rsidR="007E3AE8" w:rsidRPr="00F47F88" w:rsidRDefault="007E3AE8" w:rsidP="00942CB2">
      <w:pPr>
        <w:pStyle w:val="Bibliography"/>
        <w:spacing w:line="480" w:lineRule="auto"/>
        <w:contextualSpacing/>
        <w:rPr>
          <w:rFonts w:ascii="Times New Roman" w:hAnsi="Times New Roman" w:cs="Times New Roman"/>
          <w:sz w:val="24"/>
          <w:szCs w:val="24"/>
          <w:lang w:val="en-US"/>
        </w:rPr>
      </w:pPr>
      <w:r w:rsidRPr="00F47F88">
        <w:rPr>
          <w:rFonts w:ascii="Times New Roman" w:hAnsi="Times New Roman" w:cs="Times New Roman"/>
          <w:b/>
          <w:bCs/>
          <w:sz w:val="24"/>
          <w:szCs w:val="24"/>
          <w:lang w:val="en-US"/>
        </w:rPr>
        <w:t>Saldanha AJ</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2004</w:t>
      </w:r>
      <w:r w:rsidRPr="00F47F88">
        <w:rPr>
          <w:rFonts w:ascii="Times New Roman" w:hAnsi="Times New Roman" w:cs="Times New Roman"/>
          <w:sz w:val="24"/>
          <w:szCs w:val="24"/>
          <w:lang w:val="en-US"/>
        </w:rPr>
        <w:t xml:space="preserve">. Java </w:t>
      </w:r>
      <w:proofErr w:type="spellStart"/>
      <w:r w:rsidRPr="00F47F88">
        <w:rPr>
          <w:rFonts w:ascii="Times New Roman" w:hAnsi="Times New Roman" w:cs="Times New Roman"/>
          <w:sz w:val="24"/>
          <w:szCs w:val="24"/>
          <w:lang w:val="en-US"/>
        </w:rPr>
        <w:t>Treeview</w:t>
      </w:r>
      <w:proofErr w:type="spellEnd"/>
      <w:r w:rsidRPr="00F47F88">
        <w:rPr>
          <w:rFonts w:ascii="Times New Roman" w:hAnsi="Times New Roman" w:cs="Times New Roman"/>
          <w:sz w:val="24"/>
          <w:szCs w:val="24"/>
          <w:lang w:val="en-US"/>
        </w:rPr>
        <w:t xml:space="preserve"> - extensible visualization of microarray data. </w:t>
      </w:r>
      <w:r w:rsidRPr="00F47F88">
        <w:rPr>
          <w:rFonts w:ascii="Times New Roman" w:hAnsi="Times New Roman" w:cs="Times New Roman"/>
          <w:i/>
          <w:iCs/>
          <w:sz w:val="24"/>
          <w:szCs w:val="24"/>
          <w:lang w:val="en-US"/>
        </w:rPr>
        <w:t>Bioinformatics</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20</w:t>
      </w:r>
      <w:r w:rsidRPr="00F47F88">
        <w:rPr>
          <w:rFonts w:ascii="Times New Roman" w:hAnsi="Times New Roman" w:cs="Times New Roman"/>
          <w:sz w:val="24"/>
          <w:szCs w:val="24"/>
          <w:lang w:val="en-US"/>
        </w:rPr>
        <w:t>: 3246–3248.</w:t>
      </w:r>
    </w:p>
    <w:p w14:paraId="633F8122" w14:textId="5191F42C" w:rsidR="007E3AE8" w:rsidRPr="00F47F88" w:rsidRDefault="007E3AE8" w:rsidP="00942CB2">
      <w:pPr>
        <w:pStyle w:val="Bibliography"/>
        <w:spacing w:line="480" w:lineRule="auto"/>
        <w:contextualSpacing/>
        <w:rPr>
          <w:rFonts w:ascii="Times New Roman" w:hAnsi="Times New Roman" w:cs="Times New Roman"/>
          <w:sz w:val="24"/>
          <w:szCs w:val="24"/>
          <w:lang w:val="en-US"/>
        </w:rPr>
      </w:pPr>
      <w:r w:rsidRPr="00F47F88">
        <w:rPr>
          <w:rFonts w:ascii="Times New Roman" w:hAnsi="Times New Roman" w:cs="Times New Roman"/>
          <w:b/>
          <w:bCs/>
          <w:sz w:val="24"/>
          <w:szCs w:val="24"/>
          <w:lang w:val="en-US"/>
        </w:rPr>
        <w:t xml:space="preserve">Schweiger R, Baier MC, </w:t>
      </w:r>
      <w:proofErr w:type="spellStart"/>
      <w:r w:rsidRPr="00F47F88">
        <w:rPr>
          <w:rFonts w:ascii="Times New Roman" w:hAnsi="Times New Roman" w:cs="Times New Roman"/>
          <w:b/>
          <w:bCs/>
          <w:sz w:val="24"/>
          <w:szCs w:val="24"/>
          <w:lang w:val="en-US"/>
        </w:rPr>
        <w:t>Persicke</w:t>
      </w:r>
      <w:proofErr w:type="spellEnd"/>
      <w:r w:rsidRPr="00F47F88">
        <w:rPr>
          <w:rFonts w:ascii="Times New Roman" w:hAnsi="Times New Roman" w:cs="Times New Roman"/>
          <w:b/>
          <w:bCs/>
          <w:sz w:val="24"/>
          <w:szCs w:val="24"/>
          <w:lang w:val="en-US"/>
        </w:rPr>
        <w:t xml:space="preserve"> M, Müller C</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2014</w:t>
      </w:r>
      <w:r w:rsidRPr="00F47F88">
        <w:rPr>
          <w:rFonts w:ascii="Times New Roman" w:hAnsi="Times New Roman" w:cs="Times New Roman"/>
          <w:sz w:val="24"/>
          <w:szCs w:val="24"/>
          <w:lang w:val="en-US"/>
        </w:rPr>
        <w:t xml:space="preserve">. High specificity in plant leaf metabolic responses to arbuscular mycorrhiza. </w:t>
      </w:r>
      <w:r w:rsidRPr="00F47F88">
        <w:rPr>
          <w:rFonts w:ascii="Times New Roman" w:hAnsi="Times New Roman" w:cs="Times New Roman"/>
          <w:i/>
          <w:iCs/>
          <w:sz w:val="24"/>
          <w:szCs w:val="24"/>
          <w:lang w:val="en-US"/>
        </w:rPr>
        <w:t>Nature Communications</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5</w:t>
      </w:r>
      <w:r w:rsidRPr="00F47F88">
        <w:rPr>
          <w:rFonts w:ascii="Times New Roman" w:hAnsi="Times New Roman" w:cs="Times New Roman"/>
          <w:sz w:val="24"/>
          <w:szCs w:val="24"/>
          <w:lang w:val="en-US"/>
        </w:rPr>
        <w:t>: 3886.</w:t>
      </w:r>
      <w:r w:rsidR="008F1B52" w:rsidRPr="00F47F88">
        <w:rPr>
          <w:rFonts w:ascii="Times New Roman" w:eastAsia="Times New Roman" w:hAnsi="Times New Roman" w:cs="Times New Roman"/>
          <w:sz w:val="24"/>
          <w:szCs w:val="24"/>
        </w:rPr>
        <w:t xml:space="preserve"> DOI: 10.1038/ncomms4886.</w:t>
      </w:r>
    </w:p>
    <w:p w14:paraId="1649F2A2" w14:textId="7FA29F98" w:rsidR="007E3AE8" w:rsidRPr="00F47F88" w:rsidRDefault="007E3AE8" w:rsidP="00942CB2">
      <w:pPr>
        <w:pStyle w:val="Bibliography"/>
        <w:spacing w:line="480" w:lineRule="auto"/>
        <w:contextualSpacing/>
        <w:rPr>
          <w:rFonts w:ascii="Times New Roman" w:hAnsi="Times New Roman" w:cs="Times New Roman"/>
          <w:sz w:val="24"/>
          <w:szCs w:val="24"/>
          <w:lang w:val="en-US"/>
        </w:rPr>
      </w:pPr>
      <w:r w:rsidRPr="00F47F88">
        <w:rPr>
          <w:rFonts w:ascii="Times New Roman" w:hAnsi="Times New Roman" w:cs="Times New Roman"/>
          <w:b/>
          <w:bCs/>
          <w:sz w:val="24"/>
          <w:szCs w:val="24"/>
          <w:lang w:val="en-US"/>
        </w:rPr>
        <w:t xml:space="preserve">Schweiger R, </w:t>
      </w:r>
      <w:proofErr w:type="spellStart"/>
      <w:r w:rsidRPr="00F47F88">
        <w:rPr>
          <w:rFonts w:ascii="Times New Roman" w:hAnsi="Times New Roman" w:cs="Times New Roman"/>
          <w:b/>
          <w:bCs/>
          <w:sz w:val="24"/>
          <w:szCs w:val="24"/>
          <w:lang w:val="en-US"/>
        </w:rPr>
        <w:t>Heise</w:t>
      </w:r>
      <w:proofErr w:type="spellEnd"/>
      <w:r w:rsidRPr="00F47F88">
        <w:rPr>
          <w:rFonts w:ascii="Times New Roman" w:hAnsi="Times New Roman" w:cs="Times New Roman"/>
          <w:b/>
          <w:bCs/>
          <w:sz w:val="24"/>
          <w:szCs w:val="24"/>
          <w:lang w:val="en-US"/>
        </w:rPr>
        <w:t xml:space="preserve"> A-M, </w:t>
      </w:r>
      <w:proofErr w:type="spellStart"/>
      <w:r w:rsidRPr="00F47F88">
        <w:rPr>
          <w:rFonts w:ascii="Times New Roman" w:hAnsi="Times New Roman" w:cs="Times New Roman"/>
          <w:b/>
          <w:bCs/>
          <w:sz w:val="24"/>
          <w:szCs w:val="24"/>
          <w:lang w:val="en-US"/>
        </w:rPr>
        <w:t>Persicke</w:t>
      </w:r>
      <w:proofErr w:type="spellEnd"/>
      <w:r w:rsidRPr="00F47F88">
        <w:rPr>
          <w:rFonts w:ascii="Times New Roman" w:hAnsi="Times New Roman" w:cs="Times New Roman"/>
          <w:b/>
          <w:bCs/>
          <w:sz w:val="24"/>
          <w:szCs w:val="24"/>
          <w:lang w:val="en-US"/>
        </w:rPr>
        <w:t xml:space="preserve"> M, Müller C</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2014</w:t>
      </w:r>
      <w:r w:rsidRPr="00F47F88">
        <w:rPr>
          <w:rFonts w:ascii="Times New Roman" w:hAnsi="Times New Roman" w:cs="Times New Roman"/>
          <w:sz w:val="24"/>
          <w:szCs w:val="24"/>
          <w:lang w:val="en-US"/>
        </w:rPr>
        <w:t xml:space="preserve">. Interactions between the jasmonic and salicylic acid pathway modulate the plant metabolome and affect herbivores of different feeding types. </w:t>
      </w:r>
      <w:r w:rsidRPr="00F47F88">
        <w:rPr>
          <w:rFonts w:ascii="Times New Roman" w:hAnsi="Times New Roman" w:cs="Times New Roman"/>
          <w:i/>
          <w:iCs/>
          <w:sz w:val="24"/>
          <w:szCs w:val="24"/>
          <w:lang w:val="en-US"/>
        </w:rPr>
        <w:t>Plant, Cell and Environment</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37</w:t>
      </w:r>
      <w:r w:rsidRPr="00F47F88">
        <w:rPr>
          <w:rFonts w:ascii="Times New Roman" w:hAnsi="Times New Roman" w:cs="Times New Roman"/>
          <w:sz w:val="24"/>
          <w:szCs w:val="24"/>
          <w:lang w:val="en-US"/>
        </w:rPr>
        <w:t>: 1574–1585.</w:t>
      </w:r>
    </w:p>
    <w:p w14:paraId="2DEDFF4E" w14:textId="5679D48B" w:rsidR="007E3AE8" w:rsidRPr="00F47F88" w:rsidRDefault="007E3AE8" w:rsidP="00942CB2">
      <w:pPr>
        <w:pStyle w:val="Bibliography"/>
        <w:spacing w:line="480" w:lineRule="auto"/>
        <w:contextualSpacing/>
        <w:rPr>
          <w:rFonts w:ascii="Times New Roman" w:hAnsi="Times New Roman" w:cs="Times New Roman"/>
          <w:sz w:val="24"/>
          <w:szCs w:val="24"/>
          <w:lang w:val="en-US"/>
        </w:rPr>
      </w:pPr>
      <w:proofErr w:type="spellStart"/>
      <w:r w:rsidRPr="00F47F88">
        <w:rPr>
          <w:rFonts w:ascii="Times New Roman" w:hAnsi="Times New Roman" w:cs="Times New Roman"/>
          <w:b/>
          <w:bCs/>
          <w:sz w:val="24"/>
          <w:szCs w:val="24"/>
          <w:lang w:val="en-US"/>
        </w:rPr>
        <w:t>Selmar</w:t>
      </w:r>
      <w:proofErr w:type="spellEnd"/>
      <w:r w:rsidRPr="00F47F88">
        <w:rPr>
          <w:rFonts w:ascii="Times New Roman" w:hAnsi="Times New Roman" w:cs="Times New Roman"/>
          <w:b/>
          <w:bCs/>
          <w:sz w:val="24"/>
          <w:szCs w:val="24"/>
          <w:lang w:val="en-US"/>
        </w:rPr>
        <w:t xml:space="preserve"> D, </w:t>
      </w:r>
      <w:proofErr w:type="spellStart"/>
      <w:r w:rsidRPr="00F47F88">
        <w:rPr>
          <w:rFonts w:ascii="Times New Roman" w:hAnsi="Times New Roman" w:cs="Times New Roman"/>
          <w:b/>
          <w:bCs/>
          <w:sz w:val="24"/>
          <w:szCs w:val="24"/>
          <w:lang w:val="en-US"/>
        </w:rPr>
        <w:t>Kleinw</w:t>
      </w:r>
      <w:proofErr w:type="spellEnd"/>
      <w:ins w:id="181" w:author="Colin Orians" w:date="2018-10-29T10:17:00Z">
        <w:r w:rsidR="00A03281" w:rsidRPr="00F47F88">
          <w:rPr>
            <w:rFonts w:ascii="Times New Roman" w:hAnsi="Times New Roman" w:cs="Times New Roman"/>
            <w:b/>
            <w:color w:val="000000"/>
            <w:sz w:val="24"/>
            <w:szCs w:val="24"/>
          </w:rPr>
          <w:t>ä</w:t>
        </w:r>
      </w:ins>
      <w:del w:id="182" w:author="Colin Orians" w:date="2018-10-29T10:17:00Z">
        <w:r w:rsidRPr="00F47F88" w:rsidDel="00A03281">
          <w:rPr>
            <w:rFonts w:ascii="Times New Roman" w:hAnsi="Times New Roman" w:cs="Times New Roman"/>
            <w:b/>
            <w:bCs/>
            <w:sz w:val="24"/>
            <w:szCs w:val="24"/>
            <w:lang w:val="en-US"/>
          </w:rPr>
          <w:delText>ae</w:delText>
        </w:r>
      </w:del>
      <w:proofErr w:type="spellStart"/>
      <w:r w:rsidRPr="00F47F88">
        <w:rPr>
          <w:rFonts w:ascii="Times New Roman" w:hAnsi="Times New Roman" w:cs="Times New Roman"/>
          <w:b/>
          <w:bCs/>
          <w:sz w:val="24"/>
          <w:szCs w:val="24"/>
          <w:lang w:val="en-US"/>
        </w:rPr>
        <w:t>chter</w:t>
      </w:r>
      <w:proofErr w:type="spellEnd"/>
      <w:r w:rsidRPr="00F47F88">
        <w:rPr>
          <w:rFonts w:ascii="Times New Roman" w:hAnsi="Times New Roman" w:cs="Times New Roman"/>
          <w:b/>
          <w:bCs/>
          <w:sz w:val="24"/>
          <w:szCs w:val="24"/>
          <w:lang w:val="en-US"/>
        </w:rPr>
        <w:t xml:space="preserve"> M</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2013</w:t>
      </w:r>
      <w:r w:rsidRPr="00F47F88">
        <w:rPr>
          <w:rFonts w:ascii="Times New Roman" w:hAnsi="Times New Roman" w:cs="Times New Roman"/>
          <w:sz w:val="24"/>
          <w:szCs w:val="24"/>
          <w:lang w:val="en-US"/>
        </w:rPr>
        <w:t xml:space="preserve">. Stress enhances the synthesis of secondary plant products: The impact of stress-related over-reduction on the accumulation of natural products. </w:t>
      </w:r>
      <w:r w:rsidRPr="00F47F88">
        <w:rPr>
          <w:rFonts w:ascii="Times New Roman" w:hAnsi="Times New Roman" w:cs="Times New Roman"/>
          <w:i/>
          <w:iCs/>
          <w:sz w:val="24"/>
          <w:szCs w:val="24"/>
          <w:lang w:val="en-US"/>
        </w:rPr>
        <w:t>Plant and Cell Physiology</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54</w:t>
      </w:r>
      <w:r w:rsidRPr="00F47F88">
        <w:rPr>
          <w:rFonts w:ascii="Times New Roman" w:hAnsi="Times New Roman" w:cs="Times New Roman"/>
          <w:sz w:val="24"/>
          <w:szCs w:val="24"/>
          <w:lang w:val="en-US"/>
        </w:rPr>
        <w:t>: 817–826.</w:t>
      </w:r>
    </w:p>
    <w:p w14:paraId="1E680DA2" w14:textId="77777777" w:rsidR="007E3AE8" w:rsidRPr="00F47F88" w:rsidRDefault="007E3AE8" w:rsidP="00942CB2">
      <w:pPr>
        <w:pStyle w:val="Bibliography"/>
        <w:spacing w:line="480" w:lineRule="auto"/>
        <w:contextualSpacing/>
        <w:rPr>
          <w:rFonts w:ascii="Times New Roman" w:hAnsi="Times New Roman" w:cs="Times New Roman"/>
          <w:sz w:val="24"/>
          <w:szCs w:val="24"/>
          <w:lang w:val="en-US"/>
        </w:rPr>
      </w:pPr>
      <w:r w:rsidRPr="00F47F88">
        <w:rPr>
          <w:rFonts w:ascii="Times New Roman" w:hAnsi="Times New Roman" w:cs="Times New Roman"/>
          <w:b/>
          <w:bCs/>
          <w:sz w:val="24"/>
          <w:szCs w:val="24"/>
          <w:lang w:val="en-US"/>
        </w:rPr>
        <w:t>da Silva EC, Nogueira R, da Silva MA, de Albuquerque MB</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2011</w:t>
      </w:r>
      <w:r w:rsidRPr="00F47F88">
        <w:rPr>
          <w:rFonts w:ascii="Times New Roman" w:hAnsi="Times New Roman" w:cs="Times New Roman"/>
          <w:sz w:val="24"/>
          <w:szCs w:val="24"/>
          <w:lang w:val="en-US"/>
        </w:rPr>
        <w:t xml:space="preserve">. Drought stress and plant nutrition. </w:t>
      </w:r>
      <w:r w:rsidRPr="00F47F88">
        <w:rPr>
          <w:rFonts w:ascii="Times New Roman" w:hAnsi="Times New Roman" w:cs="Times New Roman"/>
          <w:i/>
          <w:iCs/>
          <w:sz w:val="24"/>
          <w:szCs w:val="24"/>
          <w:lang w:val="en-US"/>
        </w:rPr>
        <w:t>Plant Stress</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5</w:t>
      </w:r>
      <w:r w:rsidRPr="00F47F88">
        <w:rPr>
          <w:rFonts w:ascii="Times New Roman" w:hAnsi="Times New Roman" w:cs="Times New Roman"/>
          <w:sz w:val="24"/>
          <w:szCs w:val="24"/>
          <w:lang w:val="en-US"/>
        </w:rPr>
        <w:t>: 32–41.</w:t>
      </w:r>
    </w:p>
    <w:p w14:paraId="18DFBF78" w14:textId="77777777" w:rsidR="007E3AE8" w:rsidRPr="00F47F88" w:rsidRDefault="007E3AE8" w:rsidP="00942CB2">
      <w:pPr>
        <w:pStyle w:val="Bibliography"/>
        <w:spacing w:line="480" w:lineRule="auto"/>
        <w:contextualSpacing/>
        <w:rPr>
          <w:rFonts w:ascii="Times New Roman" w:hAnsi="Times New Roman" w:cs="Times New Roman"/>
          <w:sz w:val="24"/>
          <w:szCs w:val="24"/>
          <w:lang w:val="en-US"/>
        </w:rPr>
      </w:pPr>
      <w:r w:rsidRPr="00F47F88">
        <w:rPr>
          <w:rFonts w:ascii="Times New Roman" w:hAnsi="Times New Roman" w:cs="Times New Roman"/>
          <w:b/>
          <w:bCs/>
          <w:sz w:val="24"/>
          <w:szCs w:val="24"/>
          <w:lang w:val="en-US"/>
        </w:rPr>
        <w:t>Singh M, Kumar J, Singh S, Singh VP, Prasad SM</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2015</w:t>
      </w:r>
      <w:r w:rsidRPr="00F47F88">
        <w:rPr>
          <w:rFonts w:ascii="Times New Roman" w:hAnsi="Times New Roman" w:cs="Times New Roman"/>
          <w:sz w:val="24"/>
          <w:szCs w:val="24"/>
          <w:lang w:val="en-US"/>
        </w:rPr>
        <w:t xml:space="preserve">. Roles of </w:t>
      </w:r>
      <w:proofErr w:type="spellStart"/>
      <w:r w:rsidRPr="00F47F88">
        <w:rPr>
          <w:rFonts w:ascii="Times New Roman" w:hAnsi="Times New Roman" w:cs="Times New Roman"/>
          <w:sz w:val="24"/>
          <w:szCs w:val="24"/>
          <w:lang w:val="en-US"/>
        </w:rPr>
        <w:t>osmoprotectants</w:t>
      </w:r>
      <w:proofErr w:type="spellEnd"/>
      <w:r w:rsidRPr="00F47F88">
        <w:rPr>
          <w:rFonts w:ascii="Times New Roman" w:hAnsi="Times New Roman" w:cs="Times New Roman"/>
          <w:sz w:val="24"/>
          <w:szCs w:val="24"/>
          <w:lang w:val="en-US"/>
        </w:rPr>
        <w:t xml:space="preserve"> in improving salinity and drought tolerance in plants: a review. </w:t>
      </w:r>
      <w:r w:rsidRPr="00F47F88">
        <w:rPr>
          <w:rFonts w:ascii="Times New Roman" w:hAnsi="Times New Roman" w:cs="Times New Roman"/>
          <w:i/>
          <w:iCs/>
          <w:sz w:val="24"/>
          <w:szCs w:val="24"/>
          <w:lang w:val="en-US"/>
        </w:rPr>
        <w:t>Reviews in Environmental Science and Biotechnology</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14</w:t>
      </w:r>
      <w:r w:rsidRPr="00F47F88">
        <w:rPr>
          <w:rFonts w:ascii="Times New Roman" w:hAnsi="Times New Roman" w:cs="Times New Roman"/>
          <w:sz w:val="24"/>
          <w:szCs w:val="24"/>
          <w:lang w:val="en-US"/>
        </w:rPr>
        <w:t>: 407–426.</w:t>
      </w:r>
    </w:p>
    <w:p w14:paraId="5AC11A3C" w14:textId="77777777" w:rsidR="007E3AE8" w:rsidRPr="00F47F88" w:rsidRDefault="007E3AE8" w:rsidP="00942CB2">
      <w:pPr>
        <w:pStyle w:val="Bibliography"/>
        <w:spacing w:line="480" w:lineRule="auto"/>
        <w:contextualSpacing/>
        <w:rPr>
          <w:rFonts w:ascii="Times New Roman" w:hAnsi="Times New Roman" w:cs="Times New Roman"/>
          <w:sz w:val="24"/>
          <w:szCs w:val="24"/>
          <w:lang w:val="en-US"/>
        </w:rPr>
      </w:pPr>
      <w:r w:rsidRPr="00F47F88">
        <w:rPr>
          <w:rFonts w:ascii="Times New Roman" w:hAnsi="Times New Roman" w:cs="Times New Roman"/>
          <w:b/>
          <w:bCs/>
          <w:sz w:val="24"/>
          <w:szCs w:val="24"/>
          <w:lang w:val="en-US"/>
        </w:rPr>
        <w:lastRenderedPageBreak/>
        <w:t xml:space="preserve">Song X, Wang Y, </w:t>
      </w:r>
      <w:proofErr w:type="spellStart"/>
      <w:r w:rsidRPr="00F47F88">
        <w:rPr>
          <w:rFonts w:ascii="Times New Roman" w:hAnsi="Times New Roman" w:cs="Times New Roman"/>
          <w:b/>
          <w:bCs/>
          <w:sz w:val="24"/>
          <w:szCs w:val="24"/>
          <w:lang w:val="en-US"/>
        </w:rPr>
        <w:t>Lv</w:t>
      </w:r>
      <w:proofErr w:type="spellEnd"/>
      <w:r w:rsidRPr="00F47F88">
        <w:rPr>
          <w:rFonts w:ascii="Times New Roman" w:hAnsi="Times New Roman" w:cs="Times New Roman"/>
          <w:b/>
          <w:bCs/>
          <w:sz w:val="24"/>
          <w:szCs w:val="24"/>
          <w:lang w:val="en-US"/>
        </w:rPr>
        <w:t xml:space="preserve"> X</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2016</w:t>
      </w:r>
      <w:r w:rsidRPr="00F47F88">
        <w:rPr>
          <w:rFonts w:ascii="Times New Roman" w:hAnsi="Times New Roman" w:cs="Times New Roman"/>
          <w:sz w:val="24"/>
          <w:szCs w:val="24"/>
          <w:lang w:val="en-US"/>
        </w:rPr>
        <w:t>. Responses of plant biomass, photosynthesis and lipid peroxidation to warming and precipitation change in two dominant species (</w:t>
      </w:r>
      <w:proofErr w:type="spellStart"/>
      <w:r w:rsidRPr="00F47F88">
        <w:rPr>
          <w:rFonts w:ascii="Times New Roman" w:hAnsi="Times New Roman" w:cs="Times New Roman"/>
          <w:i/>
          <w:sz w:val="24"/>
          <w:szCs w:val="24"/>
          <w:lang w:val="en-US"/>
        </w:rPr>
        <w:t>Stipa</w:t>
      </w:r>
      <w:proofErr w:type="spellEnd"/>
      <w:r w:rsidRPr="00F47F88">
        <w:rPr>
          <w:rFonts w:ascii="Times New Roman" w:hAnsi="Times New Roman" w:cs="Times New Roman"/>
          <w:i/>
          <w:sz w:val="24"/>
          <w:szCs w:val="24"/>
          <w:lang w:val="en-US"/>
        </w:rPr>
        <w:t xml:space="preserve"> </w:t>
      </w:r>
      <w:proofErr w:type="spellStart"/>
      <w:r w:rsidRPr="00F47F88">
        <w:rPr>
          <w:rFonts w:ascii="Times New Roman" w:hAnsi="Times New Roman" w:cs="Times New Roman"/>
          <w:i/>
          <w:sz w:val="24"/>
          <w:szCs w:val="24"/>
          <w:lang w:val="en-US"/>
        </w:rPr>
        <w:t>grandis</w:t>
      </w:r>
      <w:proofErr w:type="spellEnd"/>
      <w:r w:rsidRPr="00F47F88">
        <w:rPr>
          <w:rFonts w:ascii="Times New Roman" w:hAnsi="Times New Roman" w:cs="Times New Roman"/>
          <w:sz w:val="24"/>
          <w:szCs w:val="24"/>
          <w:lang w:val="en-US"/>
        </w:rPr>
        <w:t xml:space="preserve"> and </w:t>
      </w:r>
      <w:proofErr w:type="spellStart"/>
      <w:r w:rsidRPr="00F47F88">
        <w:rPr>
          <w:rFonts w:ascii="Times New Roman" w:hAnsi="Times New Roman" w:cs="Times New Roman"/>
          <w:i/>
          <w:sz w:val="24"/>
          <w:szCs w:val="24"/>
          <w:lang w:val="en-US"/>
        </w:rPr>
        <w:t>Leymus</w:t>
      </w:r>
      <w:proofErr w:type="spellEnd"/>
      <w:r w:rsidRPr="00F47F88">
        <w:rPr>
          <w:rFonts w:ascii="Times New Roman" w:hAnsi="Times New Roman" w:cs="Times New Roman"/>
          <w:i/>
          <w:sz w:val="24"/>
          <w:szCs w:val="24"/>
          <w:lang w:val="en-US"/>
        </w:rPr>
        <w:t xml:space="preserve"> </w:t>
      </w:r>
      <w:proofErr w:type="spellStart"/>
      <w:r w:rsidRPr="00F47F88">
        <w:rPr>
          <w:rFonts w:ascii="Times New Roman" w:hAnsi="Times New Roman" w:cs="Times New Roman"/>
          <w:i/>
          <w:sz w:val="24"/>
          <w:szCs w:val="24"/>
          <w:lang w:val="en-US"/>
        </w:rPr>
        <w:t>chinensis</w:t>
      </w:r>
      <w:proofErr w:type="spellEnd"/>
      <w:r w:rsidRPr="00F47F88">
        <w:rPr>
          <w:rFonts w:ascii="Times New Roman" w:hAnsi="Times New Roman" w:cs="Times New Roman"/>
          <w:sz w:val="24"/>
          <w:szCs w:val="24"/>
          <w:lang w:val="en-US"/>
        </w:rPr>
        <w:t xml:space="preserve">) from North China Grasslands. </w:t>
      </w:r>
      <w:r w:rsidRPr="00F47F88">
        <w:rPr>
          <w:rFonts w:ascii="Times New Roman" w:hAnsi="Times New Roman" w:cs="Times New Roman"/>
          <w:i/>
          <w:iCs/>
          <w:sz w:val="24"/>
          <w:szCs w:val="24"/>
          <w:lang w:val="en-US"/>
        </w:rPr>
        <w:t>Ecology and Evolution</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6</w:t>
      </w:r>
      <w:r w:rsidRPr="00F47F88">
        <w:rPr>
          <w:rFonts w:ascii="Times New Roman" w:hAnsi="Times New Roman" w:cs="Times New Roman"/>
          <w:sz w:val="24"/>
          <w:szCs w:val="24"/>
          <w:lang w:val="en-US"/>
        </w:rPr>
        <w:t>: 1871–1882.</w:t>
      </w:r>
    </w:p>
    <w:p w14:paraId="3D18601D" w14:textId="77777777" w:rsidR="007E3AE8" w:rsidRPr="00F47F88" w:rsidRDefault="007E3AE8" w:rsidP="00942CB2">
      <w:pPr>
        <w:pStyle w:val="Bibliography"/>
        <w:spacing w:line="480" w:lineRule="auto"/>
        <w:contextualSpacing/>
        <w:rPr>
          <w:rFonts w:ascii="Times New Roman" w:hAnsi="Times New Roman" w:cs="Times New Roman"/>
          <w:sz w:val="24"/>
          <w:szCs w:val="24"/>
          <w:lang w:val="en-US"/>
        </w:rPr>
      </w:pPr>
      <w:proofErr w:type="spellStart"/>
      <w:r w:rsidRPr="00F47F88">
        <w:rPr>
          <w:rFonts w:ascii="Times New Roman" w:hAnsi="Times New Roman" w:cs="Times New Roman"/>
          <w:b/>
          <w:bCs/>
          <w:sz w:val="24"/>
          <w:szCs w:val="24"/>
          <w:lang w:val="en-US"/>
        </w:rPr>
        <w:t>Suseela</w:t>
      </w:r>
      <w:proofErr w:type="spellEnd"/>
      <w:r w:rsidRPr="00F47F88">
        <w:rPr>
          <w:rFonts w:ascii="Times New Roman" w:hAnsi="Times New Roman" w:cs="Times New Roman"/>
          <w:b/>
          <w:bCs/>
          <w:sz w:val="24"/>
          <w:szCs w:val="24"/>
          <w:lang w:val="en-US"/>
        </w:rPr>
        <w:t xml:space="preserve"> V, </w:t>
      </w:r>
      <w:proofErr w:type="spellStart"/>
      <w:r w:rsidRPr="00F47F88">
        <w:rPr>
          <w:rFonts w:ascii="Times New Roman" w:hAnsi="Times New Roman" w:cs="Times New Roman"/>
          <w:b/>
          <w:bCs/>
          <w:sz w:val="24"/>
          <w:szCs w:val="24"/>
          <w:lang w:val="en-US"/>
        </w:rPr>
        <w:t>Tharayil</w:t>
      </w:r>
      <w:proofErr w:type="spellEnd"/>
      <w:r w:rsidRPr="00F47F88">
        <w:rPr>
          <w:rFonts w:ascii="Times New Roman" w:hAnsi="Times New Roman" w:cs="Times New Roman"/>
          <w:b/>
          <w:bCs/>
          <w:sz w:val="24"/>
          <w:szCs w:val="24"/>
          <w:lang w:val="en-US"/>
        </w:rPr>
        <w:t xml:space="preserve"> N, Xing B, Dukes JS</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2014</w:t>
      </w:r>
      <w:r w:rsidRPr="00F47F88">
        <w:rPr>
          <w:rFonts w:ascii="Times New Roman" w:hAnsi="Times New Roman" w:cs="Times New Roman"/>
          <w:sz w:val="24"/>
          <w:szCs w:val="24"/>
          <w:lang w:val="en-US"/>
        </w:rPr>
        <w:t xml:space="preserve">. Warming alters potential enzyme </w:t>
      </w:r>
      <w:proofErr w:type="gramStart"/>
      <w:r w:rsidRPr="00F47F88">
        <w:rPr>
          <w:rFonts w:ascii="Times New Roman" w:hAnsi="Times New Roman" w:cs="Times New Roman"/>
          <w:sz w:val="24"/>
          <w:szCs w:val="24"/>
          <w:lang w:val="en-US"/>
        </w:rPr>
        <w:t>activity</w:t>
      </w:r>
      <w:proofErr w:type="gramEnd"/>
      <w:r w:rsidRPr="00F47F88">
        <w:rPr>
          <w:rFonts w:ascii="Times New Roman" w:hAnsi="Times New Roman" w:cs="Times New Roman"/>
          <w:sz w:val="24"/>
          <w:szCs w:val="24"/>
          <w:lang w:val="en-US"/>
        </w:rPr>
        <w:t xml:space="preserve"> but precipitation regulates chemical transformations in grass litter exposed to simulated climatic changes. </w:t>
      </w:r>
      <w:r w:rsidRPr="00F47F88">
        <w:rPr>
          <w:rFonts w:ascii="Times New Roman" w:hAnsi="Times New Roman" w:cs="Times New Roman"/>
          <w:i/>
          <w:iCs/>
          <w:sz w:val="24"/>
          <w:szCs w:val="24"/>
          <w:lang w:val="en-US"/>
        </w:rPr>
        <w:t>Soil Biology and Biochemistry</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75</w:t>
      </w:r>
      <w:r w:rsidRPr="00F47F88">
        <w:rPr>
          <w:rFonts w:ascii="Times New Roman" w:hAnsi="Times New Roman" w:cs="Times New Roman"/>
          <w:sz w:val="24"/>
          <w:szCs w:val="24"/>
          <w:lang w:val="en-US"/>
        </w:rPr>
        <w:t>: 102–112.</w:t>
      </w:r>
    </w:p>
    <w:p w14:paraId="6B2C1D16" w14:textId="77777777" w:rsidR="007E3AE8" w:rsidRPr="00F47F88" w:rsidRDefault="007E3AE8" w:rsidP="00942CB2">
      <w:pPr>
        <w:pStyle w:val="Bibliography"/>
        <w:spacing w:line="480" w:lineRule="auto"/>
        <w:contextualSpacing/>
        <w:rPr>
          <w:rFonts w:ascii="Times New Roman" w:hAnsi="Times New Roman" w:cs="Times New Roman"/>
          <w:sz w:val="24"/>
          <w:szCs w:val="24"/>
          <w:lang w:val="en-US"/>
        </w:rPr>
      </w:pPr>
      <w:proofErr w:type="spellStart"/>
      <w:r w:rsidRPr="00F47F88">
        <w:rPr>
          <w:rFonts w:ascii="Times New Roman" w:hAnsi="Times New Roman" w:cs="Times New Roman"/>
          <w:b/>
          <w:bCs/>
          <w:sz w:val="24"/>
          <w:szCs w:val="24"/>
          <w:lang w:val="en-US"/>
        </w:rPr>
        <w:t>Suseela</w:t>
      </w:r>
      <w:proofErr w:type="spellEnd"/>
      <w:r w:rsidRPr="00F47F88">
        <w:rPr>
          <w:rFonts w:ascii="Times New Roman" w:hAnsi="Times New Roman" w:cs="Times New Roman"/>
          <w:b/>
          <w:bCs/>
          <w:sz w:val="24"/>
          <w:szCs w:val="24"/>
          <w:lang w:val="en-US"/>
        </w:rPr>
        <w:t xml:space="preserve"> V, </w:t>
      </w:r>
      <w:proofErr w:type="spellStart"/>
      <w:r w:rsidRPr="00F47F88">
        <w:rPr>
          <w:rFonts w:ascii="Times New Roman" w:hAnsi="Times New Roman" w:cs="Times New Roman"/>
          <w:b/>
          <w:bCs/>
          <w:sz w:val="24"/>
          <w:szCs w:val="24"/>
          <w:lang w:val="en-US"/>
        </w:rPr>
        <w:t>Tharayil</w:t>
      </w:r>
      <w:proofErr w:type="spellEnd"/>
      <w:r w:rsidRPr="00F47F88">
        <w:rPr>
          <w:rFonts w:ascii="Times New Roman" w:hAnsi="Times New Roman" w:cs="Times New Roman"/>
          <w:b/>
          <w:bCs/>
          <w:sz w:val="24"/>
          <w:szCs w:val="24"/>
          <w:lang w:val="en-US"/>
        </w:rPr>
        <w:t xml:space="preserve"> N, Xing B, Dukes JS</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2015</w:t>
      </w:r>
      <w:r w:rsidRPr="00F47F88">
        <w:rPr>
          <w:rFonts w:ascii="Times New Roman" w:hAnsi="Times New Roman" w:cs="Times New Roman"/>
          <w:sz w:val="24"/>
          <w:szCs w:val="24"/>
          <w:lang w:val="en-US"/>
        </w:rPr>
        <w:t xml:space="preserve">. Warming and drought differentially influence the production and resorption of elemental and metabolic nitrogen pools in </w:t>
      </w:r>
      <w:r w:rsidRPr="00F47F88">
        <w:rPr>
          <w:rFonts w:ascii="Times New Roman" w:hAnsi="Times New Roman" w:cs="Times New Roman"/>
          <w:i/>
          <w:sz w:val="24"/>
          <w:szCs w:val="24"/>
          <w:lang w:val="en-US"/>
        </w:rPr>
        <w:t xml:space="preserve">Quercus </w:t>
      </w:r>
      <w:proofErr w:type="spellStart"/>
      <w:r w:rsidRPr="00F47F88">
        <w:rPr>
          <w:rFonts w:ascii="Times New Roman" w:hAnsi="Times New Roman" w:cs="Times New Roman"/>
          <w:i/>
          <w:sz w:val="24"/>
          <w:szCs w:val="24"/>
          <w:lang w:val="en-US"/>
        </w:rPr>
        <w:t>rubra</w:t>
      </w:r>
      <w:proofErr w:type="spellEnd"/>
      <w:r w:rsidRPr="00F47F88">
        <w:rPr>
          <w:rFonts w:ascii="Times New Roman" w:hAnsi="Times New Roman" w:cs="Times New Roman"/>
          <w:sz w:val="24"/>
          <w:szCs w:val="24"/>
          <w:lang w:val="en-US"/>
        </w:rPr>
        <w:t xml:space="preserve">. </w:t>
      </w:r>
      <w:r w:rsidRPr="00F47F88">
        <w:rPr>
          <w:rFonts w:ascii="Times New Roman" w:hAnsi="Times New Roman" w:cs="Times New Roman"/>
          <w:i/>
          <w:iCs/>
          <w:sz w:val="24"/>
          <w:szCs w:val="24"/>
          <w:lang w:val="en-US"/>
        </w:rPr>
        <w:t>Global Change Biology</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21</w:t>
      </w:r>
      <w:r w:rsidRPr="00F47F88">
        <w:rPr>
          <w:rFonts w:ascii="Times New Roman" w:hAnsi="Times New Roman" w:cs="Times New Roman"/>
          <w:sz w:val="24"/>
          <w:szCs w:val="24"/>
          <w:lang w:val="en-US"/>
        </w:rPr>
        <w:t>: 4177–4195.</w:t>
      </w:r>
    </w:p>
    <w:p w14:paraId="1664CC0E" w14:textId="77777777" w:rsidR="007E3AE8" w:rsidRPr="00F47F88" w:rsidRDefault="007E3AE8" w:rsidP="00942CB2">
      <w:pPr>
        <w:pStyle w:val="Bibliography"/>
        <w:spacing w:line="480" w:lineRule="auto"/>
        <w:contextualSpacing/>
        <w:rPr>
          <w:rFonts w:ascii="Times New Roman" w:hAnsi="Times New Roman" w:cs="Times New Roman"/>
          <w:sz w:val="24"/>
          <w:szCs w:val="24"/>
          <w:lang w:val="en-US"/>
        </w:rPr>
      </w:pPr>
      <w:proofErr w:type="spellStart"/>
      <w:r w:rsidRPr="00F47F88">
        <w:rPr>
          <w:rFonts w:ascii="Times New Roman" w:hAnsi="Times New Roman" w:cs="Times New Roman"/>
          <w:b/>
          <w:bCs/>
          <w:sz w:val="24"/>
          <w:szCs w:val="24"/>
          <w:lang w:val="en-US"/>
        </w:rPr>
        <w:t>Tharayil</w:t>
      </w:r>
      <w:proofErr w:type="spellEnd"/>
      <w:r w:rsidRPr="00F47F88">
        <w:rPr>
          <w:rFonts w:ascii="Times New Roman" w:hAnsi="Times New Roman" w:cs="Times New Roman"/>
          <w:b/>
          <w:bCs/>
          <w:sz w:val="24"/>
          <w:szCs w:val="24"/>
          <w:lang w:val="en-US"/>
        </w:rPr>
        <w:t xml:space="preserve"> N, </w:t>
      </w:r>
      <w:proofErr w:type="spellStart"/>
      <w:r w:rsidRPr="00F47F88">
        <w:rPr>
          <w:rFonts w:ascii="Times New Roman" w:hAnsi="Times New Roman" w:cs="Times New Roman"/>
          <w:b/>
          <w:bCs/>
          <w:sz w:val="24"/>
          <w:szCs w:val="24"/>
          <w:lang w:val="en-US"/>
        </w:rPr>
        <w:t>Suseela</w:t>
      </w:r>
      <w:proofErr w:type="spellEnd"/>
      <w:r w:rsidRPr="00F47F88">
        <w:rPr>
          <w:rFonts w:ascii="Times New Roman" w:hAnsi="Times New Roman" w:cs="Times New Roman"/>
          <w:b/>
          <w:bCs/>
          <w:sz w:val="24"/>
          <w:szCs w:val="24"/>
          <w:lang w:val="en-US"/>
        </w:rPr>
        <w:t xml:space="preserve"> V, </w:t>
      </w:r>
      <w:proofErr w:type="spellStart"/>
      <w:r w:rsidRPr="00F47F88">
        <w:rPr>
          <w:rFonts w:ascii="Times New Roman" w:hAnsi="Times New Roman" w:cs="Times New Roman"/>
          <w:b/>
          <w:bCs/>
          <w:sz w:val="24"/>
          <w:szCs w:val="24"/>
          <w:lang w:val="en-US"/>
        </w:rPr>
        <w:t>Triebwasser</w:t>
      </w:r>
      <w:proofErr w:type="spellEnd"/>
      <w:r w:rsidRPr="00F47F88">
        <w:rPr>
          <w:rFonts w:ascii="Times New Roman" w:hAnsi="Times New Roman" w:cs="Times New Roman"/>
          <w:b/>
          <w:bCs/>
          <w:sz w:val="24"/>
          <w:szCs w:val="24"/>
          <w:lang w:val="en-US"/>
        </w:rPr>
        <w:t xml:space="preserve"> DJ, Preston CM, Gerard PD, Dukes JS</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2011</w:t>
      </w:r>
      <w:r w:rsidRPr="00F47F88">
        <w:rPr>
          <w:rFonts w:ascii="Times New Roman" w:hAnsi="Times New Roman" w:cs="Times New Roman"/>
          <w:sz w:val="24"/>
          <w:szCs w:val="24"/>
          <w:lang w:val="en-US"/>
        </w:rPr>
        <w:t xml:space="preserve">. Changes in the structural composition and reactivity of </w:t>
      </w:r>
      <w:r w:rsidRPr="00F47F88">
        <w:rPr>
          <w:rFonts w:ascii="Times New Roman" w:hAnsi="Times New Roman" w:cs="Times New Roman"/>
          <w:i/>
          <w:sz w:val="24"/>
          <w:szCs w:val="24"/>
          <w:lang w:val="en-US"/>
        </w:rPr>
        <w:t>Acer rubrum</w:t>
      </w:r>
      <w:r w:rsidRPr="00F47F88">
        <w:rPr>
          <w:rFonts w:ascii="Times New Roman" w:hAnsi="Times New Roman" w:cs="Times New Roman"/>
          <w:sz w:val="24"/>
          <w:szCs w:val="24"/>
          <w:lang w:val="en-US"/>
        </w:rPr>
        <w:t xml:space="preserve"> leaf litter tannins exposed to warming and altered precipitation: climatic stress-induced tannins are more reactive. </w:t>
      </w:r>
      <w:r w:rsidRPr="00F47F88">
        <w:rPr>
          <w:rFonts w:ascii="Times New Roman" w:hAnsi="Times New Roman" w:cs="Times New Roman"/>
          <w:i/>
          <w:iCs/>
          <w:sz w:val="24"/>
          <w:szCs w:val="24"/>
          <w:lang w:val="en-US"/>
        </w:rPr>
        <w:t xml:space="preserve">New </w:t>
      </w:r>
      <w:proofErr w:type="spellStart"/>
      <w:r w:rsidRPr="00F47F88">
        <w:rPr>
          <w:rFonts w:ascii="Times New Roman" w:hAnsi="Times New Roman" w:cs="Times New Roman"/>
          <w:i/>
          <w:iCs/>
          <w:sz w:val="24"/>
          <w:szCs w:val="24"/>
          <w:lang w:val="en-US"/>
        </w:rPr>
        <w:t>Phytologist</w:t>
      </w:r>
      <w:proofErr w:type="spellEnd"/>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191</w:t>
      </w:r>
      <w:r w:rsidRPr="00F47F88">
        <w:rPr>
          <w:rFonts w:ascii="Times New Roman" w:hAnsi="Times New Roman" w:cs="Times New Roman"/>
          <w:sz w:val="24"/>
          <w:szCs w:val="24"/>
          <w:lang w:val="en-US"/>
        </w:rPr>
        <w:t>: 132–145.</w:t>
      </w:r>
    </w:p>
    <w:p w14:paraId="33F500B1" w14:textId="77777777" w:rsidR="007E3AE8" w:rsidRPr="00F47F88" w:rsidRDefault="007E3AE8" w:rsidP="00942CB2">
      <w:pPr>
        <w:pStyle w:val="Bibliography"/>
        <w:spacing w:line="480" w:lineRule="auto"/>
        <w:contextualSpacing/>
        <w:rPr>
          <w:rFonts w:ascii="Times New Roman" w:hAnsi="Times New Roman" w:cs="Times New Roman"/>
          <w:sz w:val="24"/>
          <w:szCs w:val="24"/>
          <w:lang w:val="en-US"/>
        </w:rPr>
      </w:pPr>
      <w:proofErr w:type="spellStart"/>
      <w:r w:rsidRPr="00F47F88">
        <w:rPr>
          <w:rFonts w:ascii="Times New Roman" w:hAnsi="Times New Roman" w:cs="Times New Roman"/>
          <w:b/>
          <w:bCs/>
          <w:sz w:val="24"/>
          <w:szCs w:val="24"/>
          <w:lang w:val="en-US"/>
        </w:rPr>
        <w:t>Theodoratus</w:t>
      </w:r>
      <w:proofErr w:type="spellEnd"/>
      <w:r w:rsidRPr="00F47F88">
        <w:rPr>
          <w:rFonts w:ascii="Times New Roman" w:hAnsi="Times New Roman" w:cs="Times New Roman"/>
          <w:b/>
          <w:bCs/>
          <w:sz w:val="24"/>
          <w:szCs w:val="24"/>
          <w:lang w:val="en-US"/>
        </w:rPr>
        <w:t xml:space="preserve"> DH, Bowers MD</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1999</w:t>
      </w:r>
      <w:r w:rsidRPr="00F47F88">
        <w:rPr>
          <w:rFonts w:ascii="Times New Roman" w:hAnsi="Times New Roman" w:cs="Times New Roman"/>
          <w:sz w:val="24"/>
          <w:szCs w:val="24"/>
          <w:lang w:val="en-US"/>
        </w:rPr>
        <w:t xml:space="preserve">. Effects of sequestered iridoid glycosides on prey choice of the prairie wolf spider, </w:t>
      </w:r>
      <w:proofErr w:type="spellStart"/>
      <w:r w:rsidRPr="00F47F88">
        <w:rPr>
          <w:rFonts w:ascii="Times New Roman" w:hAnsi="Times New Roman" w:cs="Times New Roman"/>
          <w:i/>
          <w:sz w:val="24"/>
          <w:szCs w:val="24"/>
          <w:lang w:val="en-US"/>
        </w:rPr>
        <w:t>Lycosa</w:t>
      </w:r>
      <w:proofErr w:type="spellEnd"/>
      <w:r w:rsidRPr="00F47F88">
        <w:rPr>
          <w:rFonts w:ascii="Times New Roman" w:hAnsi="Times New Roman" w:cs="Times New Roman"/>
          <w:i/>
          <w:sz w:val="24"/>
          <w:szCs w:val="24"/>
          <w:lang w:val="en-US"/>
        </w:rPr>
        <w:t xml:space="preserve"> </w:t>
      </w:r>
      <w:proofErr w:type="spellStart"/>
      <w:r w:rsidRPr="00F47F88">
        <w:rPr>
          <w:rFonts w:ascii="Times New Roman" w:hAnsi="Times New Roman" w:cs="Times New Roman"/>
          <w:i/>
          <w:sz w:val="24"/>
          <w:szCs w:val="24"/>
          <w:lang w:val="en-US"/>
        </w:rPr>
        <w:t>carolinensis</w:t>
      </w:r>
      <w:proofErr w:type="spellEnd"/>
      <w:r w:rsidRPr="00F47F88">
        <w:rPr>
          <w:rFonts w:ascii="Times New Roman" w:hAnsi="Times New Roman" w:cs="Times New Roman"/>
          <w:sz w:val="24"/>
          <w:szCs w:val="24"/>
          <w:lang w:val="en-US"/>
        </w:rPr>
        <w:t xml:space="preserve">. </w:t>
      </w:r>
      <w:r w:rsidRPr="00F47F88">
        <w:rPr>
          <w:rFonts w:ascii="Times New Roman" w:hAnsi="Times New Roman" w:cs="Times New Roman"/>
          <w:i/>
          <w:iCs/>
          <w:sz w:val="24"/>
          <w:szCs w:val="24"/>
          <w:lang w:val="en-US"/>
        </w:rPr>
        <w:t>Journal of Chemical Ecology</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25</w:t>
      </w:r>
      <w:r w:rsidRPr="00F47F88">
        <w:rPr>
          <w:rFonts w:ascii="Times New Roman" w:hAnsi="Times New Roman" w:cs="Times New Roman"/>
          <w:sz w:val="24"/>
          <w:szCs w:val="24"/>
          <w:lang w:val="en-US"/>
        </w:rPr>
        <w:t>: 283–295.</w:t>
      </w:r>
    </w:p>
    <w:p w14:paraId="59284457" w14:textId="77777777" w:rsidR="007E3AE8" w:rsidRPr="00F47F88" w:rsidRDefault="007E3AE8" w:rsidP="00942CB2">
      <w:pPr>
        <w:pStyle w:val="Bibliography"/>
        <w:spacing w:line="480" w:lineRule="auto"/>
        <w:contextualSpacing/>
        <w:rPr>
          <w:rFonts w:ascii="Times New Roman" w:hAnsi="Times New Roman" w:cs="Times New Roman"/>
          <w:sz w:val="24"/>
          <w:szCs w:val="24"/>
          <w:lang w:val="en-US"/>
        </w:rPr>
      </w:pPr>
      <w:r w:rsidRPr="00F47F88">
        <w:rPr>
          <w:rFonts w:ascii="Times New Roman" w:hAnsi="Times New Roman" w:cs="Times New Roman"/>
          <w:b/>
          <w:bCs/>
          <w:sz w:val="24"/>
          <w:szCs w:val="24"/>
          <w:lang w:val="en-US"/>
        </w:rPr>
        <w:t xml:space="preserve">Thomas CD, Ng D, Singer MC, Mallet JLB, Parmesan C, </w:t>
      </w:r>
      <w:proofErr w:type="spellStart"/>
      <w:r w:rsidRPr="00F47F88">
        <w:rPr>
          <w:rFonts w:ascii="Times New Roman" w:hAnsi="Times New Roman" w:cs="Times New Roman"/>
          <w:b/>
          <w:bCs/>
          <w:sz w:val="24"/>
          <w:szCs w:val="24"/>
          <w:lang w:val="en-US"/>
        </w:rPr>
        <w:t>Billington</w:t>
      </w:r>
      <w:proofErr w:type="spellEnd"/>
      <w:r w:rsidRPr="00F47F88">
        <w:rPr>
          <w:rFonts w:ascii="Times New Roman" w:hAnsi="Times New Roman" w:cs="Times New Roman"/>
          <w:b/>
          <w:bCs/>
          <w:sz w:val="24"/>
          <w:szCs w:val="24"/>
          <w:lang w:val="en-US"/>
        </w:rPr>
        <w:t xml:space="preserve"> HL</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1987</w:t>
      </w:r>
      <w:r w:rsidRPr="00F47F88">
        <w:rPr>
          <w:rFonts w:ascii="Times New Roman" w:hAnsi="Times New Roman" w:cs="Times New Roman"/>
          <w:sz w:val="24"/>
          <w:szCs w:val="24"/>
          <w:lang w:val="en-US"/>
        </w:rPr>
        <w:t xml:space="preserve">. Incorporation of a European weed into the diet of a North American herbivore. </w:t>
      </w:r>
      <w:r w:rsidRPr="00F47F88">
        <w:rPr>
          <w:rFonts w:ascii="Times New Roman" w:hAnsi="Times New Roman" w:cs="Times New Roman"/>
          <w:i/>
          <w:iCs/>
          <w:sz w:val="24"/>
          <w:szCs w:val="24"/>
          <w:lang w:val="en-US"/>
        </w:rPr>
        <w:t>Evolution</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41</w:t>
      </w:r>
      <w:r w:rsidRPr="00F47F88">
        <w:rPr>
          <w:rFonts w:ascii="Times New Roman" w:hAnsi="Times New Roman" w:cs="Times New Roman"/>
          <w:sz w:val="24"/>
          <w:szCs w:val="24"/>
          <w:lang w:val="en-US"/>
        </w:rPr>
        <w:t>: 892–901.</w:t>
      </w:r>
    </w:p>
    <w:p w14:paraId="78D2A6BA" w14:textId="77777777" w:rsidR="007E3AE8" w:rsidRPr="00F47F88" w:rsidRDefault="007E3AE8" w:rsidP="00942CB2">
      <w:pPr>
        <w:pStyle w:val="Bibliography"/>
        <w:spacing w:line="480" w:lineRule="auto"/>
        <w:contextualSpacing/>
        <w:rPr>
          <w:rFonts w:ascii="Times New Roman" w:hAnsi="Times New Roman" w:cs="Times New Roman"/>
          <w:sz w:val="24"/>
          <w:szCs w:val="24"/>
          <w:lang w:val="en-US"/>
        </w:rPr>
      </w:pPr>
      <w:r w:rsidRPr="00F47F88">
        <w:rPr>
          <w:rFonts w:ascii="Times New Roman" w:hAnsi="Times New Roman" w:cs="Times New Roman"/>
          <w:b/>
          <w:bCs/>
          <w:sz w:val="24"/>
          <w:szCs w:val="24"/>
          <w:lang w:val="en-US"/>
        </w:rPr>
        <w:t>Tomczak VV, Müller C</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2017</w:t>
      </w:r>
      <w:r w:rsidRPr="00F47F88">
        <w:rPr>
          <w:rFonts w:ascii="Times New Roman" w:hAnsi="Times New Roman" w:cs="Times New Roman"/>
          <w:sz w:val="24"/>
          <w:szCs w:val="24"/>
          <w:lang w:val="en-US"/>
        </w:rPr>
        <w:t xml:space="preserve">. Influence of arbuscular mycorrhizal stage and plant age on the performance of a generalist aphid. </w:t>
      </w:r>
      <w:r w:rsidRPr="00F47F88">
        <w:rPr>
          <w:rFonts w:ascii="Times New Roman" w:hAnsi="Times New Roman" w:cs="Times New Roman"/>
          <w:i/>
          <w:iCs/>
          <w:sz w:val="24"/>
          <w:szCs w:val="24"/>
          <w:lang w:val="en-US"/>
        </w:rPr>
        <w:t>Journal of Insect Physiology</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98</w:t>
      </w:r>
      <w:r w:rsidRPr="00F47F88">
        <w:rPr>
          <w:rFonts w:ascii="Times New Roman" w:hAnsi="Times New Roman" w:cs="Times New Roman"/>
          <w:sz w:val="24"/>
          <w:szCs w:val="24"/>
          <w:lang w:val="en-US"/>
        </w:rPr>
        <w:t>: 258–266.</w:t>
      </w:r>
    </w:p>
    <w:p w14:paraId="445327B4" w14:textId="77777777" w:rsidR="007E3AE8" w:rsidRPr="00F47F88" w:rsidRDefault="007E3AE8" w:rsidP="00942CB2">
      <w:pPr>
        <w:pStyle w:val="Bibliography"/>
        <w:spacing w:line="480" w:lineRule="auto"/>
        <w:contextualSpacing/>
        <w:rPr>
          <w:rFonts w:ascii="Times New Roman" w:hAnsi="Times New Roman" w:cs="Times New Roman"/>
          <w:sz w:val="24"/>
          <w:szCs w:val="24"/>
          <w:lang w:val="en-US"/>
        </w:rPr>
      </w:pPr>
      <w:proofErr w:type="spellStart"/>
      <w:r w:rsidRPr="00F47F88">
        <w:rPr>
          <w:rFonts w:ascii="Times New Roman" w:hAnsi="Times New Roman" w:cs="Times New Roman"/>
          <w:b/>
          <w:bCs/>
          <w:sz w:val="24"/>
          <w:szCs w:val="24"/>
          <w:lang w:val="en-US"/>
        </w:rPr>
        <w:t>Tsialtas</w:t>
      </w:r>
      <w:proofErr w:type="spellEnd"/>
      <w:r w:rsidRPr="00F47F88">
        <w:rPr>
          <w:rFonts w:ascii="Times New Roman" w:hAnsi="Times New Roman" w:cs="Times New Roman"/>
          <w:b/>
          <w:bCs/>
          <w:sz w:val="24"/>
          <w:szCs w:val="24"/>
          <w:lang w:val="en-US"/>
        </w:rPr>
        <w:t xml:space="preserve"> JT, Handley LL, </w:t>
      </w:r>
      <w:proofErr w:type="spellStart"/>
      <w:r w:rsidRPr="00F47F88">
        <w:rPr>
          <w:rFonts w:ascii="Times New Roman" w:hAnsi="Times New Roman" w:cs="Times New Roman"/>
          <w:b/>
          <w:bCs/>
          <w:sz w:val="24"/>
          <w:szCs w:val="24"/>
          <w:lang w:val="en-US"/>
        </w:rPr>
        <w:t>Kassioumi</w:t>
      </w:r>
      <w:proofErr w:type="spellEnd"/>
      <w:r w:rsidRPr="00F47F88">
        <w:rPr>
          <w:rFonts w:ascii="Times New Roman" w:hAnsi="Times New Roman" w:cs="Times New Roman"/>
          <w:b/>
          <w:bCs/>
          <w:sz w:val="24"/>
          <w:szCs w:val="24"/>
          <w:lang w:val="en-US"/>
        </w:rPr>
        <w:t xml:space="preserve"> MT, </w:t>
      </w:r>
      <w:proofErr w:type="spellStart"/>
      <w:r w:rsidRPr="00F47F88">
        <w:rPr>
          <w:rFonts w:ascii="Times New Roman" w:hAnsi="Times New Roman" w:cs="Times New Roman"/>
          <w:b/>
          <w:bCs/>
          <w:sz w:val="24"/>
          <w:szCs w:val="24"/>
          <w:lang w:val="en-US"/>
        </w:rPr>
        <w:t>Veresoglou</w:t>
      </w:r>
      <w:proofErr w:type="spellEnd"/>
      <w:r w:rsidRPr="00F47F88">
        <w:rPr>
          <w:rFonts w:ascii="Times New Roman" w:hAnsi="Times New Roman" w:cs="Times New Roman"/>
          <w:b/>
          <w:bCs/>
          <w:sz w:val="24"/>
          <w:szCs w:val="24"/>
          <w:lang w:val="en-US"/>
        </w:rPr>
        <w:t xml:space="preserve"> DS, </w:t>
      </w:r>
      <w:proofErr w:type="spellStart"/>
      <w:r w:rsidRPr="00F47F88">
        <w:rPr>
          <w:rFonts w:ascii="Times New Roman" w:hAnsi="Times New Roman" w:cs="Times New Roman"/>
          <w:b/>
          <w:bCs/>
          <w:sz w:val="24"/>
          <w:szCs w:val="24"/>
          <w:lang w:val="en-US"/>
        </w:rPr>
        <w:t>Gagianas</w:t>
      </w:r>
      <w:proofErr w:type="spellEnd"/>
      <w:r w:rsidRPr="00F47F88">
        <w:rPr>
          <w:rFonts w:ascii="Times New Roman" w:hAnsi="Times New Roman" w:cs="Times New Roman"/>
          <w:b/>
          <w:bCs/>
          <w:sz w:val="24"/>
          <w:szCs w:val="24"/>
          <w:lang w:val="en-US"/>
        </w:rPr>
        <w:t xml:space="preserve"> AA</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2001</w:t>
      </w:r>
      <w:r w:rsidRPr="00F47F88">
        <w:rPr>
          <w:rFonts w:ascii="Times New Roman" w:hAnsi="Times New Roman" w:cs="Times New Roman"/>
          <w:sz w:val="24"/>
          <w:szCs w:val="24"/>
          <w:lang w:val="en-US"/>
        </w:rPr>
        <w:t xml:space="preserve">. Interspecific variation in potential water-use efficiency and its relation to plant species abundance in a water-limited grassland. </w:t>
      </w:r>
      <w:r w:rsidRPr="00F47F88">
        <w:rPr>
          <w:rFonts w:ascii="Times New Roman" w:hAnsi="Times New Roman" w:cs="Times New Roman"/>
          <w:i/>
          <w:iCs/>
          <w:sz w:val="24"/>
          <w:szCs w:val="24"/>
          <w:lang w:val="en-US"/>
        </w:rPr>
        <w:t>Functional Ecology</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15</w:t>
      </w:r>
      <w:r w:rsidRPr="00F47F88">
        <w:rPr>
          <w:rFonts w:ascii="Times New Roman" w:hAnsi="Times New Roman" w:cs="Times New Roman"/>
          <w:sz w:val="24"/>
          <w:szCs w:val="24"/>
          <w:lang w:val="en-US"/>
        </w:rPr>
        <w:t>: 605–614.</w:t>
      </w:r>
    </w:p>
    <w:p w14:paraId="4527013A" w14:textId="77777777" w:rsidR="007E3AE8" w:rsidRPr="00F47F88" w:rsidRDefault="007E3AE8" w:rsidP="00942CB2">
      <w:pPr>
        <w:pStyle w:val="Bibliography"/>
        <w:spacing w:line="480" w:lineRule="auto"/>
        <w:contextualSpacing/>
        <w:rPr>
          <w:rFonts w:ascii="Times New Roman" w:hAnsi="Times New Roman" w:cs="Times New Roman"/>
          <w:sz w:val="24"/>
          <w:szCs w:val="24"/>
          <w:lang w:val="en-US"/>
        </w:rPr>
      </w:pPr>
      <w:r w:rsidRPr="00F47F88">
        <w:rPr>
          <w:rFonts w:ascii="Times New Roman" w:hAnsi="Times New Roman" w:cs="Times New Roman"/>
          <w:b/>
          <w:bCs/>
          <w:sz w:val="24"/>
          <w:szCs w:val="24"/>
          <w:lang w:val="en-US"/>
        </w:rPr>
        <w:t>USDA, NRCS</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2017</w:t>
      </w:r>
      <w:r w:rsidRPr="00F47F88">
        <w:rPr>
          <w:rFonts w:ascii="Times New Roman" w:hAnsi="Times New Roman" w:cs="Times New Roman"/>
          <w:sz w:val="24"/>
          <w:szCs w:val="24"/>
          <w:lang w:val="en-US"/>
        </w:rPr>
        <w:t xml:space="preserve">. </w:t>
      </w:r>
      <w:r w:rsidRPr="00F47F88">
        <w:rPr>
          <w:rFonts w:ascii="Times New Roman" w:hAnsi="Times New Roman" w:cs="Times New Roman"/>
          <w:i/>
          <w:iCs/>
          <w:sz w:val="24"/>
          <w:szCs w:val="24"/>
          <w:lang w:val="en-US"/>
        </w:rPr>
        <w:t>The PLANTS Database</w:t>
      </w:r>
      <w:r w:rsidRPr="00F47F88">
        <w:rPr>
          <w:rFonts w:ascii="Times New Roman" w:hAnsi="Times New Roman" w:cs="Times New Roman"/>
          <w:sz w:val="24"/>
          <w:szCs w:val="24"/>
          <w:lang w:val="en-US"/>
        </w:rPr>
        <w:t>. http://plants.usda.gov. 24 May 2017.</w:t>
      </w:r>
    </w:p>
    <w:p w14:paraId="0466E9F0" w14:textId="77777777" w:rsidR="007E3AE8" w:rsidRPr="00F47F88" w:rsidRDefault="007E3AE8" w:rsidP="00942CB2">
      <w:pPr>
        <w:pStyle w:val="Bibliography"/>
        <w:spacing w:line="480" w:lineRule="auto"/>
        <w:contextualSpacing/>
        <w:rPr>
          <w:rFonts w:ascii="Times New Roman" w:hAnsi="Times New Roman" w:cs="Times New Roman"/>
          <w:sz w:val="24"/>
          <w:szCs w:val="24"/>
          <w:lang w:val="en-US"/>
        </w:rPr>
      </w:pPr>
      <w:r w:rsidRPr="00F47F88">
        <w:rPr>
          <w:rFonts w:ascii="Times New Roman" w:hAnsi="Times New Roman" w:cs="Times New Roman"/>
          <w:b/>
          <w:bCs/>
          <w:sz w:val="24"/>
          <w:szCs w:val="24"/>
          <w:lang w:val="en-US"/>
        </w:rPr>
        <w:lastRenderedPageBreak/>
        <w:t xml:space="preserve">Van De Velde H, </w:t>
      </w:r>
      <w:proofErr w:type="spellStart"/>
      <w:r w:rsidRPr="00F47F88">
        <w:rPr>
          <w:rFonts w:ascii="Times New Roman" w:hAnsi="Times New Roman" w:cs="Times New Roman"/>
          <w:b/>
          <w:bCs/>
          <w:sz w:val="24"/>
          <w:szCs w:val="24"/>
          <w:lang w:val="en-US"/>
        </w:rPr>
        <w:t>Bonte</w:t>
      </w:r>
      <w:proofErr w:type="spellEnd"/>
      <w:r w:rsidRPr="00F47F88">
        <w:rPr>
          <w:rFonts w:ascii="Times New Roman" w:hAnsi="Times New Roman" w:cs="Times New Roman"/>
          <w:b/>
          <w:bCs/>
          <w:sz w:val="24"/>
          <w:szCs w:val="24"/>
          <w:lang w:val="en-US"/>
        </w:rPr>
        <w:t xml:space="preserve"> D, </w:t>
      </w:r>
      <w:proofErr w:type="spellStart"/>
      <w:r w:rsidRPr="00F47F88">
        <w:rPr>
          <w:rFonts w:ascii="Times New Roman" w:hAnsi="Times New Roman" w:cs="Times New Roman"/>
          <w:b/>
          <w:bCs/>
          <w:sz w:val="24"/>
          <w:szCs w:val="24"/>
          <w:lang w:val="en-US"/>
        </w:rPr>
        <w:t>AbdElgawad</w:t>
      </w:r>
      <w:proofErr w:type="spellEnd"/>
      <w:r w:rsidRPr="00F47F88">
        <w:rPr>
          <w:rFonts w:ascii="Times New Roman" w:hAnsi="Times New Roman" w:cs="Times New Roman"/>
          <w:b/>
          <w:bCs/>
          <w:sz w:val="24"/>
          <w:szCs w:val="24"/>
          <w:lang w:val="en-US"/>
        </w:rPr>
        <w:t xml:space="preserve"> H, </w:t>
      </w:r>
      <w:proofErr w:type="spellStart"/>
      <w:r w:rsidRPr="00F47F88">
        <w:rPr>
          <w:rFonts w:ascii="Times New Roman" w:hAnsi="Times New Roman" w:cs="Times New Roman"/>
          <w:b/>
          <w:bCs/>
          <w:sz w:val="24"/>
          <w:szCs w:val="24"/>
          <w:lang w:val="en-US"/>
        </w:rPr>
        <w:t>Asard</w:t>
      </w:r>
      <w:proofErr w:type="spellEnd"/>
      <w:r w:rsidRPr="00F47F88">
        <w:rPr>
          <w:rFonts w:ascii="Times New Roman" w:hAnsi="Times New Roman" w:cs="Times New Roman"/>
          <w:b/>
          <w:bCs/>
          <w:sz w:val="24"/>
          <w:szCs w:val="24"/>
          <w:lang w:val="en-US"/>
        </w:rPr>
        <w:t xml:space="preserve"> H, </w:t>
      </w:r>
      <w:proofErr w:type="spellStart"/>
      <w:r w:rsidRPr="00F47F88">
        <w:rPr>
          <w:rFonts w:ascii="Times New Roman" w:hAnsi="Times New Roman" w:cs="Times New Roman"/>
          <w:b/>
          <w:bCs/>
          <w:sz w:val="24"/>
          <w:szCs w:val="24"/>
          <w:lang w:val="en-US"/>
        </w:rPr>
        <w:t>Nijs</w:t>
      </w:r>
      <w:proofErr w:type="spellEnd"/>
      <w:r w:rsidRPr="00F47F88">
        <w:rPr>
          <w:rFonts w:ascii="Times New Roman" w:hAnsi="Times New Roman" w:cs="Times New Roman"/>
          <w:b/>
          <w:bCs/>
          <w:sz w:val="24"/>
          <w:szCs w:val="24"/>
          <w:lang w:val="en-US"/>
        </w:rPr>
        <w:t xml:space="preserve"> I</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2015</w:t>
      </w:r>
      <w:r w:rsidRPr="00F47F88">
        <w:rPr>
          <w:rFonts w:ascii="Times New Roman" w:hAnsi="Times New Roman" w:cs="Times New Roman"/>
          <w:sz w:val="24"/>
          <w:szCs w:val="24"/>
          <w:lang w:val="en-US"/>
        </w:rPr>
        <w:t xml:space="preserve">. Combined elevated CO2 and climate warming induces lagged effects of drought in </w:t>
      </w:r>
      <w:proofErr w:type="spellStart"/>
      <w:r w:rsidRPr="00F47F88">
        <w:rPr>
          <w:rFonts w:ascii="Times New Roman" w:hAnsi="Times New Roman" w:cs="Times New Roman"/>
          <w:i/>
          <w:sz w:val="24"/>
          <w:szCs w:val="24"/>
          <w:lang w:val="en-US"/>
        </w:rPr>
        <w:t>Lolium</w:t>
      </w:r>
      <w:proofErr w:type="spellEnd"/>
      <w:r w:rsidRPr="00F47F88">
        <w:rPr>
          <w:rFonts w:ascii="Times New Roman" w:hAnsi="Times New Roman" w:cs="Times New Roman"/>
          <w:i/>
          <w:sz w:val="24"/>
          <w:szCs w:val="24"/>
          <w:lang w:val="en-US"/>
        </w:rPr>
        <w:t xml:space="preserve"> </w:t>
      </w:r>
      <w:proofErr w:type="spellStart"/>
      <w:r w:rsidRPr="00F47F88">
        <w:rPr>
          <w:rFonts w:ascii="Times New Roman" w:hAnsi="Times New Roman" w:cs="Times New Roman"/>
          <w:i/>
          <w:sz w:val="24"/>
          <w:szCs w:val="24"/>
          <w:lang w:val="en-US"/>
        </w:rPr>
        <w:t>perenne</w:t>
      </w:r>
      <w:proofErr w:type="spellEnd"/>
      <w:r w:rsidRPr="00F47F88">
        <w:rPr>
          <w:rFonts w:ascii="Times New Roman" w:hAnsi="Times New Roman" w:cs="Times New Roman"/>
          <w:sz w:val="24"/>
          <w:szCs w:val="24"/>
          <w:lang w:val="en-US"/>
        </w:rPr>
        <w:t xml:space="preserve"> and </w:t>
      </w:r>
      <w:proofErr w:type="spellStart"/>
      <w:r w:rsidRPr="00F47F88">
        <w:rPr>
          <w:rFonts w:ascii="Times New Roman" w:hAnsi="Times New Roman" w:cs="Times New Roman"/>
          <w:i/>
          <w:sz w:val="24"/>
          <w:szCs w:val="24"/>
          <w:lang w:val="en-US"/>
        </w:rPr>
        <w:t>Plantago</w:t>
      </w:r>
      <w:proofErr w:type="spellEnd"/>
      <w:r w:rsidRPr="00F47F88">
        <w:rPr>
          <w:rFonts w:ascii="Times New Roman" w:hAnsi="Times New Roman" w:cs="Times New Roman"/>
          <w:i/>
          <w:sz w:val="24"/>
          <w:szCs w:val="24"/>
          <w:lang w:val="en-US"/>
        </w:rPr>
        <w:t xml:space="preserve"> </w:t>
      </w:r>
      <w:proofErr w:type="spellStart"/>
      <w:r w:rsidRPr="00F47F88">
        <w:rPr>
          <w:rFonts w:ascii="Times New Roman" w:hAnsi="Times New Roman" w:cs="Times New Roman"/>
          <w:i/>
          <w:sz w:val="24"/>
          <w:szCs w:val="24"/>
          <w:lang w:val="en-US"/>
        </w:rPr>
        <w:t>lanceolata</w:t>
      </w:r>
      <w:proofErr w:type="spellEnd"/>
      <w:r w:rsidRPr="00F47F88">
        <w:rPr>
          <w:rFonts w:ascii="Times New Roman" w:hAnsi="Times New Roman" w:cs="Times New Roman"/>
          <w:sz w:val="24"/>
          <w:szCs w:val="24"/>
          <w:lang w:val="en-US"/>
        </w:rPr>
        <w:t xml:space="preserve">. </w:t>
      </w:r>
      <w:r w:rsidRPr="00F47F88">
        <w:rPr>
          <w:rFonts w:ascii="Times New Roman" w:hAnsi="Times New Roman" w:cs="Times New Roman"/>
          <w:i/>
          <w:iCs/>
          <w:sz w:val="24"/>
          <w:szCs w:val="24"/>
          <w:lang w:val="en-US"/>
        </w:rPr>
        <w:t>Plant Ecology</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216</w:t>
      </w:r>
      <w:r w:rsidRPr="00F47F88">
        <w:rPr>
          <w:rFonts w:ascii="Times New Roman" w:hAnsi="Times New Roman" w:cs="Times New Roman"/>
          <w:sz w:val="24"/>
          <w:szCs w:val="24"/>
          <w:lang w:val="en-US"/>
        </w:rPr>
        <w:t>: 1047–1059.</w:t>
      </w:r>
    </w:p>
    <w:p w14:paraId="7B2943D2" w14:textId="77777777" w:rsidR="007E3AE8" w:rsidRPr="00F47F88" w:rsidRDefault="007E3AE8" w:rsidP="00942CB2">
      <w:pPr>
        <w:pStyle w:val="Bibliography"/>
        <w:spacing w:line="480" w:lineRule="auto"/>
        <w:contextualSpacing/>
        <w:rPr>
          <w:rFonts w:ascii="Times New Roman" w:hAnsi="Times New Roman" w:cs="Times New Roman"/>
          <w:sz w:val="24"/>
          <w:szCs w:val="24"/>
          <w:lang w:val="en-US"/>
        </w:rPr>
      </w:pPr>
      <w:r w:rsidRPr="00F47F88">
        <w:rPr>
          <w:rFonts w:ascii="Times New Roman" w:hAnsi="Times New Roman" w:cs="Times New Roman"/>
          <w:b/>
          <w:bCs/>
          <w:sz w:val="24"/>
          <w:szCs w:val="24"/>
          <w:lang w:val="en-US"/>
        </w:rPr>
        <w:t>Venekamp JH</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1989</w:t>
      </w:r>
      <w:r w:rsidRPr="00F47F88">
        <w:rPr>
          <w:rFonts w:ascii="Times New Roman" w:hAnsi="Times New Roman" w:cs="Times New Roman"/>
          <w:sz w:val="24"/>
          <w:szCs w:val="24"/>
          <w:lang w:val="en-US"/>
        </w:rPr>
        <w:t xml:space="preserve">. Regulation of cytosol acidity in plants under conditions of drought. </w:t>
      </w:r>
      <w:proofErr w:type="spellStart"/>
      <w:r w:rsidRPr="00F47F88">
        <w:rPr>
          <w:rFonts w:ascii="Times New Roman" w:hAnsi="Times New Roman" w:cs="Times New Roman"/>
          <w:i/>
          <w:iCs/>
          <w:sz w:val="24"/>
          <w:szCs w:val="24"/>
          <w:lang w:val="en-US"/>
        </w:rPr>
        <w:t>Physiologia</w:t>
      </w:r>
      <w:proofErr w:type="spellEnd"/>
      <w:r w:rsidRPr="00F47F88">
        <w:rPr>
          <w:rFonts w:ascii="Times New Roman" w:hAnsi="Times New Roman" w:cs="Times New Roman"/>
          <w:i/>
          <w:iCs/>
          <w:sz w:val="24"/>
          <w:szCs w:val="24"/>
          <w:lang w:val="en-US"/>
        </w:rPr>
        <w:t xml:space="preserve"> Plantarum</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76</w:t>
      </w:r>
      <w:r w:rsidRPr="00F47F88">
        <w:rPr>
          <w:rFonts w:ascii="Times New Roman" w:hAnsi="Times New Roman" w:cs="Times New Roman"/>
          <w:sz w:val="24"/>
          <w:szCs w:val="24"/>
          <w:lang w:val="en-US"/>
        </w:rPr>
        <w:t>: 112–117.</w:t>
      </w:r>
    </w:p>
    <w:p w14:paraId="791BD2DC" w14:textId="77777777" w:rsidR="007E3AE8" w:rsidRPr="00F47F88" w:rsidRDefault="007E3AE8" w:rsidP="00942CB2">
      <w:pPr>
        <w:pStyle w:val="Bibliography"/>
        <w:spacing w:line="480" w:lineRule="auto"/>
        <w:contextualSpacing/>
        <w:rPr>
          <w:rFonts w:ascii="Times New Roman" w:hAnsi="Times New Roman" w:cs="Times New Roman"/>
          <w:sz w:val="24"/>
          <w:szCs w:val="24"/>
          <w:lang w:val="en-US"/>
        </w:rPr>
      </w:pPr>
      <w:proofErr w:type="spellStart"/>
      <w:r w:rsidRPr="00F47F88">
        <w:rPr>
          <w:rFonts w:ascii="Times New Roman" w:hAnsi="Times New Roman" w:cs="Times New Roman"/>
          <w:b/>
          <w:bCs/>
          <w:sz w:val="24"/>
          <w:szCs w:val="24"/>
          <w:lang w:val="en-US"/>
        </w:rPr>
        <w:t>Verbruggen</w:t>
      </w:r>
      <w:proofErr w:type="spellEnd"/>
      <w:r w:rsidRPr="00F47F88">
        <w:rPr>
          <w:rFonts w:ascii="Times New Roman" w:hAnsi="Times New Roman" w:cs="Times New Roman"/>
          <w:b/>
          <w:bCs/>
          <w:sz w:val="24"/>
          <w:szCs w:val="24"/>
          <w:lang w:val="en-US"/>
        </w:rPr>
        <w:t xml:space="preserve"> N, </w:t>
      </w:r>
      <w:proofErr w:type="spellStart"/>
      <w:r w:rsidRPr="00F47F88">
        <w:rPr>
          <w:rFonts w:ascii="Times New Roman" w:hAnsi="Times New Roman" w:cs="Times New Roman"/>
          <w:b/>
          <w:bCs/>
          <w:sz w:val="24"/>
          <w:szCs w:val="24"/>
          <w:lang w:val="en-US"/>
        </w:rPr>
        <w:t>Hermans</w:t>
      </w:r>
      <w:proofErr w:type="spellEnd"/>
      <w:r w:rsidRPr="00F47F88">
        <w:rPr>
          <w:rFonts w:ascii="Times New Roman" w:hAnsi="Times New Roman" w:cs="Times New Roman"/>
          <w:b/>
          <w:bCs/>
          <w:sz w:val="24"/>
          <w:szCs w:val="24"/>
          <w:lang w:val="en-US"/>
        </w:rPr>
        <w:t xml:space="preserve"> C</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2008</w:t>
      </w:r>
      <w:r w:rsidRPr="00F47F88">
        <w:rPr>
          <w:rFonts w:ascii="Times New Roman" w:hAnsi="Times New Roman" w:cs="Times New Roman"/>
          <w:sz w:val="24"/>
          <w:szCs w:val="24"/>
          <w:lang w:val="en-US"/>
        </w:rPr>
        <w:t xml:space="preserve">. Proline accumulation in plants: a review. </w:t>
      </w:r>
      <w:r w:rsidRPr="00F47F88">
        <w:rPr>
          <w:rFonts w:ascii="Times New Roman" w:hAnsi="Times New Roman" w:cs="Times New Roman"/>
          <w:i/>
          <w:iCs/>
          <w:sz w:val="24"/>
          <w:szCs w:val="24"/>
          <w:lang w:val="en-US"/>
        </w:rPr>
        <w:t>Amino Acids</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35</w:t>
      </w:r>
      <w:r w:rsidRPr="00F47F88">
        <w:rPr>
          <w:rFonts w:ascii="Times New Roman" w:hAnsi="Times New Roman" w:cs="Times New Roman"/>
          <w:sz w:val="24"/>
          <w:szCs w:val="24"/>
          <w:lang w:val="en-US"/>
        </w:rPr>
        <w:t>: 753–759.</w:t>
      </w:r>
    </w:p>
    <w:p w14:paraId="3B7540A0" w14:textId="77777777" w:rsidR="007E3AE8" w:rsidRPr="00F47F88" w:rsidRDefault="007E3AE8" w:rsidP="00942CB2">
      <w:pPr>
        <w:pStyle w:val="Bibliography"/>
        <w:spacing w:line="480" w:lineRule="auto"/>
        <w:contextualSpacing/>
        <w:rPr>
          <w:rFonts w:ascii="Times New Roman" w:hAnsi="Times New Roman" w:cs="Times New Roman"/>
          <w:sz w:val="24"/>
          <w:szCs w:val="24"/>
          <w:lang w:val="en-US"/>
        </w:rPr>
      </w:pPr>
      <w:proofErr w:type="spellStart"/>
      <w:r w:rsidRPr="00F47F88">
        <w:rPr>
          <w:rFonts w:ascii="Times New Roman" w:hAnsi="Times New Roman" w:cs="Times New Roman"/>
          <w:b/>
          <w:bCs/>
          <w:sz w:val="24"/>
          <w:szCs w:val="24"/>
          <w:lang w:val="en-US"/>
        </w:rPr>
        <w:t>Virjamo</w:t>
      </w:r>
      <w:proofErr w:type="spellEnd"/>
      <w:r w:rsidRPr="00F47F88">
        <w:rPr>
          <w:rFonts w:ascii="Times New Roman" w:hAnsi="Times New Roman" w:cs="Times New Roman"/>
          <w:b/>
          <w:bCs/>
          <w:sz w:val="24"/>
          <w:szCs w:val="24"/>
          <w:lang w:val="en-US"/>
        </w:rPr>
        <w:t xml:space="preserve"> V, </w:t>
      </w:r>
      <w:proofErr w:type="spellStart"/>
      <w:r w:rsidRPr="00F47F88">
        <w:rPr>
          <w:rFonts w:ascii="Times New Roman" w:hAnsi="Times New Roman" w:cs="Times New Roman"/>
          <w:b/>
          <w:bCs/>
          <w:sz w:val="24"/>
          <w:szCs w:val="24"/>
          <w:lang w:val="en-US"/>
        </w:rPr>
        <w:t>Sutinen</w:t>
      </w:r>
      <w:proofErr w:type="spellEnd"/>
      <w:r w:rsidRPr="00F47F88">
        <w:rPr>
          <w:rFonts w:ascii="Times New Roman" w:hAnsi="Times New Roman" w:cs="Times New Roman"/>
          <w:b/>
          <w:bCs/>
          <w:sz w:val="24"/>
          <w:szCs w:val="24"/>
          <w:lang w:val="en-US"/>
        </w:rPr>
        <w:t xml:space="preserve"> S, </w:t>
      </w:r>
      <w:proofErr w:type="spellStart"/>
      <w:r w:rsidRPr="00F47F88">
        <w:rPr>
          <w:rFonts w:ascii="Times New Roman" w:hAnsi="Times New Roman" w:cs="Times New Roman"/>
          <w:b/>
          <w:bCs/>
          <w:sz w:val="24"/>
          <w:szCs w:val="24"/>
          <w:lang w:val="en-US"/>
        </w:rPr>
        <w:t>Julkunen-Tiitto</w:t>
      </w:r>
      <w:proofErr w:type="spellEnd"/>
      <w:r w:rsidRPr="00F47F88">
        <w:rPr>
          <w:rFonts w:ascii="Times New Roman" w:hAnsi="Times New Roman" w:cs="Times New Roman"/>
          <w:b/>
          <w:bCs/>
          <w:sz w:val="24"/>
          <w:szCs w:val="24"/>
          <w:lang w:val="en-US"/>
        </w:rPr>
        <w:t xml:space="preserve"> R</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2014</w:t>
      </w:r>
      <w:r w:rsidRPr="00F47F88">
        <w:rPr>
          <w:rFonts w:ascii="Times New Roman" w:hAnsi="Times New Roman" w:cs="Times New Roman"/>
          <w:sz w:val="24"/>
          <w:szCs w:val="24"/>
          <w:lang w:val="en-US"/>
        </w:rPr>
        <w:t>. Combined effect of elevated UVB, elevated temperature and fertilization on growth, needle structure and phytochemistry of young Norway spruce (</w:t>
      </w:r>
      <w:proofErr w:type="spellStart"/>
      <w:r w:rsidRPr="00F47F88">
        <w:rPr>
          <w:rFonts w:ascii="Times New Roman" w:hAnsi="Times New Roman" w:cs="Times New Roman"/>
          <w:i/>
          <w:sz w:val="24"/>
          <w:szCs w:val="24"/>
          <w:lang w:val="en-US"/>
        </w:rPr>
        <w:t>Picea</w:t>
      </w:r>
      <w:proofErr w:type="spellEnd"/>
      <w:r w:rsidRPr="00F47F88">
        <w:rPr>
          <w:rFonts w:ascii="Times New Roman" w:hAnsi="Times New Roman" w:cs="Times New Roman"/>
          <w:i/>
          <w:sz w:val="24"/>
          <w:szCs w:val="24"/>
          <w:lang w:val="en-US"/>
        </w:rPr>
        <w:t xml:space="preserve"> </w:t>
      </w:r>
      <w:proofErr w:type="spellStart"/>
      <w:r w:rsidRPr="00F47F88">
        <w:rPr>
          <w:rFonts w:ascii="Times New Roman" w:hAnsi="Times New Roman" w:cs="Times New Roman"/>
          <w:i/>
          <w:sz w:val="24"/>
          <w:szCs w:val="24"/>
          <w:lang w:val="en-US"/>
        </w:rPr>
        <w:t>abies</w:t>
      </w:r>
      <w:proofErr w:type="spellEnd"/>
      <w:r w:rsidRPr="00F47F88">
        <w:rPr>
          <w:rFonts w:ascii="Times New Roman" w:hAnsi="Times New Roman" w:cs="Times New Roman"/>
          <w:sz w:val="24"/>
          <w:szCs w:val="24"/>
          <w:lang w:val="en-US"/>
        </w:rPr>
        <w:t xml:space="preserve">) seedlings. </w:t>
      </w:r>
      <w:r w:rsidRPr="00F47F88">
        <w:rPr>
          <w:rFonts w:ascii="Times New Roman" w:hAnsi="Times New Roman" w:cs="Times New Roman"/>
          <w:i/>
          <w:iCs/>
          <w:sz w:val="24"/>
          <w:szCs w:val="24"/>
          <w:lang w:val="en-US"/>
        </w:rPr>
        <w:t>Global Change Biology</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20</w:t>
      </w:r>
      <w:r w:rsidRPr="00F47F88">
        <w:rPr>
          <w:rFonts w:ascii="Times New Roman" w:hAnsi="Times New Roman" w:cs="Times New Roman"/>
          <w:sz w:val="24"/>
          <w:szCs w:val="24"/>
          <w:lang w:val="en-US"/>
        </w:rPr>
        <w:t>: 2252–2260.</w:t>
      </w:r>
    </w:p>
    <w:p w14:paraId="1C3D19F6" w14:textId="77777777" w:rsidR="007E3AE8" w:rsidRPr="00F47F88" w:rsidRDefault="007E3AE8" w:rsidP="00942CB2">
      <w:pPr>
        <w:pStyle w:val="Bibliography"/>
        <w:spacing w:line="480" w:lineRule="auto"/>
        <w:contextualSpacing/>
        <w:rPr>
          <w:rFonts w:ascii="Times New Roman" w:hAnsi="Times New Roman" w:cs="Times New Roman"/>
          <w:sz w:val="24"/>
          <w:szCs w:val="24"/>
          <w:lang w:val="en-US"/>
        </w:rPr>
      </w:pPr>
      <w:r w:rsidRPr="00F47F88">
        <w:rPr>
          <w:rFonts w:ascii="Times New Roman" w:hAnsi="Times New Roman" w:cs="Times New Roman"/>
          <w:b/>
          <w:bCs/>
          <w:sz w:val="24"/>
          <w:szCs w:val="24"/>
          <w:lang w:val="en-US"/>
        </w:rPr>
        <w:t xml:space="preserve">Wang W, </w:t>
      </w:r>
      <w:proofErr w:type="spellStart"/>
      <w:r w:rsidRPr="00F47F88">
        <w:rPr>
          <w:rFonts w:ascii="Times New Roman" w:hAnsi="Times New Roman" w:cs="Times New Roman"/>
          <w:b/>
          <w:bCs/>
          <w:sz w:val="24"/>
          <w:szCs w:val="24"/>
          <w:lang w:val="en-US"/>
        </w:rPr>
        <w:t>Vinocur</w:t>
      </w:r>
      <w:proofErr w:type="spellEnd"/>
      <w:r w:rsidRPr="00F47F88">
        <w:rPr>
          <w:rFonts w:ascii="Times New Roman" w:hAnsi="Times New Roman" w:cs="Times New Roman"/>
          <w:b/>
          <w:bCs/>
          <w:sz w:val="24"/>
          <w:szCs w:val="24"/>
          <w:lang w:val="en-US"/>
        </w:rPr>
        <w:t xml:space="preserve"> B, Altman A</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2003</w:t>
      </w:r>
      <w:r w:rsidRPr="00F47F88">
        <w:rPr>
          <w:rFonts w:ascii="Times New Roman" w:hAnsi="Times New Roman" w:cs="Times New Roman"/>
          <w:sz w:val="24"/>
          <w:szCs w:val="24"/>
          <w:lang w:val="en-US"/>
        </w:rPr>
        <w:t xml:space="preserve">. Plant responses to drought, salinity and extreme temperatures: towards genetic engineering for stress tolerance. </w:t>
      </w:r>
      <w:r w:rsidRPr="00F47F88">
        <w:rPr>
          <w:rFonts w:ascii="Times New Roman" w:hAnsi="Times New Roman" w:cs="Times New Roman"/>
          <w:i/>
          <w:iCs/>
          <w:sz w:val="24"/>
          <w:szCs w:val="24"/>
          <w:lang w:val="en-US"/>
        </w:rPr>
        <w:t>Planta</w:t>
      </w:r>
      <w:r w:rsidRPr="00F47F88">
        <w:rPr>
          <w:rFonts w:ascii="Times New Roman" w:hAnsi="Times New Roman" w:cs="Times New Roman"/>
          <w:sz w:val="24"/>
          <w:szCs w:val="24"/>
          <w:lang w:val="en-US"/>
        </w:rPr>
        <w:t xml:space="preserve"> </w:t>
      </w:r>
      <w:r w:rsidRPr="00F47F88">
        <w:rPr>
          <w:rFonts w:ascii="Times New Roman" w:hAnsi="Times New Roman" w:cs="Times New Roman"/>
          <w:b/>
          <w:bCs/>
          <w:sz w:val="24"/>
          <w:szCs w:val="24"/>
          <w:lang w:val="en-US"/>
        </w:rPr>
        <w:t>218</w:t>
      </w:r>
      <w:r w:rsidRPr="00F47F88">
        <w:rPr>
          <w:rFonts w:ascii="Times New Roman" w:hAnsi="Times New Roman" w:cs="Times New Roman"/>
          <w:sz w:val="24"/>
          <w:szCs w:val="24"/>
          <w:lang w:val="en-US"/>
        </w:rPr>
        <w:t>: 1–14.</w:t>
      </w:r>
    </w:p>
    <w:p w14:paraId="0F61D2DC" w14:textId="4131A5DB" w:rsidR="00045DC7" w:rsidRPr="00942CB2" w:rsidRDefault="00045DC7" w:rsidP="00942CB2">
      <w:pPr>
        <w:spacing w:line="480" w:lineRule="auto"/>
        <w:ind w:left="540" w:hanging="540"/>
        <w:contextualSpacing/>
        <w:rPr>
          <w:rFonts w:ascii="Times New Roman" w:hAnsi="Times New Roman" w:cs="Times New Roman"/>
          <w:sz w:val="24"/>
          <w:szCs w:val="24"/>
          <w:lang w:val="en-US"/>
        </w:rPr>
      </w:pPr>
    </w:p>
    <w:p w14:paraId="03A38593" w14:textId="77777777" w:rsidR="008F1B52" w:rsidRDefault="008F1B52">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625A94D5" w14:textId="40F64513" w:rsidR="00045DC7" w:rsidRDefault="00045DC7" w:rsidP="00045DC7">
      <w:pPr>
        <w:spacing w:before="120" w:after="0" w:line="48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TABLES</w:t>
      </w:r>
    </w:p>
    <w:p w14:paraId="480C8CE4" w14:textId="41EBD9DC" w:rsidR="00045DC7" w:rsidRPr="00F9788E" w:rsidRDefault="00AC6107" w:rsidP="00045DC7">
      <w:pPr>
        <w:spacing w:before="120" w:after="0" w:line="480" w:lineRule="auto"/>
        <w:rPr>
          <w:rFonts w:ascii="Times New Roman" w:hAnsi="Times New Roman" w:cs="Times New Roman"/>
          <w:sz w:val="24"/>
          <w:szCs w:val="24"/>
          <w:lang w:val="en-US"/>
        </w:rPr>
      </w:pPr>
      <w:r w:rsidRPr="00AC6107">
        <w:rPr>
          <w:rFonts w:ascii="Times New Roman" w:hAnsi="Times New Roman" w:cs="Times New Roman"/>
          <w:sz w:val="24"/>
          <w:szCs w:val="24"/>
          <w:lang w:val="en-US"/>
        </w:rPr>
        <w:t xml:space="preserve">TABLE </w:t>
      </w:r>
      <w:r w:rsidR="00045DC7" w:rsidRPr="00AC6107">
        <w:rPr>
          <w:rFonts w:ascii="Times New Roman" w:hAnsi="Times New Roman" w:cs="Times New Roman"/>
          <w:sz w:val="24"/>
          <w:szCs w:val="24"/>
          <w:lang w:val="en-US"/>
        </w:rPr>
        <w:t>1.</w:t>
      </w:r>
      <w:r w:rsidR="00045DC7" w:rsidRPr="00F9788E">
        <w:rPr>
          <w:rFonts w:ascii="Times New Roman" w:hAnsi="Times New Roman" w:cs="Times New Roman"/>
          <w:sz w:val="24"/>
          <w:szCs w:val="24"/>
          <w:lang w:val="en-US"/>
        </w:rPr>
        <w:t xml:space="preserve"> Effects of precipitation and temperature treatments on </w:t>
      </w:r>
      <w:r w:rsidR="00045DC7">
        <w:rPr>
          <w:rFonts w:ascii="Times New Roman" w:hAnsi="Times New Roman" w:cs="Times New Roman"/>
          <w:sz w:val="24"/>
          <w:szCs w:val="24"/>
          <w:lang w:val="en-US"/>
        </w:rPr>
        <w:t>the</w:t>
      </w:r>
      <w:r w:rsidR="00045DC7" w:rsidRPr="00F9788E">
        <w:rPr>
          <w:rFonts w:ascii="Times New Roman" w:hAnsi="Times New Roman" w:cs="Times New Roman"/>
          <w:sz w:val="24"/>
          <w:szCs w:val="24"/>
          <w:lang w:val="en-US"/>
        </w:rPr>
        <w:t xml:space="preserve"> </w:t>
      </w:r>
      <w:r w:rsidR="00045DC7">
        <w:rPr>
          <w:rFonts w:ascii="Times New Roman" w:hAnsi="Times New Roman" w:cs="Times New Roman"/>
          <w:sz w:val="24"/>
          <w:szCs w:val="24"/>
          <w:lang w:val="en-US"/>
        </w:rPr>
        <w:t>number of leaves and</w:t>
      </w:r>
      <w:r w:rsidR="00045DC7" w:rsidRPr="00F9788E">
        <w:rPr>
          <w:rFonts w:ascii="Times New Roman" w:hAnsi="Times New Roman" w:cs="Times New Roman"/>
          <w:sz w:val="24"/>
          <w:szCs w:val="24"/>
          <w:lang w:val="en-US"/>
        </w:rPr>
        <w:t xml:space="preserve"> length of the longest lea</w:t>
      </w:r>
      <w:r w:rsidR="00045DC7">
        <w:rPr>
          <w:rFonts w:ascii="Times New Roman" w:hAnsi="Times New Roman" w:cs="Times New Roman"/>
          <w:sz w:val="24"/>
          <w:szCs w:val="24"/>
          <w:lang w:val="en-US"/>
        </w:rPr>
        <w:t xml:space="preserve">f of </w:t>
      </w:r>
      <w:proofErr w:type="spellStart"/>
      <w:r w:rsidR="00045DC7" w:rsidRPr="00CE4D2B">
        <w:rPr>
          <w:rFonts w:ascii="Times New Roman" w:hAnsi="Times New Roman" w:cs="Times New Roman"/>
          <w:i/>
          <w:sz w:val="24"/>
          <w:szCs w:val="24"/>
          <w:lang w:val="en-US"/>
        </w:rPr>
        <w:t>Plantago</w:t>
      </w:r>
      <w:proofErr w:type="spellEnd"/>
      <w:r w:rsidR="00045DC7" w:rsidRPr="00CE4D2B">
        <w:rPr>
          <w:rFonts w:ascii="Times New Roman" w:hAnsi="Times New Roman" w:cs="Times New Roman"/>
          <w:i/>
          <w:sz w:val="24"/>
          <w:szCs w:val="24"/>
          <w:lang w:val="en-US"/>
        </w:rPr>
        <w:t xml:space="preserve"> </w:t>
      </w:r>
      <w:proofErr w:type="spellStart"/>
      <w:r w:rsidR="00045DC7" w:rsidRPr="00CE4D2B">
        <w:rPr>
          <w:rFonts w:ascii="Times New Roman" w:hAnsi="Times New Roman" w:cs="Times New Roman"/>
          <w:i/>
          <w:sz w:val="24"/>
          <w:szCs w:val="24"/>
          <w:lang w:val="en-US"/>
        </w:rPr>
        <w:t>lanceolata</w:t>
      </w:r>
      <w:proofErr w:type="spellEnd"/>
      <w:r w:rsidR="00045DC7">
        <w:rPr>
          <w:rFonts w:ascii="Times New Roman" w:hAnsi="Times New Roman" w:cs="Times New Roman"/>
          <w:sz w:val="24"/>
          <w:szCs w:val="24"/>
          <w:lang w:val="en-US"/>
        </w:rPr>
        <w:t xml:space="preserve"> plants; mean </w:t>
      </w:r>
      <w:r w:rsidR="00045DC7" w:rsidRPr="001861BD">
        <w:rPr>
          <w:rFonts w:ascii="Times New Roman" w:hAnsi="Times New Roman" w:cs="Times New Roman"/>
          <w:sz w:val="24"/>
          <w:szCs w:val="24"/>
          <w:lang w:val="en-US"/>
        </w:rPr>
        <w:t>± se</w:t>
      </w:r>
      <w:r w:rsidR="00045DC7">
        <w:rPr>
          <w:rFonts w:ascii="Times New Roman" w:hAnsi="Times New Roman" w:cs="Times New Roman"/>
          <w:sz w:val="24"/>
          <w:szCs w:val="24"/>
          <w:lang w:val="en-US"/>
        </w:rPr>
        <w:t xml:space="preserve"> of </w:t>
      </w:r>
      <w:r w:rsidR="00045DC7" w:rsidRPr="00F9788E">
        <w:rPr>
          <w:rFonts w:ascii="Times New Roman" w:hAnsi="Times New Roman" w:cs="Times New Roman"/>
          <w:i/>
          <w:sz w:val="24"/>
          <w:szCs w:val="24"/>
          <w:lang w:val="en-US"/>
        </w:rPr>
        <w:t>n</w:t>
      </w:r>
      <w:r w:rsidR="00045DC7">
        <w:rPr>
          <w:rFonts w:ascii="Times New Roman" w:hAnsi="Times New Roman" w:cs="Times New Roman"/>
          <w:sz w:val="24"/>
          <w:szCs w:val="24"/>
          <w:lang w:val="en-US"/>
        </w:rPr>
        <w:t xml:space="preserve"> = 4-6</w:t>
      </w:r>
      <w:r w:rsidR="00045DC7" w:rsidRPr="00F9788E">
        <w:rPr>
          <w:rFonts w:ascii="Times New Roman" w:hAnsi="Times New Roman" w:cs="Times New Roman"/>
          <w:sz w:val="24"/>
          <w:szCs w:val="24"/>
          <w:lang w:val="en-US"/>
        </w:rPr>
        <w:t xml:space="preserve">. There </w:t>
      </w:r>
      <w:r w:rsidR="00045DC7">
        <w:rPr>
          <w:rFonts w:ascii="Times New Roman" w:hAnsi="Times New Roman" w:cs="Times New Roman"/>
          <w:sz w:val="24"/>
          <w:szCs w:val="24"/>
          <w:lang w:val="en-US"/>
        </w:rPr>
        <w:t>were no significant</w:t>
      </w:r>
      <w:r w:rsidR="00045DC7" w:rsidRPr="00F9788E">
        <w:rPr>
          <w:rFonts w:ascii="Times New Roman" w:hAnsi="Times New Roman" w:cs="Times New Roman"/>
          <w:sz w:val="24"/>
          <w:szCs w:val="24"/>
          <w:lang w:val="en-US"/>
        </w:rPr>
        <w:t xml:space="preserve"> effect</w:t>
      </w:r>
      <w:ins w:id="183" w:author="Colin Orians" w:date="2018-10-31T14:51:00Z">
        <w:r w:rsidR="0017654E">
          <w:rPr>
            <w:rFonts w:ascii="Times New Roman" w:hAnsi="Times New Roman" w:cs="Times New Roman"/>
            <w:sz w:val="24"/>
            <w:szCs w:val="24"/>
            <w:lang w:val="en-US"/>
          </w:rPr>
          <w:t>s</w:t>
        </w:r>
      </w:ins>
      <w:r w:rsidR="00045DC7" w:rsidRPr="00F9788E">
        <w:rPr>
          <w:rFonts w:ascii="Times New Roman" w:hAnsi="Times New Roman" w:cs="Times New Roman"/>
          <w:sz w:val="24"/>
          <w:szCs w:val="24"/>
          <w:lang w:val="en-US"/>
        </w:rPr>
        <w:t xml:space="preserve"> of precipitation</w:t>
      </w:r>
      <w:r w:rsidR="00045DC7">
        <w:rPr>
          <w:rFonts w:ascii="Times New Roman" w:hAnsi="Times New Roman" w:cs="Times New Roman"/>
          <w:sz w:val="24"/>
          <w:szCs w:val="24"/>
          <w:lang w:val="en-US"/>
        </w:rPr>
        <w:t>,</w:t>
      </w:r>
      <w:r w:rsidR="00045DC7" w:rsidRPr="00F9788E">
        <w:rPr>
          <w:rFonts w:ascii="Times New Roman" w:hAnsi="Times New Roman" w:cs="Times New Roman"/>
          <w:sz w:val="24"/>
          <w:szCs w:val="24"/>
          <w:lang w:val="en-US"/>
        </w:rPr>
        <w:t xml:space="preserve"> temperature</w:t>
      </w:r>
      <w:r w:rsidR="00045DC7">
        <w:rPr>
          <w:rFonts w:ascii="Times New Roman" w:hAnsi="Times New Roman" w:cs="Times New Roman"/>
          <w:sz w:val="24"/>
          <w:szCs w:val="24"/>
          <w:lang w:val="en-US"/>
        </w:rPr>
        <w:t xml:space="preserve"> and their interaction </w:t>
      </w:r>
      <w:r w:rsidR="00045DC7" w:rsidRPr="00F9788E">
        <w:rPr>
          <w:rFonts w:ascii="Times New Roman" w:hAnsi="Times New Roman" w:cs="Times New Roman"/>
          <w:sz w:val="24"/>
          <w:szCs w:val="24"/>
          <w:lang w:val="en-US"/>
        </w:rPr>
        <w:t>on these plant traits</w:t>
      </w:r>
      <w:r w:rsidR="00045DC7">
        <w:rPr>
          <w:rFonts w:ascii="Times New Roman" w:hAnsi="Times New Roman" w:cs="Times New Roman"/>
          <w:sz w:val="24"/>
          <w:szCs w:val="24"/>
          <w:lang w:val="en-US"/>
        </w:rPr>
        <w:t xml:space="preserve"> but a trend for more leaves in the drought treatment (see results for statistics)</w:t>
      </w:r>
      <w:r w:rsidR="00045DC7" w:rsidRPr="00F9788E">
        <w:rPr>
          <w:rFonts w:ascii="Times New Roman" w:hAnsi="Times New Roman" w:cs="Times New Roman"/>
          <w:sz w:val="24"/>
          <w:szCs w:val="24"/>
          <w:lang w:val="en-US"/>
        </w:rPr>
        <w:t>.</w:t>
      </w:r>
    </w:p>
    <w:tbl>
      <w:tblPr>
        <w:tblStyle w:val="TableGrid"/>
        <w:tblW w:w="7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6"/>
        <w:gridCol w:w="1768"/>
        <w:gridCol w:w="1910"/>
        <w:gridCol w:w="2125"/>
      </w:tblGrid>
      <w:tr w:rsidR="00045DC7" w:rsidRPr="00F9788E" w14:paraId="1D5EEC44" w14:textId="77777777" w:rsidTr="00733D3A">
        <w:trPr>
          <w:trHeight w:val="436"/>
        </w:trPr>
        <w:tc>
          <w:tcPr>
            <w:tcW w:w="1706" w:type="dxa"/>
            <w:tcBorders>
              <w:top w:val="single" w:sz="4" w:space="0" w:color="auto"/>
              <w:bottom w:val="single" w:sz="4" w:space="0" w:color="auto"/>
            </w:tcBorders>
          </w:tcPr>
          <w:p w14:paraId="2485D4AE" w14:textId="77777777" w:rsidR="00045DC7" w:rsidRPr="00F9788E" w:rsidRDefault="00045DC7" w:rsidP="00733D3A">
            <w:pPr>
              <w:spacing w:before="120" w:line="480" w:lineRule="auto"/>
              <w:rPr>
                <w:rFonts w:ascii="Times New Roman" w:hAnsi="Times New Roman" w:cs="Times New Roman"/>
                <w:b/>
                <w:sz w:val="24"/>
                <w:szCs w:val="24"/>
                <w:lang w:val="en-US"/>
              </w:rPr>
            </w:pPr>
            <w:r w:rsidRPr="00F9788E">
              <w:rPr>
                <w:rFonts w:ascii="Times New Roman" w:hAnsi="Times New Roman" w:cs="Times New Roman"/>
                <w:b/>
                <w:sz w:val="24"/>
                <w:szCs w:val="24"/>
                <w:lang w:val="en-US"/>
              </w:rPr>
              <w:t>Precipitation</w:t>
            </w:r>
          </w:p>
        </w:tc>
        <w:tc>
          <w:tcPr>
            <w:tcW w:w="1768" w:type="dxa"/>
            <w:tcBorders>
              <w:top w:val="single" w:sz="4" w:space="0" w:color="auto"/>
              <w:bottom w:val="single" w:sz="4" w:space="0" w:color="auto"/>
            </w:tcBorders>
          </w:tcPr>
          <w:p w14:paraId="3D3CE67C" w14:textId="77777777" w:rsidR="00045DC7" w:rsidRPr="00F9788E" w:rsidRDefault="00045DC7" w:rsidP="00733D3A">
            <w:pPr>
              <w:spacing w:before="120" w:line="480" w:lineRule="auto"/>
              <w:jc w:val="center"/>
              <w:rPr>
                <w:rFonts w:ascii="Times New Roman" w:hAnsi="Times New Roman" w:cs="Times New Roman"/>
                <w:b/>
                <w:sz w:val="24"/>
                <w:szCs w:val="24"/>
                <w:lang w:val="en-US"/>
              </w:rPr>
            </w:pPr>
            <w:r w:rsidRPr="00F9788E">
              <w:rPr>
                <w:rFonts w:ascii="Times New Roman" w:hAnsi="Times New Roman" w:cs="Times New Roman"/>
                <w:b/>
                <w:sz w:val="24"/>
                <w:szCs w:val="24"/>
                <w:lang w:val="en-US"/>
              </w:rPr>
              <w:t>Temperature</w:t>
            </w:r>
          </w:p>
        </w:tc>
        <w:tc>
          <w:tcPr>
            <w:tcW w:w="1910" w:type="dxa"/>
            <w:tcBorders>
              <w:top w:val="single" w:sz="4" w:space="0" w:color="auto"/>
              <w:bottom w:val="single" w:sz="4" w:space="0" w:color="auto"/>
            </w:tcBorders>
          </w:tcPr>
          <w:p w14:paraId="646303A1" w14:textId="77777777" w:rsidR="00045DC7" w:rsidRPr="001861BD" w:rsidRDefault="00045DC7" w:rsidP="00733D3A">
            <w:pPr>
              <w:spacing w:before="120" w:line="480" w:lineRule="auto"/>
              <w:jc w:val="center"/>
              <w:rPr>
                <w:rFonts w:ascii="Times New Roman" w:hAnsi="Times New Roman" w:cs="Times New Roman"/>
                <w:b/>
                <w:sz w:val="24"/>
                <w:szCs w:val="24"/>
                <w:lang w:val="en-US"/>
              </w:rPr>
            </w:pPr>
            <w:r w:rsidRPr="001861BD">
              <w:rPr>
                <w:rFonts w:ascii="Times New Roman" w:hAnsi="Times New Roman" w:cs="Times New Roman"/>
                <w:b/>
                <w:sz w:val="24"/>
                <w:szCs w:val="24"/>
                <w:lang w:val="en-US"/>
              </w:rPr>
              <w:t># Leaves</w:t>
            </w:r>
          </w:p>
        </w:tc>
        <w:tc>
          <w:tcPr>
            <w:tcW w:w="2125" w:type="dxa"/>
            <w:tcBorders>
              <w:top w:val="single" w:sz="4" w:space="0" w:color="auto"/>
              <w:bottom w:val="single" w:sz="4" w:space="0" w:color="auto"/>
            </w:tcBorders>
          </w:tcPr>
          <w:p w14:paraId="458F167F" w14:textId="77777777" w:rsidR="00045DC7" w:rsidRPr="001861BD" w:rsidRDefault="00045DC7" w:rsidP="00733D3A">
            <w:pPr>
              <w:spacing w:before="120" w:line="480" w:lineRule="auto"/>
              <w:jc w:val="center"/>
              <w:rPr>
                <w:rFonts w:ascii="Times New Roman" w:hAnsi="Times New Roman" w:cs="Times New Roman"/>
                <w:b/>
                <w:sz w:val="24"/>
                <w:szCs w:val="24"/>
                <w:lang w:val="en-US"/>
              </w:rPr>
            </w:pPr>
            <w:r w:rsidRPr="001861BD">
              <w:rPr>
                <w:rFonts w:ascii="Times New Roman" w:hAnsi="Times New Roman" w:cs="Times New Roman"/>
                <w:b/>
                <w:sz w:val="24"/>
                <w:szCs w:val="24"/>
                <w:lang w:val="en-US"/>
              </w:rPr>
              <w:t>Leaf length</w:t>
            </w:r>
            <w:r>
              <w:rPr>
                <w:rFonts w:ascii="Times New Roman" w:hAnsi="Times New Roman" w:cs="Times New Roman"/>
                <w:b/>
                <w:sz w:val="24"/>
                <w:szCs w:val="24"/>
                <w:lang w:val="en-US"/>
              </w:rPr>
              <w:t xml:space="preserve"> (cm)</w:t>
            </w:r>
          </w:p>
        </w:tc>
      </w:tr>
      <w:tr w:rsidR="00045DC7" w:rsidRPr="00F9788E" w14:paraId="521BC42E" w14:textId="77777777" w:rsidTr="00733D3A">
        <w:tc>
          <w:tcPr>
            <w:tcW w:w="1706" w:type="dxa"/>
            <w:tcBorders>
              <w:top w:val="single" w:sz="4" w:space="0" w:color="auto"/>
            </w:tcBorders>
          </w:tcPr>
          <w:p w14:paraId="5D9AB648" w14:textId="77777777" w:rsidR="00045DC7" w:rsidRPr="00F9788E" w:rsidRDefault="00045DC7" w:rsidP="00733D3A">
            <w:pPr>
              <w:spacing w:before="120" w:line="480" w:lineRule="auto"/>
              <w:jc w:val="center"/>
              <w:rPr>
                <w:rFonts w:ascii="Times New Roman" w:hAnsi="Times New Roman" w:cs="Times New Roman"/>
                <w:i/>
                <w:sz w:val="24"/>
                <w:szCs w:val="24"/>
                <w:lang w:val="en-US"/>
              </w:rPr>
            </w:pPr>
            <w:r>
              <w:rPr>
                <w:rFonts w:ascii="Times New Roman" w:hAnsi="Times New Roman" w:cs="Times New Roman"/>
                <w:i/>
                <w:sz w:val="24"/>
                <w:szCs w:val="24"/>
                <w:lang w:val="en-US"/>
              </w:rPr>
              <w:t>a</w:t>
            </w:r>
            <w:r w:rsidRPr="00F9788E">
              <w:rPr>
                <w:rFonts w:ascii="Times New Roman" w:hAnsi="Times New Roman" w:cs="Times New Roman"/>
                <w:i/>
                <w:sz w:val="24"/>
                <w:szCs w:val="24"/>
                <w:lang w:val="en-US"/>
              </w:rPr>
              <w:t>mbient</w:t>
            </w:r>
          </w:p>
        </w:tc>
        <w:tc>
          <w:tcPr>
            <w:tcW w:w="1768" w:type="dxa"/>
            <w:tcBorders>
              <w:top w:val="single" w:sz="4" w:space="0" w:color="auto"/>
            </w:tcBorders>
          </w:tcPr>
          <w:p w14:paraId="134FD03C" w14:textId="77777777" w:rsidR="00045DC7" w:rsidRPr="00F9788E" w:rsidRDefault="00045DC7" w:rsidP="00733D3A">
            <w:pPr>
              <w:spacing w:before="120" w:line="480" w:lineRule="auto"/>
              <w:ind w:right="308"/>
              <w:jc w:val="right"/>
              <w:rPr>
                <w:rFonts w:ascii="Times New Roman" w:hAnsi="Times New Roman" w:cs="Times New Roman"/>
                <w:sz w:val="24"/>
                <w:szCs w:val="24"/>
                <w:lang w:val="en-US"/>
              </w:rPr>
            </w:pPr>
            <w:r>
              <w:rPr>
                <w:rFonts w:ascii="Times New Roman" w:hAnsi="Times New Roman" w:cs="Times New Roman"/>
                <w:i/>
                <w:sz w:val="24"/>
                <w:szCs w:val="24"/>
                <w:lang w:val="en-US"/>
              </w:rPr>
              <w:t>a</w:t>
            </w:r>
            <w:r w:rsidRPr="00F9788E">
              <w:rPr>
                <w:rFonts w:ascii="Times New Roman" w:hAnsi="Times New Roman" w:cs="Times New Roman"/>
                <w:i/>
                <w:sz w:val="24"/>
                <w:szCs w:val="24"/>
                <w:lang w:val="en-US"/>
              </w:rPr>
              <w:t>mbient</w:t>
            </w:r>
          </w:p>
        </w:tc>
        <w:tc>
          <w:tcPr>
            <w:tcW w:w="1910" w:type="dxa"/>
            <w:tcBorders>
              <w:top w:val="single" w:sz="4" w:space="0" w:color="auto"/>
            </w:tcBorders>
          </w:tcPr>
          <w:p w14:paraId="77F44CBC" w14:textId="77777777" w:rsidR="00045DC7" w:rsidRPr="001861BD" w:rsidRDefault="00045DC7" w:rsidP="00733D3A">
            <w:pPr>
              <w:spacing w:before="120" w:line="480" w:lineRule="auto"/>
              <w:ind w:right="308"/>
              <w:jc w:val="right"/>
              <w:rPr>
                <w:rFonts w:ascii="Times New Roman" w:hAnsi="Times New Roman" w:cs="Times New Roman"/>
                <w:sz w:val="24"/>
                <w:szCs w:val="24"/>
                <w:lang w:val="en-US"/>
              </w:rPr>
            </w:pPr>
            <w:r w:rsidRPr="001861BD">
              <w:rPr>
                <w:rFonts w:ascii="Times New Roman" w:hAnsi="Times New Roman" w:cs="Times New Roman"/>
                <w:sz w:val="24"/>
                <w:szCs w:val="24"/>
                <w:lang w:val="en-US"/>
              </w:rPr>
              <w:t>5.7 ±</w:t>
            </w:r>
            <w:r>
              <w:rPr>
                <w:rFonts w:ascii="Times New Roman" w:hAnsi="Times New Roman" w:cs="Times New Roman"/>
                <w:sz w:val="24"/>
                <w:szCs w:val="24"/>
                <w:lang w:val="en-US"/>
              </w:rPr>
              <w:t xml:space="preserve"> </w:t>
            </w:r>
            <w:r w:rsidRPr="001861BD">
              <w:rPr>
                <w:rFonts w:ascii="Times New Roman" w:hAnsi="Times New Roman" w:cs="Times New Roman"/>
                <w:sz w:val="24"/>
                <w:szCs w:val="24"/>
                <w:lang w:val="en-US"/>
              </w:rPr>
              <w:t>0.5</w:t>
            </w:r>
          </w:p>
        </w:tc>
        <w:tc>
          <w:tcPr>
            <w:tcW w:w="2125" w:type="dxa"/>
            <w:tcBorders>
              <w:top w:val="single" w:sz="4" w:space="0" w:color="auto"/>
            </w:tcBorders>
          </w:tcPr>
          <w:p w14:paraId="7230B850" w14:textId="77777777" w:rsidR="00045DC7" w:rsidRPr="001861BD" w:rsidRDefault="00045DC7" w:rsidP="00733D3A">
            <w:pPr>
              <w:spacing w:before="120" w:line="480" w:lineRule="auto"/>
              <w:ind w:right="443"/>
              <w:jc w:val="right"/>
              <w:rPr>
                <w:rFonts w:ascii="Times New Roman" w:hAnsi="Times New Roman" w:cs="Times New Roman"/>
                <w:sz w:val="24"/>
                <w:szCs w:val="24"/>
                <w:lang w:val="en-US"/>
              </w:rPr>
            </w:pPr>
            <w:r w:rsidRPr="001861BD">
              <w:rPr>
                <w:rFonts w:ascii="Times New Roman" w:hAnsi="Times New Roman" w:cs="Times New Roman"/>
                <w:sz w:val="24"/>
                <w:szCs w:val="24"/>
                <w:lang w:val="en-US"/>
              </w:rPr>
              <w:t>20.2 ±</w:t>
            </w:r>
            <w:r>
              <w:rPr>
                <w:rFonts w:ascii="Times New Roman" w:hAnsi="Times New Roman" w:cs="Times New Roman"/>
                <w:sz w:val="24"/>
                <w:szCs w:val="24"/>
                <w:lang w:val="en-US"/>
              </w:rPr>
              <w:t xml:space="preserve"> </w:t>
            </w:r>
            <w:r w:rsidRPr="001861BD">
              <w:rPr>
                <w:rFonts w:ascii="Times New Roman" w:hAnsi="Times New Roman" w:cs="Times New Roman"/>
                <w:sz w:val="24"/>
                <w:szCs w:val="24"/>
                <w:lang w:val="en-US"/>
              </w:rPr>
              <w:t>1.6</w:t>
            </w:r>
          </w:p>
        </w:tc>
      </w:tr>
      <w:tr w:rsidR="00045DC7" w:rsidRPr="00F9788E" w14:paraId="158395A9" w14:textId="77777777" w:rsidTr="00733D3A">
        <w:tc>
          <w:tcPr>
            <w:tcW w:w="1706" w:type="dxa"/>
          </w:tcPr>
          <w:p w14:paraId="0E4200F1" w14:textId="77777777" w:rsidR="00045DC7" w:rsidRDefault="00045DC7" w:rsidP="00733D3A">
            <w:pPr>
              <w:spacing w:before="120" w:line="480" w:lineRule="auto"/>
              <w:jc w:val="center"/>
              <w:rPr>
                <w:rFonts w:ascii="Times New Roman" w:hAnsi="Times New Roman" w:cs="Times New Roman"/>
                <w:i/>
                <w:sz w:val="24"/>
                <w:szCs w:val="24"/>
                <w:lang w:val="en-US"/>
              </w:rPr>
            </w:pPr>
          </w:p>
        </w:tc>
        <w:tc>
          <w:tcPr>
            <w:tcW w:w="1768" w:type="dxa"/>
          </w:tcPr>
          <w:p w14:paraId="152AC411" w14:textId="77777777" w:rsidR="00045DC7" w:rsidRPr="00F9788E" w:rsidRDefault="00045DC7" w:rsidP="00733D3A">
            <w:pPr>
              <w:spacing w:before="120" w:line="480" w:lineRule="auto"/>
              <w:ind w:right="308"/>
              <w:jc w:val="right"/>
              <w:rPr>
                <w:rFonts w:ascii="Times New Roman" w:hAnsi="Times New Roman" w:cs="Times New Roman"/>
                <w:sz w:val="24"/>
                <w:szCs w:val="24"/>
                <w:lang w:val="en-US"/>
              </w:rPr>
            </w:pPr>
            <w:r>
              <w:rPr>
                <w:rFonts w:ascii="Times New Roman" w:hAnsi="Times New Roman" w:cs="Times New Roman"/>
                <w:i/>
                <w:sz w:val="24"/>
                <w:szCs w:val="24"/>
                <w:lang w:val="en-US"/>
              </w:rPr>
              <w:t>+</w:t>
            </w:r>
            <w:r w:rsidRPr="00F9788E">
              <w:rPr>
                <w:rFonts w:ascii="Times New Roman" w:hAnsi="Times New Roman" w:cs="Times New Roman"/>
                <w:i/>
                <w:sz w:val="24"/>
                <w:szCs w:val="24"/>
                <w:lang w:val="en-US"/>
              </w:rPr>
              <w:t>~</w:t>
            </w:r>
            <w:r>
              <w:rPr>
                <w:rFonts w:ascii="Times New Roman" w:hAnsi="Times New Roman" w:cs="Times New Roman"/>
                <w:i/>
                <w:sz w:val="24"/>
                <w:szCs w:val="24"/>
                <w:lang w:val="en-US"/>
              </w:rPr>
              <w:t xml:space="preserve">0.8 </w:t>
            </w:r>
            <w:proofErr w:type="spellStart"/>
            <w:r w:rsidRPr="00F9788E">
              <w:rPr>
                <w:rFonts w:ascii="Times New Roman" w:hAnsi="Times New Roman" w:cs="Times New Roman"/>
                <w:i/>
                <w:sz w:val="24"/>
                <w:szCs w:val="24"/>
                <w:vertAlign w:val="superscript"/>
                <w:lang w:val="en-US"/>
              </w:rPr>
              <w:t>o</w:t>
            </w:r>
            <w:r w:rsidRPr="00F9788E">
              <w:rPr>
                <w:rFonts w:ascii="Times New Roman" w:hAnsi="Times New Roman" w:cs="Times New Roman"/>
                <w:i/>
                <w:sz w:val="24"/>
                <w:szCs w:val="24"/>
                <w:lang w:val="en-US"/>
              </w:rPr>
              <w:t>C</w:t>
            </w:r>
            <w:proofErr w:type="spellEnd"/>
          </w:p>
        </w:tc>
        <w:tc>
          <w:tcPr>
            <w:tcW w:w="1910" w:type="dxa"/>
          </w:tcPr>
          <w:p w14:paraId="24B08197" w14:textId="77777777" w:rsidR="00045DC7" w:rsidRPr="001861BD" w:rsidRDefault="00045DC7" w:rsidP="00733D3A">
            <w:pPr>
              <w:spacing w:before="120" w:line="480" w:lineRule="auto"/>
              <w:ind w:right="308"/>
              <w:jc w:val="right"/>
              <w:rPr>
                <w:rFonts w:ascii="Times New Roman" w:hAnsi="Times New Roman" w:cs="Times New Roman"/>
                <w:sz w:val="24"/>
                <w:szCs w:val="24"/>
                <w:lang w:val="en-US"/>
              </w:rPr>
            </w:pPr>
            <w:r w:rsidRPr="001861BD">
              <w:rPr>
                <w:rFonts w:ascii="Times New Roman" w:hAnsi="Times New Roman" w:cs="Times New Roman"/>
                <w:sz w:val="24"/>
                <w:szCs w:val="24"/>
                <w:lang w:val="en-US"/>
              </w:rPr>
              <w:t>6.0 ±</w:t>
            </w:r>
            <w:r>
              <w:rPr>
                <w:rFonts w:ascii="Times New Roman" w:hAnsi="Times New Roman" w:cs="Times New Roman"/>
                <w:sz w:val="24"/>
                <w:szCs w:val="24"/>
                <w:lang w:val="en-US"/>
              </w:rPr>
              <w:t xml:space="preserve"> </w:t>
            </w:r>
            <w:r w:rsidRPr="001861BD">
              <w:rPr>
                <w:rFonts w:ascii="Times New Roman" w:hAnsi="Times New Roman" w:cs="Times New Roman"/>
                <w:sz w:val="24"/>
                <w:szCs w:val="24"/>
                <w:lang w:val="en-US"/>
              </w:rPr>
              <w:t>1.7</w:t>
            </w:r>
          </w:p>
        </w:tc>
        <w:tc>
          <w:tcPr>
            <w:tcW w:w="2125" w:type="dxa"/>
          </w:tcPr>
          <w:p w14:paraId="2268474A" w14:textId="77777777" w:rsidR="00045DC7" w:rsidRPr="001861BD" w:rsidRDefault="00045DC7" w:rsidP="00733D3A">
            <w:pPr>
              <w:spacing w:before="120" w:line="480" w:lineRule="auto"/>
              <w:ind w:right="443"/>
              <w:jc w:val="right"/>
              <w:rPr>
                <w:rFonts w:ascii="Times New Roman" w:hAnsi="Times New Roman" w:cs="Times New Roman"/>
                <w:sz w:val="24"/>
                <w:szCs w:val="24"/>
                <w:lang w:val="en-US"/>
              </w:rPr>
            </w:pPr>
            <w:r w:rsidRPr="001861BD">
              <w:rPr>
                <w:rFonts w:ascii="Times New Roman" w:hAnsi="Times New Roman" w:cs="Times New Roman"/>
                <w:sz w:val="24"/>
                <w:szCs w:val="24"/>
                <w:lang w:val="en-US"/>
              </w:rPr>
              <w:t>19.6 ±</w:t>
            </w:r>
            <w:r>
              <w:rPr>
                <w:rFonts w:ascii="Times New Roman" w:hAnsi="Times New Roman" w:cs="Times New Roman"/>
                <w:sz w:val="24"/>
                <w:szCs w:val="24"/>
                <w:lang w:val="en-US"/>
              </w:rPr>
              <w:t xml:space="preserve"> </w:t>
            </w:r>
            <w:r w:rsidRPr="001861BD">
              <w:rPr>
                <w:rFonts w:ascii="Times New Roman" w:hAnsi="Times New Roman" w:cs="Times New Roman"/>
                <w:sz w:val="24"/>
                <w:szCs w:val="24"/>
                <w:lang w:val="en-US"/>
              </w:rPr>
              <w:t>0.3</w:t>
            </w:r>
          </w:p>
        </w:tc>
      </w:tr>
      <w:tr w:rsidR="00045DC7" w:rsidRPr="00F9788E" w14:paraId="5A4440B1" w14:textId="77777777" w:rsidTr="00733D3A">
        <w:tc>
          <w:tcPr>
            <w:tcW w:w="1706" w:type="dxa"/>
          </w:tcPr>
          <w:p w14:paraId="74113B93" w14:textId="77777777" w:rsidR="00045DC7" w:rsidRDefault="00045DC7" w:rsidP="00733D3A">
            <w:pPr>
              <w:spacing w:before="120" w:line="480" w:lineRule="auto"/>
              <w:jc w:val="center"/>
              <w:rPr>
                <w:rFonts w:ascii="Times New Roman" w:hAnsi="Times New Roman" w:cs="Times New Roman"/>
                <w:i/>
                <w:sz w:val="24"/>
                <w:szCs w:val="24"/>
                <w:lang w:val="en-US"/>
              </w:rPr>
            </w:pPr>
          </w:p>
        </w:tc>
        <w:tc>
          <w:tcPr>
            <w:tcW w:w="1768" w:type="dxa"/>
          </w:tcPr>
          <w:p w14:paraId="542765AC" w14:textId="77777777" w:rsidR="00045DC7" w:rsidRPr="00F9788E" w:rsidRDefault="00045DC7" w:rsidP="00733D3A">
            <w:pPr>
              <w:spacing w:before="120" w:line="480" w:lineRule="auto"/>
              <w:ind w:right="308"/>
              <w:jc w:val="right"/>
              <w:rPr>
                <w:rFonts w:ascii="Times New Roman" w:hAnsi="Times New Roman" w:cs="Times New Roman"/>
                <w:sz w:val="24"/>
                <w:szCs w:val="24"/>
                <w:lang w:val="en-US"/>
              </w:rPr>
            </w:pPr>
            <w:r>
              <w:rPr>
                <w:rFonts w:ascii="Times New Roman" w:hAnsi="Times New Roman" w:cs="Times New Roman"/>
                <w:i/>
                <w:sz w:val="24"/>
                <w:szCs w:val="24"/>
                <w:lang w:val="en-US"/>
              </w:rPr>
              <w:t>+</w:t>
            </w:r>
            <w:r w:rsidRPr="00F9788E">
              <w:rPr>
                <w:rFonts w:ascii="Times New Roman" w:hAnsi="Times New Roman" w:cs="Times New Roman"/>
                <w:i/>
                <w:sz w:val="24"/>
                <w:szCs w:val="24"/>
                <w:lang w:val="en-US"/>
              </w:rPr>
              <w:t>~2</w:t>
            </w:r>
            <w:r>
              <w:rPr>
                <w:rFonts w:ascii="Times New Roman" w:hAnsi="Times New Roman" w:cs="Times New Roman"/>
                <w:i/>
                <w:sz w:val="24"/>
                <w:szCs w:val="24"/>
                <w:lang w:val="en-US"/>
              </w:rPr>
              <w:t xml:space="preserve">.4 </w:t>
            </w:r>
            <w:proofErr w:type="spellStart"/>
            <w:r w:rsidRPr="00F9788E">
              <w:rPr>
                <w:rFonts w:ascii="Times New Roman" w:hAnsi="Times New Roman" w:cs="Times New Roman"/>
                <w:i/>
                <w:sz w:val="24"/>
                <w:szCs w:val="24"/>
                <w:vertAlign w:val="superscript"/>
                <w:lang w:val="en-US"/>
              </w:rPr>
              <w:t>o</w:t>
            </w:r>
            <w:r w:rsidRPr="00F9788E">
              <w:rPr>
                <w:rFonts w:ascii="Times New Roman" w:hAnsi="Times New Roman" w:cs="Times New Roman"/>
                <w:i/>
                <w:sz w:val="24"/>
                <w:szCs w:val="24"/>
                <w:lang w:val="en-US"/>
              </w:rPr>
              <w:t>C</w:t>
            </w:r>
            <w:proofErr w:type="spellEnd"/>
          </w:p>
        </w:tc>
        <w:tc>
          <w:tcPr>
            <w:tcW w:w="1910" w:type="dxa"/>
          </w:tcPr>
          <w:p w14:paraId="06744749" w14:textId="77777777" w:rsidR="00045DC7" w:rsidRPr="001861BD" w:rsidRDefault="00045DC7" w:rsidP="00733D3A">
            <w:pPr>
              <w:spacing w:before="120" w:line="480" w:lineRule="auto"/>
              <w:ind w:right="308"/>
              <w:jc w:val="right"/>
              <w:rPr>
                <w:rFonts w:ascii="Times New Roman" w:hAnsi="Times New Roman" w:cs="Times New Roman"/>
                <w:sz w:val="24"/>
                <w:szCs w:val="24"/>
                <w:lang w:val="en-US"/>
              </w:rPr>
            </w:pPr>
            <w:r w:rsidRPr="001861BD">
              <w:rPr>
                <w:rFonts w:ascii="Times New Roman" w:hAnsi="Times New Roman" w:cs="Times New Roman"/>
                <w:sz w:val="24"/>
                <w:szCs w:val="24"/>
                <w:lang w:val="en-US"/>
              </w:rPr>
              <w:t>6.7 ±</w:t>
            </w:r>
            <w:r>
              <w:rPr>
                <w:rFonts w:ascii="Times New Roman" w:hAnsi="Times New Roman" w:cs="Times New Roman"/>
                <w:sz w:val="24"/>
                <w:szCs w:val="24"/>
                <w:lang w:val="en-US"/>
              </w:rPr>
              <w:t xml:space="preserve"> </w:t>
            </w:r>
            <w:r w:rsidRPr="001861BD">
              <w:rPr>
                <w:rFonts w:ascii="Times New Roman" w:hAnsi="Times New Roman" w:cs="Times New Roman"/>
                <w:sz w:val="24"/>
                <w:szCs w:val="24"/>
                <w:lang w:val="en-US"/>
              </w:rPr>
              <w:t>0.9</w:t>
            </w:r>
          </w:p>
        </w:tc>
        <w:tc>
          <w:tcPr>
            <w:tcW w:w="2125" w:type="dxa"/>
          </w:tcPr>
          <w:p w14:paraId="35DF8028" w14:textId="77777777" w:rsidR="00045DC7" w:rsidRPr="001861BD" w:rsidRDefault="00045DC7" w:rsidP="00733D3A">
            <w:pPr>
              <w:spacing w:before="120" w:line="480" w:lineRule="auto"/>
              <w:ind w:right="443"/>
              <w:jc w:val="right"/>
              <w:rPr>
                <w:rFonts w:ascii="Times New Roman" w:hAnsi="Times New Roman" w:cs="Times New Roman"/>
                <w:sz w:val="24"/>
                <w:szCs w:val="24"/>
                <w:lang w:val="en-US"/>
              </w:rPr>
            </w:pPr>
            <w:r w:rsidRPr="001861BD">
              <w:rPr>
                <w:rFonts w:ascii="Times New Roman" w:hAnsi="Times New Roman" w:cs="Times New Roman"/>
                <w:sz w:val="24"/>
                <w:szCs w:val="24"/>
                <w:lang w:val="en-US"/>
              </w:rPr>
              <w:t>18.2 ±</w:t>
            </w:r>
            <w:r>
              <w:rPr>
                <w:rFonts w:ascii="Times New Roman" w:hAnsi="Times New Roman" w:cs="Times New Roman"/>
                <w:sz w:val="24"/>
                <w:szCs w:val="24"/>
                <w:lang w:val="en-US"/>
              </w:rPr>
              <w:t xml:space="preserve"> </w:t>
            </w:r>
            <w:r w:rsidRPr="001861BD">
              <w:rPr>
                <w:rFonts w:ascii="Times New Roman" w:hAnsi="Times New Roman" w:cs="Times New Roman"/>
                <w:sz w:val="24"/>
                <w:szCs w:val="24"/>
                <w:lang w:val="en-US"/>
              </w:rPr>
              <w:t>1.5</w:t>
            </w:r>
          </w:p>
        </w:tc>
      </w:tr>
      <w:tr w:rsidR="00045DC7" w:rsidRPr="00F9788E" w14:paraId="70DEF284" w14:textId="77777777" w:rsidTr="00733D3A">
        <w:tc>
          <w:tcPr>
            <w:tcW w:w="1706" w:type="dxa"/>
          </w:tcPr>
          <w:p w14:paraId="0772AF0E" w14:textId="77777777" w:rsidR="00045DC7" w:rsidRDefault="00045DC7" w:rsidP="00733D3A">
            <w:pPr>
              <w:spacing w:before="120" w:line="480" w:lineRule="auto"/>
              <w:jc w:val="center"/>
              <w:rPr>
                <w:rFonts w:ascii="Times New Roman" w:hAnsi="Times New Roman" w:cs="Times New Roman"/>
                <w:i/>
                <w:sz w:val="24"/>
                <w:szCs w:val="24"/>
                <w:lang w:val="en-US"/>
              </w:rPr>
            </w:pPr>
          </w:p>
        </w:tc>
        <w:tc>
          <w:tcPr>
            <w:tcW w:w="1768" w:type="dxa"/>
          </w:tcPr>
          <w:p w14:paraId="55B25D03" w14:textId="77777777" w:rsidR="00045DC7" w:rsidRPr="00F9788E" w:rsidRDefault="00045DC7" w:rsidP="00733D3A">
            <w:pPr>
              <w:spacing w:before="120" w:line="480" w:lineRule="auto"/>
              <w:ind w:right="308"/>
              <w:jc w:val="right"/>
              <w:rPr>
                <w:rFonts w:ascii="Times New Roman" w:hAnsi="Times New Roman" w:cs="Times New Roman"/>
                <w:sz w:val="24"/>
                <w:szCs w:val="24"/>
                <w:lang w:val="en-US"/>
              </w:rPr>
            </w:pPr>
            <w:r>
              <w:rPr>
                <w:rFonts w:ascii="Times New Roman" w:hAnsi="Times New Roman" w:cs="Times New Roman"/>
                <w:i/>
                <w:sz w:val="24"/>
                <w:szCs w:val="24"/>
                <w:lang w:val="en-US"/>
              </w:rPr>
              <w:t>+</w:t>
            </w:r>
            <w:r w:rsidRPr="00F9788E">
              <w:rPr>
                <w:rFonts w:ascii="Times New Roman" w:hAnsi="Times New Roman" w:cs="Times New Roman"/>
                <w:i/>
                <w:sz w:val="24"/>
                <w:szCs w:val="24"/>
                <w:lang w:val="en-US"/>
              </w:rPr>
              <w:t>~4</w:t>
            </w:r>
            <w:r>
              <w:rPr>
                <w:rFonts w:ascii="Times New Roman" w:hAnsi="Times New Roman" w:cs="Times New Roman"/>
                <w:i/>
                <w:sz w:val="24"/>
                <w:szCs w:val="24"/>
                <w:lang w:val="en-US"/>
              </w:rPr>
              <w:t xml:space="preserve"> </w:t>
            </w:r>
            <w:proofErr w:type="spellStart"/>
            <w:r w:rsidRPr="00F9788E">
              <w:rPr>
                <w:rFonts w:ascii="Times New Roman" w:hAnsi="Times New Roman" w:cs="Times New Roman"/>
                <w:i/>
                <w:sz w:val="24"/>
                <w:szCs w:val="24"/>
                <w:vertAlign w:val="superscript"/>
                <w:lang w:val="en-US"/>
              </w:rPr>
              <w:t>o</w:t>
            </w:r>
            <w:r w:rsidRPr="00F9788E">
              <w:rPr>
                <w:rFonts w:ascii="Times New Roman" w:hAnsi="Times New Roman" w:cs="Times New Roman"/>
                <w:i/>
                <w:sz w:val="24"/>
                <w:szCs w:val="24"/>
                <w:lang w:val="en-US"/>
              </w:rPr>
              <w:t>C</w:t>
            </w:r>
            <w:proofErr w:type="spellEnd"/>
          </w:p>
        </w:tc>
        <w:tc>
          <w:tcPr>
            <w:tcW w:w="1910" w:type="dxa"/>
          </w:tcPr>
          <w:p w14:paraId="36A72D62" w14:textId="77777777" w:rsidR="00045DC7" w:rsidRPr="001861BD" w:rsidRDefault="00045DC7" w:rsidP="00733D3A">
            <w:pPr>
              <w:spacing w:before="120" w:line="480" w:lineRule="auto"/>
              <w:ind w:right="308"/>
              <w:jc w:val="right"/>
              <w:rPr>
                <w:rFonts w:ascii="Times New Roman" w:hAnsi="Times New Roman" w:cs="Times New Roman"/>
                <w:sz w:val="24"/>
                <w:szCs w:val="24"/>
                <w:lang w:val="en-US"/>
              </w:rPr>
            </w:pPr>
            <w:r w:rsidRPr="001861BD">
              <w:rPr>
                <w:rFonts w:ascii="Times New Roman" w:hAnsi="Times New Roman" w:cs="Times New Roman"/>
                <w:sz w:val="24"/>
                <w:szCs w:val="24"/>
                <w:lang w:val="en-US"/>
              </w:rPr>
              <w:t>5.7 ±</w:t>
            </w:r>
            <w:r>
              <w:rPr>
                <w:rFonts w:ascii="Times New Roman" w:hAnsi="Times New Roman" w:cs="Times New Roman"/>
                <w:sz w:val="24"/>
                <w:szCs w:val="24"/>
                <w:lang w:val="en-US"/>
              </w:rPr>
              <w:t xml:space="preserve"> </w:t>
            </w:r>
            <w:r w:rsidRPr="001861BD">
              <w:rPr>
                <w:rFonts w:ascii="Times New Roman" w:hAnsi="Times New Roman" w:cs="Times New Roman"/>
                <w:sz w:val="24"/>
                <w:szCs w:val="24"/>
                <w:lang w:val="en-US"/>
              </w:rPr>
              <w:t>1.1</w:t>
            </w:r>
          </w:p>
        </w:tc>
        <w:tc>
          <w:tcPr>
            <w:tcW w:w="2125" w:type="dxa"/>
          </w:tcPr>
          <w:p w14:paraId="4684D4A7" w14:textId="77777777" w:rsidR="00045DC7" w:rsidRPr="001861BD" w:rsidRDefault="00045DC7" w:rsidP="00733D3A">
            <w:pPr>
              <w:spacing w:before="120" w:line="480" w:lineRule="auto"/>
              <w:ind w:right="443"/>
              <w:jc w:val="right"/>
              <w:rPr>
                <w:rFonts w:ascii="Times New Roman" w:hAnsi="Times New Roman" w:cs="Times New Roman"/>
                <w:sz w:val="24"/>
                <w:szCs w:val="24"/>
                <w:lang w:val="en-US"/>
              </w:rPr>
            </w:pPr>
            <w:r w:rsidRPr="001861BD">
              <w:rPr>
                <w:rFonts w:ascii="Times New Roman" w:hAnsi="Times New Roman" w:cs="Times New Roman"/>
                <w:sz w:val="24"/>
                <w:szCs w:val="24"/>
                <w:lang w:val="en-US"/>
              </w:rPr>
              <w:t>17.3 ±</w:t>
            </w:r>
            <w:r>
              <w:rPr>
                <w:rFonts w:ascii="Times New Roman" w:hAnsi="Times New Roman" w:cs="Times New Roman"/>
                <w:sz w:val="24"/>
                <w:szCs w:val="24"/>
                <w:lang w:val="en-US"/>
              </w:rPr>
              <w:t xml:space="preserve"> </w:t>
            </w:r>
            <w:r w:rsidRPr="001861BD">
              <w:rPr>
                <w:rFonts w:ascii="Times New Roman" w:hAnsi="Times New Roman" w:cs="Times New Roman"/>
                <w:sz w:val="24"/>
                <w:szCs w:val="24"/>
                <w:lang w:val="en-US"/>
              </w:rPr>
              <w:t>0.9</w:t>
            </w:r>
          </w:p>
        </w:tc>
      </w:tr>
      <w:tr w:rsidR="00045DC7" w:rsidRPr="00F9788E" w14:paraId="43E02910" w14:textId="77777777" w:rsidTr="00733D3A">
        <w:tc>
          <w:tcPr>
            <w:tcW w:w="1706" w:type="dxa"/>
          </w:tcPr>
          <w:p w14:paraId="340AA8B7" w14:textId="77777777" w:rsidR="00045DC7" w:rsidRPr="00F9788E" w:rsidRDefault="00045DC7" w:rsidP="00733D3A">
            <w:pPr>
              <w:spacing w:before="120" w:line="480" w:lineRule="auto"/>
              <w:jc w:val="center"/>
              <w:rPr>
                <w:rFonts w:ascii="Times New Roman" w:hAnsi="Times New Roman" w:cs="Times New Roman"/>
                <w:i/>
                <w:sz w:val="24"/>
                <w:szCs w:val="24"/>
                <w:lang w:val="en-US"/>
              </w:rPr>
            </w:pPr>
            <w:r>
              <w:rPr>
                <w:rFonts w:ascii="Times New Roman" w:hAnsi="Times New Roman" w:cs="Times New Roman"/>
                <w:i/>
                <w:sz w:val="24"/>
                <w:szCs w:val="24"/>
                <w:lang w:val="en-US"/>
              </w:rPr>
              <w:t>drought</w:t>
            </w:r>
          </w:p>
        </w:tc>
        <w:tc>
          <w:tcPr>
            <w:tcW w:w="1768" w:type="dxa"/>
          </w:tcPr>
          <w:p w14:paraId="17F74A93" w14:textId="77777777" w:rsidR="00045DC7" w:rsidRPr="00F9788E" w:rsidRDefault="00045DC7" w:rsidP="00733D3A">
            <w:pPr>
              <w:spacing w:before="120" w:line="480" w:lineRule="auto"/>
              <w:ind w:right="308"/>
              <w:jc w:val="right"/>
              <w:rPr>
                <w:rFonts w:ascii="Times New Roman" w:hAnsi="Times New Roman" w:cs="Times New Roman"/>
                <w:sz w:val="24"/>
                <w:szCs w:val="24"/>
                <w:lang w:val="en-US"/>
              </w:rPr>
            </w:pPr>
            <w:r>
              <w:rPr>
                <w:rFonts w:ascii="Times New Roman" w:hAnsi="Times New Roman" w:cs="Times New Roman"/>
                <w:i/>
                <w:sz w:val="24"/>
                <w:szCs w:val="24"/>
                <w:lang w:val="en-US"/>
              </w:rPr>
              <w:t>a</w:t>
            </w:r>
            <w:r w:rsidRPr="00F9788E">
              <w:rPr>
                <w:rFonts w:ascii="Times New Roman" w:hAnsi="Times New Roman" w:cs="Times New Roman"/>
                <w:i/>
                <w:sz w:val="24"/>
                <w:szCs w:val="24"/>
                <w:lang w:val="en-US"/>
              </w:rPr>
              <w:t>mbient</w:t>
            </w:r>
          </w:p>
        </w:tc>
        <w:tc>
          <w:tcPr>
            <w:tcW w:w="1910" w:type="dxa"/>
          </w:tcPr>
          <w:p w14:paraId="04F4B7EE" w14:textId="77777777" w:rsidR="00045DC7" w:rsidRPr="001861BD" w:rsidRDefault="00045DC7" w:rsidP="00733D3A">
            <w:pPr>
              <w:spacing w:before="120" w:line="480" w:lineRule="auto"/>
              <w:ind w:right="308"/>
              <w:jc w:val="right"/>
              <w:rPr>
                <w:rFonts w:ascii="Times New Roman" w:hAnsi="Times New Roman" w:cs="Times New Roman"/>
                <w:sz w:val="24"/>
                <w:szCs w:val="24"/>
                <w:lang w:val="en-US"/>
              </w:rPr>
            </w:pPr>
            <w:r w:rsidRPr="001861BD">
              <w:rPr>
                <w:rFonts w:ascii="Times New Roman" w:hAnsi="Times New Roman" w:cs="Times New Roman"/>
                <w:sz w:val="24"/>
                <w:szCs w:val="24"/>
                <w:lang w:val="en-US"/>
              </w:rPr>
              <w:t>10.3 ±</w:t>
            </w:r>
            <w:r>
              <w:rPr>
                <w:rFonts w:ascii="Times New Roman" w:hAnsi="Times New Roman" w:cs="Times New Roman"/>
                <w:sz w:val="24"/>
                <w:szCs w:val="24"/>
                <w:lang w:val="en-US"/>
              </w:rPr>
              <w:t xml:space="preserve"> </w:t>
            </w:r>
            <w:r w:rsidRPr="001861BD">
              <w:rPr>
                <w:rFonts w:ascii="Times New Roman" w:hAnsi="Times New Roman" w:cs="Times New Roman"/>
                <w:sz w:val="24"/>
                <w:szCs w:val="24"/>
                <w:lang w:val="en-US"/>
              </w:rPr>
              <w:t>2.2</w:t>
            </w:r>
          </w:p>
        </w:tc>
        <w:tc>
          <w:tcPr>
            <w:tcW w:w="2125" w:type="dxa"/>
          </w:tcPr>
          <w:p w14:paraId="3B40E6B9" w14:textId="77777777" w:rsidR="00045DC7" w:rsidRPr="001861BD" w:rsidRDefault="00045DC7" w:rsidP="00733D3A">
            <w:pPr>
              <w:spacing w:before="120" w:line="480" w:lineRule="auto"/>
              <w:ind w:right="443"/>
              <w:jc w:val="right"/>
              <w:rPr>
                <w:rFonts w:ascii="Times New Roman" w:hAnsi="Times New Roman" w:cs="Times New Roman"/>
                <w:sz w:val="24"/>
                <w:szCs w:val="24"/>
                <w:lang w:val="en-US"/>
              </w:rPr>
            </w:pPr>
            <w:r w:rsidRPr="001861BD">
              <w:rPr>
                <w:rFonts w:ascii="Times New Roman" w:hAnsi="Times New Roman" w:cs="Times New Roman"/>
                <w:sz w:val="24"/>
                <w:szCs w:val="24"/>
                <w:lang w:val="en-US"/>
              </w:rPr>
              <w:t>20.4 ±</w:t>
            </w:r>
            <w:r>
              <w:rPr>
                <w:rFonts w:ascii="Times New Roman" w:hAnsi="Times New Roman" w:cs="Times New Roman"/>
                <w:sz w:val="24"/>
                <w:szCs w:val="24"/>
                <w:lang w:val="en-US"/>
              </w:rPr>
              <w:t xml:space="preserve"> </w:t>
            </w:r>
            <w:r w:rsidRPr="001861BD">
              <w:rPr>
                <w:rFonts w:ascii="Times New Roman" w:hAnsi="Times New Roman" w:cs="Times New Roman"/>
                <w:sz w:val="24"/>
                <w:szCs w:val="24"/>
                <w:lang w:val="en-US"/>
              </w:rPr>
              <w:t>1.3</w:t>
            </w:r>
          </w:p>
        </w:tc>
      </w:tr>
      <w:tr w:rsidR="00045DC7" w:rsidRPr="00F9788E" w14:paraId="11055442" w14:textId="77777777" w:rsidTr="00733D3A">
        <w:tc>
          <w:tcPr>
            <w:tcW w:w="1706" w:type="dxa"/>
          </w:tcPr>
          <w:p w14:paraId="09942D32" w14:textId="77777777" w:rsidR="00045DC7" w:rsidRPr="00F9788E" w:rsidRDefault="00045DC7" w:rsidP="00733D3A">
            <w:pPr>
              <w:spacing w:before="120" w:line="480" w:lineRule="auto"/>
              <w:jc w:val="center"/>
              <w:rPr>
                <w:rFonts w:ascii="Times New Roman" w:hAnsi="Times New Roman" w:cs="Times New Roman"/>
                <w:i/>
                <w:sz w:val="24"/>
                <w:szCs w:val="24"/>
                <w:lang w:val="en-US"/>
              </w:rPr>
            </w:pPr>
          </w:p>
        </w:tc>
        <w:tc>
          <w:tcPr>
            <w:tcW w:w="1768" w:type="dxa"/>
          </w:tcPr>
          <w:p w14:paraId="14969D9A" w14:textId="77777777" w:rsidR="00045DC7" w:rsidRPr="00F9788E" w:rsidRDefault="00045DC7" w:rsidP="00733D3A">
            <w:pPr>
              <w:spacing w:before="120" w:line="480" w:lineRule="auto"/>
              <w:ind w:right="308"/>
              <w:jc w:val="right"/>
              <w:rPr>
                <w:rFonts w:ascii="Times New Roman" w:hAnsi="Times New Roman" w:cs="Times New Roman"/>
                <w:sz w:val="24"/>
                <w:szCs w:val="24"/>
                <w:lang w:val="en-US"/>
              </w:rPr>
            </w:pPr>
            <w:r>
              <w:rPr>
                <w:rFonts w:ascii="Times New Roman" w:hAnsi="Times New Roman" w:cs="Times New Roman"/>
                <w:i/>
                <w:sz w:val="24"/>
                <w:szCs w:val="24"/>
                <w:lang w:val="en-US"/>
              </w:rPr>
              <w:t>+</w:t>
            </w:r>
            <w:r w:rsidRPr="00F9788E">
              <w:rPr>
                <w:rFonts w:ascii="Times New Roman" w:hAnsi="Times New Roman" w:cs="Times New Roman"/>
                <w:i/>
                <w:sz w:val="24"/>
                <w:szCs w:val="24"/>
                <w:lang w:val="en-US"/>
              </w:rPr>
              <w:t>~</w:t>
            </w:r>
            <w:r>
              <w:rPr>
                <w:rFonts w:ascii="Times New Roman" w:hAnsi="Times New Roman" w:cs="Times New Roman"/>
                <w:i/>
                <w:sz w:val="24"/>
                <w:szCs w:val="24"/>
                <w:lang w:val="en-US"/>
              </w:rPr>
              <w:t xml:space="preserve">0.8 </w:t>
            </w:r>
            <w:proofErr w:type="spellStart"/>
            <w:r w:rsidRPr="00F9788E">
              <w:rPr>
                <w:rFonts w:ascii="Times New Roman" w:hAnsi="Times New Roman" w:cs="Times New Roman"/>
                <w:i/>
                <w:sz w:val="24"/>
                <w:szCs w:val="24"/>
                <w:vertAlign w:val="superscript"/>
                <w:lang w:val="en-US"/>
              </w:rPr>
              <w:t>o</w:t>
            </w:r>
            <w:r w:rsidRPr="00F9788E">
              <w:rPr>
                <w:rFonts w:ascii="Times New Roman" w:hAnsi="Times New Roman" w:cs="Times New Roman"/>
                <w:i/>
                <w:sz w:val="24"/>
                <w:szCs w:val="24"/>
                <w:lang w:val="en-US"/>
              </w:rPr>
              <w:t>C</w:t>
            </w:r>
            <w:proofErr w:type="spellEnd"/>
          </w:p>
        </w:tc>
        <w:tc>
          <w:tcPr>
            <w:tcW w:w="1910" w:type="dxa"/>
          </w:tcPr>
          <w:p w14:paraId="7128C687" w14:textId="77777777" w:rsidR="00045DC7" w:rsidRPr="001861BD" w:rsidRDefault="00045DC7" w:rsidP="00733D3A">
            <w:pPr>
              <w:spacing w:before="120" w:line="480" w:lineRule="auto"/>
              <w:ind w:right="308"/>
              <w:jc w:val="right"/>
              <w:rPr>
                <w:rFonts w:ascii="Times New Roman" w:hAnsi="Times New Roman" w:cs="Times New Roman"/>
                <w:sz w:val="24"/>
                <w:szCs w:val="24"/>
                <w:lang w:val="en-US"/>
              </w:rPr>
            </w:pPr>
            <w:r w:rsidRPr="001861BD">
              <w:rPr>
                <w:rFonts w:ascii="Times New Roman" w:hAnsi="Times New Roman" w:cs="Times New Roman"/>
                <w:sz w:val="24"/>
                <w:szCs w:val="24"/>
                <w:lang w:val="en-US"/>
              </w:rPr>
              <w:t>5.5 ±</w:t>
            </w:r>
            <w:r>
              <w:rPr>
                <w:rFonts w:ascii="Times New Roman" w:hAnsi="Times New Roman" w:cs="Times New Roman"/>
                <w:sz w:val="24"/>
                <w:szCs w:val="24"/>
                <w:lang w:val="en-US"/>
              </w:rPr>
              <w:t xml:space="preserve"> </w:t>
            </w:r>
            <w:r w:rsidRPr="001861BD">
              <w:rPr>
                <w:rFonts w:ascii="Times New Roman" w:hAnsi="Times New Roman" w:cs="Times New Roman"/>
                <w:sz w:val="24"/>
                <w:szCs w:val="24"/>
                <w:lang w:val="en-US"/>
              </w:rPr>
              <w:t>0.8</w:t>
            </w:r>
          </w:p>
        </w:tc>
        <w:tc>
          <w:tcPr>
            <w:tcW w:w="2125" w:type="dxa"/>
          </w:tcPr>
          <w:p w14:paraId="445521FA" w14:textId="77777777" w:rsidR="00045DC7" w:rsidRPr="001861BD" w:rsidRDefault="00045DC7" w:rsidP="00733D3A">
            <w:pPr>
              <w:spacing w:before="120" w:line="480" w:lineRule="auto"/>
              <w:ind w:right="443"/>
              <w:jc w:val="right"/>
              <w:rPr>
                <w:rFonts w:ascii="Times New Roman" w:hAnsi="Times New Roman" w:cs="Times New Roman"/>
                <w:sz w:val="24"/>
                <w:szCs w:val="24"/>
                <w:lang w:val="en-US"/>
              </w:rPr>
            </w:pPr>
            <w:r w:rsidRPr="001861BD">
              <w:rPr>
                <w:rFonts w:ascii="Times New Roman" w:hAnsi="Times New Roman" w:cs="Times New Roman"/>
                <w:sz w:val="24"/>
                <w:szCs w:val="24"/>
                <w:lang w:val="en-US"/>
              </w:rPr>
              <w:t>15.2 ±</w:t>
            </w:r>
            <w:r>
              <w:rPr>
                <w:rFonts w:ascii="Times New Roman" w:hAnsi="Times New Roman" w:cs="Times New Roman"/>
                <w:sz w:val="24"/>
                <w:szCs w:val="24"/>
                <w:lang w:val="en-US"/>
              </w:rPr>
              <w:t xml:space="preserve"> </w:t>
            </w:r>
            <w:r w:rsidRPr="001861BD">
              <w:rPr>
                <w:rFonts w:ascii="Times New Roman" w:hAnsi="Times New Roman" w:cs="Times New Roman"/>
                <w:sz w:val="24"/>
                <w:szCs w:val="24"/>
                <w:lang w:val="en-US"/>
              </w:rPr>
              <w:t>1.6</w:t>
            </w:r>
          </w:p>
        </w:tc>
      </w:tr>
      <w:tr w:rsidR="00045DC7" w:rsidRPr="00F9788E" w14:paraId="1951F63B" w14:textId="77777777" w:rsidTr="00733D3A">
        <w:tc>
          <w:tcPr>
            <w:tcW w:w="1706" w:type="dxa"/>
          </w:tcPr>
          <w:p w14:paraId="147E12B0" w14:textId="77777777" w:rsidR="00045DC7" w:rsidRPr="00F9788E" w:rsidRDefault="00045DC7" w:rsidP="00733D3A">
            <w:pPr>
              <w:spacing w:before="120" w:line="480" w:lineRule="auto"/>
              <w:jc w:val="center"/>
              <w:rPr>
                <w:rFonts w:ascii="Times New Roman" w:hAnsi="Times New Roman" w:cs="Times New Roman"/>
                <w:i/>
                <w:sz w:val="24"/>
                <w:szCs w:val="24"/>
                <w:lang w:val="en-US"/>
              </w:rPr>
            </w:pPr>
          </w:p>
        </w:tc>
        <w:tc>
          <w:tcPr>
            <w:tcW w:w="1768" w:type="dxa"/>
          </w:tcPr>
          <w:p w14:paraId="439FB1F2" w14:textId="77777777" w:rsidR="00045DC7" w:rsidRPr="00F9788E" w:rsidRDefault="00045DC7" w:rsidP="00733D3A">
            <w:pPr>
              <w:spacing w:before="120" w:line="480" w:lineRule="auto"/>
              <w:ind w:right="308"/>
              <w:jc w:val="right"/>
              <w:rPr>
                <w:rFonts w:ascii="Times New Roman" w:hAnsi="Times New Roman" w:cs="Times New Roman"/>
                <w:sz w:val="24"/>
                <w:szCs w:val="24"/>
                <w:lang w:val="en-US"/>
              </w:rPr>
            </w:pPr>
            <w:r>
              <w:rPr>
                <w:rFonts w:ascii="Times New Roman" w:hAnsi="Times New Roman" w:cs="Times New Roman"/>
                <w:i/>
                <w:sz w:val="24"/>
                <w:szCs w:val="24"/>
                <w:lang w:val="en-US"/>
              </w:rPr>
              <w:t>+</w:t>
            </w:r>
            <w:r w:rsidRPr="00F9788E">
              <w:rPr>
                <w:rFonts w:ascii="Times New Roman" w:hAnsi="Times New Roman" w:cs="Times New Roman"/>
                <w:i/>
                <w:sz w:val="24"/>
                <w:szCs w:val="24"/>
                <w:lang w:val="en-US"/>
              </w:rPr>
              <w:t>~</w:t>
            </w:r>
            <w:r>
              <w:rPr>
                <w:rFonts w:ascii="Times New Roman" w:hAnsi="Times New Roman" w:cs="Times New Roman"/>
                <w:i/>
                <w:sz w:val="24"/>
                <w:szCs w:val="24"/>
                <w:lang w:val="en-US"/>
              </w:rPr>
              <w:t>2.</w:t>
            </w:r>
            <w:r w:rsidRPr="00F9788E">
              <w:rPr>
                <w:rFonts w:ascii="Times New Roman" w:hAnsi="Times New Roman" w:cs="Times New Roman"/>
                <w:i/>
                <w:sz w:val="24"/>
                <w:szCs w:val="24"/>
                <w:lang w:val="en-US"/>
              </w:rPr>
              <w:t>4</w:t>
            </w:r>
            <w:r>
              <w:rPr>
                <w:rFonts w:ascii="Times New Roman" w:hAnsi="Times New Roman" w:cs="Times New Roman"/>
                <w:i/>
                <w:sz w:val="24"/>
                <w:szCs w:val="24"/>
                <w:lang w:val="en-US"/>
              </w:rPr>
              <w:t xml:space="preserve"> </w:t>
            </w:r>
            <w:proofErr w:type="spellStart"/>
            <w:r w:rsidRPr="00F9788E">
              <w:rPr>
                <w:rFonts w:ascii="Times New Roman" w:hAnsi="Times New Roman" w:cs="Times New Roman"/>
                <w:i/>
                <w:sz w:val="24"/>
                <w:szCs w:val="24"/>
                <w:vertAlign w:val="superscript"/>
                <w:lang w:val="en-US"/>
              </w:rPr>
              <w:t>o</w:t>
            </w:r>
            <w:r w:rsidRPr="00F9788E">
              <w:rPr>
                <w:rFonts w:ascii="Times New Roman" w:hAnsi="Times New Roman" w:cs="Times New Roman"/>
                <w:i/>
                <w:sz w:val="24"/>
                <w:szCs w:val="24"/>
                <w:lang w:val="en-US"/>
              </w:rPr>
              <w:t>C</w:t>
            </w:r>
            <w:proofErr w:type="spellEnd"/>
          </w:p>
        </w:tc>
        <w:tc>
          <w:tcPr>
            <w:tcW w:w="1910" w:type="dxa"/>
          </w:tcPr>
          <w:p w14:paraId="607A59BE" w14:textId="77777777" w:rsidR="00045DC7" w:rsidRPr="001861BD" w:rsidRDefault="00045DC7" w:rsidP="00733D3A">
            <w:pPr>
              <w:spacing w:before="120" w:line="480" w:lineRule="auto"/>
              <w:ind w:right="308"/>
              <w:jc w:val="right"/>
              <w:rPr>
                <w:rFonts w:ascii="Times New Roman" w:hAnsi="Times New Roman" w:cs="Times New Roman"/>
                <w:sz w:val="24"/>
                <w:szCs w:val="24"/>
                <w:lang w:val="en-US"/>
              </w:rPr>
            </w:pPr>
            <w:r w:rsidRPr="001861BD">
              <w:rPr>
                <w:rFonts w:ascii="Times New Roman" w:hAnsi="Times New Roman" w:cs="Times New Roman"/>
                <w:sz w:val="24"/>
                <w:szCs w:val="24"/>
                <w:lang w:val="en-US"/>
              </w:rPr>
              <w:t>8.8 ±</w:t>
            </w:r>
            <w:r>
              <w:rPr>
                <w:rFonts w:ascii="Times New Roman" w:hAnsi="Times New Roman" w:cs="Times New Roman"/>
                <w:sz w:val="24"/>
                <w:szCs w:val="24"/>
                <w:lang w:val="en-US"/>
              </w:rPr>
              <w:t xml:space="preserve"> </w:t>
            </w:r>
            <w:r w:rsidRPr="001861BD">
              <w:rPr>
                <w:rFonts w:ascii="Times New Roman" w:hAnsi="Times New Roman" w:cs="Times New Roman"/>
                <w:sz w:val="24"/>
                <w:szCs w:val="24"/>
                <w:lang w:val="en-US"/>
              </w:rPr>
              <w:t>0.5</w:t>
            </w:r>
          </w:p>
        </w:tc>
        <w:tc>
          <w:tcPr>
            <w:tcW w:w="2125" w:type="dxa"/>
          </w:tcPr>
          <w:p w14:paraId="50D1BD24" w14:textId="77777777" w:rsidR="00045DC7" w:rsidRPr="001861BD" w:rsidRDefault="00045DC7" w:rsidP="00733D3A">
            <w:pPr>
              <w:spacing w:before="120" w:line="480" w:lineRule="auto"/>
              <w:ind w:right="443"/>
              <w:jc w:val="right"/>
              <w:rPr>
                <w:rFonts w:ascii="Times New Roman" w:hAnsi="Times New Roman" w:cs="Times New Roman"/>
                <w:sz w:val="24"/>
                <w:szCs w:val="24"/>
                <w:lang w:val="en-US"/>
              </w:rPr>
            </w:pPr>
            <w:r w:rsidRPr="001861BD">
              <w:rPr>
                <w:rFonts w:ascii="Times New Roman" w:hAnsi="Times New Roman" w:cs="Times New Roman"/>
                <w:sz w:val="24"/>
                <w:szCs w:val="24"/>
                <w:lang w:val="en-US"/>
              </w:rPr>
              <w:t>18.1 ±</w:t>
            </w:r>
            <w:r>
              <w:rPr>
                <w:rFonts w:ascii="Times New Roman" w:hAnsi="Times New Roman" w:cs="Times New Roman"/>
                <w:sz w:val="24"/>
                <w:szCs w:val="24"/>
                <w:lang w:val="en-US"/>
              </w:rPr>
              <w:t xml:space="preserve"> </w:t>
            </w:r>
            <w:r w:rsidRPr="001861BD">
              <w:rPr>
                <w:rFonts w:ascii="Times New Roman" w:hAnsi="Times New Roman" w:cs="Times New Roman"/>
                <w:sz w:val="24"/>
                <w:szCs w:val="24"/>
                <w:lang w:val="en-US"/>
              </w:rPr>
              <w:t>2.3</w:t>
            </w:r>
          </w:p>
        </w:tc>
      </w:tr>
      <w:tr w:rsidR="00045DC7" w:rsidRPr="00F9788E" w14:paraId="458628D8" w14:textId="77777777" w:rsidTr="00733D3A">
        <w:tc>
          <w:tcPr>
            <w:tcW w:w="1706" w:type="dxa"/>
            <w:tcBorders>
              <w:bottom w:val="single" w:sz="4" w:space="0" w:color="auto"/>
            </w:tcBorders>
          </w:tcPr>
          <w:p w14:paraId="785FFB57" w14:textId="77777777" w:rsidR="00045DC7" w:rsidRPr="00F9788E" w:rsidRDefault="00045DC7" w:rsidP="00733D3A">
            <w:pPr>
              <w:spacing w:before="120" w:line="480" w:lineRule="auto"/>
              <w:jc w:val="center"/>
              <w:rPr>
                <w:rFonts w:ascii="Times New Roman" w:hAnsi="Times New Roman" w:cs="Times New Roman"/>
                <w:i/>
                <w:sz w:val="24"/>
                <w:szCs w:val="24"/>
                <w:lang w:val="en-US"/>
              </w:rPr>
            </w:pPr>
          </w:p>
        </w:tc>
        <w:tc>
          <w:tcPr>
            <w:tcW w:w="1768" w:type="dxa"/>
            <w:tcBorders>
              <w:bottom w:val="single" w:sz="4" w:space="0" w:color="auto"/>
            </w:tcBorders>
          </w:tcPr>
          <w:p w14:paraId="153A2481" w14:textId="77777777" w:rsidR="00045DC7" w:rsidRPr="00F9788E" w:rsidRDefault="00045DC7" w:rsidP="00733D3A">
            <w:pPr>
              <w:spacing w:before="120" w:line="480" w:lineRule="auto"/>
              <w:ind w:right="308"/>
              <w:jc w:val="right"/>
              <w:rPr>
                <w:rFonts w:ascii="Times New Roman" w:hAnsi="Times New Roman" w:cs="Times New Roman"/>
                <w:sz w:val="24"/>
                <w:szCs w:val="24"/>
                <w:lang w:val="en-US"/>
              </w:rPr>
            </w:pPr>
            <w:r>
              <w:rPr>
                <w:rFonts w:ascii="Times New Roman" w:hAnsi="Times New Roman" w:cs="Times New Roman"/>
                <w:i/>
                <w:sz w:val="24"/>
                <w:szCs w:val="24"/>
                <w:lang w:val="en-US"/>
              </w:rPr>
              <w:t xml:space="preserve">+~4 </w:t>
            </w:r>
            <w:proofErr w:type="spellStart"/>
            <w:r w:rsidRPr="00F9788E">
              <w:rPr>
                <w:rFonts w:ascii="Times New Roman" w:hAnsi="Times New Roman" w:cs="Times New Roman"/>
                <w:i/>
                <w:sz w:val="24"/>
                <w:szCs w:val="24"/>
                <w:vertAlign w:val="superscript"/>
                <w:lang w:val="en-US"/>
              </w:rPr>
              <w:t>o</w:t>
            </w:r>
            <w:r w:rsidRPr="00F9788E">
              <w:rPr>
                <w:rFonts w:ascii="Times New Roman" w:hAnsi="Times New Roman" w:cs="Times New Roman"/>
                <w:i/>
                <w:sz w:val="24"/>
                <w:szCs w:val="24"/>
                <w:lang w:val="en-US"/>
              </w:rPr>
              <w:t>C</w:t>
            </w:r>
            <w:proofErr w:type="spellEnd"/>
          </w:p>
        </w:tc>
        <w:tc>
          <w:tcPr>
            <w:tcW w:w="1910" w:type="dxa"/>
            <w:tcBorders>
              <w:bottom w:val="single" w:sz="4" w:space="0" w:color="auto"/>
            </w:tcBorders>
          </w:tcPr>
          <w:p w14:paraId="729731EA" w14:textId="77777777" w:rsidR="00045DC7" w:rsidRPr="001861BD" w:rsidRDefault="00045DC7" w:rsidP="00733D3A">
            <w:pPr>
              <w:spacing w:before="120" w:line="480" w:lineRule="auto"/>
              <w:ind w:right="308"/>
              <w:jc w:val="right"/>
              <w:rPr>
                <w:rFonts w:ascii="Times New Roman" w:hAnsi="Times New Roman" w:cs="Times New Roman"/>
                <w:sz w:val="24"/>
                <w:szCs w:val="24"/>
                <w:lang w:val="en-US"/>
              </w:rPr>
            </w:pPr>
            <w:r w:rsidRPr="001861BD">
              <w:rPr>
                <w:rFonts w:ascii="Times New Roman" w:hAnsi="Times New Roman" w:cs="Times New Roman"/>
                <w:sz w:val="24"/>
                <w:szCs w:val="24"/>
                <w:lang w:val="en-US"/>
              </w:rPr>
              <w:t>5.8 ±</w:t>
            </w:r>
            <w:r>
              <w:rPr>
                <w:rFonts w:ascii="Times New Roman" w:hAnsi="Times New Roman" w:cs="Times New Roman"/>
                <w:sz w:val="24"/>
                <w:szCs w:val="24"/>
                <w:lang w:val="en-US"/>
              </w:rPr>
              <w:t xml:space="preserve"> </w:t>
            </w:r>
            <w:r w:rsidRPr="001861BD">
              <w:rPr>
                <w:rFonts w:ascii="Times New Roman" w:hAnsi="Times New Roman" w:cs="Times New Roman"/>
                <w:sz w:val="24"/>
                <w:szCs w:val="24"/>
                <w:lang w:val="en-US"/>
              </w:rPr>
              <w:t>0.5</w:t>
            </w:r>
          </w:p>
        </w:tc>
        <w:tc>
          <w:tcPr>
            <w:tcW w:w="2125" w:type="dxa"/>
            <w:tcBorders>
              <w:bottom w:val="single" w:sz="4" w:space="0" w:color="auto"/>
            </w:tcBorders>
          </w:tcPr>
          <w:p w14:paraId="2D62E208" w14:textId="77777777" w:rsidR="00045DC7" w:rsidRPr="001861BD" w:rsidRDefault="00045DC7" w:rsidP="00733D3A">
            <w:pPr>
              <w:spacing w:before="120" w:line="480" w:lineRule="auto"/>
              <w:ind w:right="443"/>
              <w:jc w:val="right"/>
              <w:rPr>
                <w:rFonts w:ascii="Times New Roman" w:hAnsi="Times New Roman" w:cs="Times New Roman"/>
                <w:sz w:val="24"/>
                <w:szCs w:val="24"/>
                <w:lang w:val="en-US"/>
              </w:rPr>
            </w:pPr>
            <w:r w:rsidRPr="001861BD">
              <w:rPr>
                <w:rFonts w:ascii="Times New Roman" w:hAnsi="Times New Roman" w:cs="Times New Roman"/>
                <w:sz w:val="24"/>
                <w:szCs w:val="24"/>
                <w:lang w:val="en-US"/>
              </w:rPr>
              <w:t>16.0 ±</w:t>
            </w:r>
            <w:r>
              <w:rPr>
                <w:rFonts w:ascii="Times New Roman" w:hAnsi="Times New Roman" w:cs="Times New Roman"/>
                <w:sz w:val="24"/>
                <w:szCs w:val="24"/>
                <w:lang w:val="en-US"/>
              </w:rPr>
              <w:t xml:space="preserve"> </w:t>
            </w:r>
            <w:r w:rsidRPr="001861BD">
              <w:rPr>
                <w:rFonts w:ascii="Times New Roman" w:hAnsi="Times New Roman" w:cs="Times New Roman"/>
                <w:sz w:val="24"/>
                <w:szCs w:val="24"/>
                <w:lang w:val="en-US"/>
              </w:rPr>
              <w:t>1.9</w:t>
            </w:r>
          </w:p>
        </w:tc>
      </w:tr>
    </w:tbl>
    <w:p w14:paraId="46D9BB70" w14:textId="77777777" w:rsidR="00045DC7" w:rsidRDefault="00045DC7" w:rsidP="00045DC7">
      <w:pPr>
        <w:rPr>
          <w:rFonts w:ascii="Times New Roman" w:hAnsi="Times New Roman" w:cs="Times New Roman"/>
          <w:b/>
          <w:sz w:val="24"/>
          <w:szCs w:val="24"/>
          <w:lang w:val="en-US"/>
        </w:rPr>
      </w:pPr>
    </w:p>
    <w:p w14:paraId="3C7A3C58" w14:textId="77777777" w:rsidR="00F50173" w:rsidRDefault="00F50173">
      <w:pPr>
        <w:rPr>
          <w:ins w:id="184" w:author="Colin Orians" w:date="2018-10-31T16:22:00Z"/>
          <w:rFonts w:ascii="Times New Roman" w:hAnsi="Times New Roman" w:cs="Times New Roman"/>
          <w:b/>
          <w:sz w:val="24"/>
          <w:szCs w:val="24"/>
          <w:lang w:val="en-US"/>
        </w:rPr>
      </w:pPr>
      <w:ins w:id="185" w:author="Colin Orians" w:date="2018-10-31T16:22:00Z">
        <w:r>
          <w:rPr>
            <w:rFonts w:ascii="Times New Roman" w:hAnsi="Times New Roman" w:cs="Times New Roman"/>
            <w:b/>
            <w:sz w:val="24"/>
            <w:szCs w:val="24"/>
            <w:lang w:val="en-US"/>
          </w:rPr>
          <w:br w:type="page"/>
        </w:r>
      </w:ins>
    </w:p>
    <w:p w14:paraId="3FD6FB02" w14:textId="5D92CE23" w:rsidR="00045DC7" w:rsidRPr="00F9788E" w:rsidRDefault="00AC6107" w:rsidP="00894EA2">
      <w:pPr>
        <w:rPr>
          <w:rFonts w:ascii="Times New Roman" w:hAnsi="Times New Roman" w:cs="Times New Roman"/>
          <w:sz w:val="24"/>
          <w:szCs w:val="24"/>
          <w:lang w:val="en-US"/>
        </w:rPr>
      </w:pPr>
      <w:r w:rsidRPr="00AC6107">
        <w:rPr>
          <w:rFonts w:ascii="Times New Roman" w:hAnsi="Times New Roman" w:cs="Times New Roman"/>
          <w:sz w:val="24"/>
          <w:szCs w:val="24"/>
          <w:lang w:val="en-US"/>
        </w:rPr>
        <w:lastRenderedPageBreak/>
        <w:t>TABLE 2.</w:t>
      </w:r>
      <w:r w:rsidR="00045DC7" w:rsidRPr="00F9788E">
        <w:rPr>
          <w:rFonts w:ascii="Times New Roman" w:hAnsi="Times New Roman" w:cs="Times New Roman"/>
          <w:b/>
          <w:sz w:val="24"/>
          <w:szCs w:val="24"/>
          <w:lang w:val="en-US"/>
        </w:rPr>
        <w:t xml:space="preserve"> </w:t>
      </w:r>
      <w:r w:rsidR="00045DC7" w:rsidRPr="00CB430B">
        <w:rPr>
          <w:rFonts w:ascii="Times New Roman" w:hAnsi="Times New Roman" w:cs="Times New Roman"/>
          <w:sz w:val="24"/>
          <w:szCs w:val="24"/>
          <w:lang w:val="en-US"/>
        </w:rPr>
        <w:t xml:space="preserve">Metabolites, grouped according to their chemical class, in </w:t>
      </w:r>
      <w:proofErr w:type="spellStart"/>
      <w:r w:rsidR="00045DC7" w:rsidRPr="00CB430B">
        <w:rPr>
          <w:rFonts w:ascii="Times New Roman" w:hAnsi="Times New Roman" w:cs="Times New Roman"/>
          <w:i/>
          <w:sz w:val="24"/>
          <w:szCs w:val="24"/>
          <w:lang w:val="en-US"/>
        </w:rPr>
        <w:t>Plantago</w:t>
      </w:r>
      <w:proofErr w:type="spellEnd"/>
      <w:r w:rsidR="00045DC7" w:rsidRPr="00CB430B">
        <w:rPr>
          <w:rFonts w:ascii="Times New Roman" w:hAnsi="Times New Roman" w:cs="Times New Roman"/>
          <w:i/>
          <w:sz w:val="24"/>
          <w:szCs w:val="24"/>
          <w:lang w:val="en-US"/>
        </w:rPr>
        <w:t xml:space="preserve"> </w:t>
      </w:r>
      <w:proofErr w:type="spellStart"/>
      <w:r w:rsidR="00045DC7" w:rsidRPr="00CB430B">
        <w:rPr>
          <w:rFonts w:ascii="Times New Roman" w:hAnsi="Times New Roman" w:cs="Times New Roman"/>
          <w:i/>
          <w:sz w:val="24"/>
          <w:szCs w:val="24"/>
          <w:lang w:val="en-US"/>
        </w:rPr>
        <w:t>lanceolata</w:t>
      </w:r>
      <w:proofErr w:type="spellEnd"/>
      <w:r w:rsidR="00045DC7" w:rsidRPr="00CB430B">
        <w:rPr>
          <w:rFonts w:ascii="Times New Roman" w:hAnsi="Times New Roman" w:cs="Times New Roman"/>
          <w:sz w:val="24"/>
          <w:szCs w:val="24"/>
          <w:lang w:val="en-US"/>
        </w:rPr>
        <w:t xml:space="preserve"> leaf tissue.  The analytical platform (GC-FID, gas chromatography coupled to flame ionization detection; UHPLC</w:t>
      </w:r>
      <w:r w:rsidR="00045DC7" w:rsidRPr="00F9788E">
        <w:rPr>
          <w:rFonts w:ascii="Times New Roman" w:hAnsi="Times New Roman" w:cs="Times New Roman"/>
          <w:sz w:val="24"/>
          <w:szCs w:val="24"/>
          <w:lang w:val="en-US"/>
        </w:rPr>
        <w:t>-FLD, ultra-</w:t>
      </w:r>
      <w:proofErr w:type="gramStart"/>
      <w:r w:rsidR="00045DC7" w:rsidRPr="00F9788E">
        <w:rPr>
          <w:rFonts w:ascii="Times New Roman" w:hAnsi="Times New Roman" w:cs="Times New Roman"/>
          <w:sz w:val="24"/>
          <w:szCs w:val="24"/>
          <w:lang w:val="en-US"/>
        </w:rPr>
        <w:t>high performance</w:t>
      </w:r>
      <w:proofErr w:type="gramEnd"/>
      <w:r w:rsidR="00045DC7" w:rsidRPr="00F9788E">
        <w:rPr>
          <w:rFonts w:ascii="Times New Roman" w:hAnsi="Times New Roman" w:cs="Times New Roman"/>
          <w:sz w:val="24"/>
          <w:szCs w:val="24"/>
          <w:lang w:val="en-US"/>
        </w:rPr>
        <w:t xml:space="preserve"> liquid chromatography coupled to fluorescence detection) as well as chromatographic retention parameters (RI, </w:t>
      </w:r>
      <w:proofErr w:type="spellStart"/>
      <w:r w:rsidR="00045DC7" w:rsidRPr="00F9788E">
        <w:rPr>
          <w:rFonts w:ascii="Times New Roman" w:hAnsi="Times New Roman" w:cs="Times New Roman"/>
          <w:sz w:val="24"/>
          <w:szCs w:val="24"/>
          <w:lang w:val="en-US"/>
        </w:rPr>
        <w:t>Kováts</w:t>
      </w:r>
      <w:proofErr w:type="spellEnd"/>
      <w:r w:rsidR="00045DC7" w:rsidRPr="00F9788E">
        <w:rPr>
          <w:rFonts w:ascii="Times New Roman" w:hAnsi="Times New Roman" w:cs="Times New Roman"/>
          <w:sz w:val="24"/>
          <w:szCs w:val="24"/>
          <w:lang w:val="en-US"/>
        </w:rPr>
        <w:t xml:space="preserve"> retention index; RT, retention time) are given. If one metabolite produced more than one analyte (GC-FID), retention parameters are given for </w:t>
      </w:r>
      <w:r w:rsidR="00045DC7">
        <w:rPr>
          <w:rFonts w:ascii="Times New Roman" w:hAnsi="Times New Roman" w:cs="Times New Roman"/>
          <w:sz w:val="24"/>
          <w:szCs w:val="24"/>
          <w:lang w:val="en-US"/>
        </w:rPr>
        <w:t>all</w:t>
      </w:r>
      <w:r w:rsidR="00045DC7" w:rsidRPr="00F9788E">
        <w:rPr>
          <w:rFonts w:ascii="Times New Roman" w:hAnsi="Times New Roman" w:cs="Times New Roman"/>
          <w:sz w:val="24"/>
          <w:szCs w:val="24"/>
          <w:lang w:val="en-US"/>
        </w:rPr>
        <w:t xml:space="preserve"> analytes. Names of organic acids are given both as anions and in protonated form. Abbreviations of metabolites are given in brackets. Metabolites were identified </w:t>
      </w:r>
      <w:r w:rsidR="00045DC7" w:rsidRPr="00F9788E">
        <w:rPr>
          <w:rFonts w:ascii="Times New Roman" w:hAnsi="Times New Roman" w:cs="Times New Roman"/>
          <w:i/>
          <w:sz w:val="24"/>
          <w:szCs w:val="24"/>
          <w:lang w:val="en-US"/>
        </w:rPr>
        <w:t>via</w:t>
      </w:r>
      <w:r w:rsidR="00045DC7" w:rsidRPr="00F9788E">
        <w:rPr>
          <w:rFonts w:ascii="Times New Roman" w:hAnsi="Times New Roman" w:cs="Times New Roman"/>
          <w:sz w:val="24"/>
          <w:szCs w:val="24"/>
          <w:lang w:val="en-US"/>
        </w:rPr>
        <w:t xml:space="preserve"> comparison of retention parameters to those of reference standards. Note that cystine is a dimer of cysteine.</w:t>
      </w:r>
    </w:p>
    <w:tbl>
      <w:tblPr>
        <w:tblStyle w:val="TableGrid"/>
        <w:tblW w:w="9322" w:type="dxa"/>
        <w:tblLayout w:type="fixed"/>
        <w:tblLook w:val="04A0" w:firstRow="1" w:lastRow="0" w:firstColumn="1" w:lastColumn="0" w:noHBand="0" w:noVBand="1"/>
      </w:tblPr>
      <w:tblGrid>
        <w:gridCol w:w="4246"/>
        <w:gridCol w:w="1979"/>
        <w:gridCol w:w="903"/>
        <w:gridCol w:w="631"/>
        <w:gridCol w:w="1563"/>
      </w:tblGrid>
      <w:tr w:rsidR="00045DC7" w:rsidRPr="00F9788E" w14:paraId="201D35FF" w14:textId="77777777" w:rsidTr="00733D3A">
        <w:tc>
          <w:tcPr>
            <w:tcW w:w="4246" w:type="dxa"/>
            <w:tcBorders>
              <w:top w:val="single" w:sz="12" w:space="0" w:color="000000" w:themeColor="text1"/>
              <w:left w:val="nil"/>
              <w:bottom w:val="single" w:sz="12" w:space="0" w:color="000000" w:themeColor="text1"/>
              <w:right w:val="nil"/>
            </w:tcBorders>
          </w:tcPr>
          <w:p w14:paraId="356857F7" w14:textId="77777777" w:rsidR="00045DC7" w:rsidRPr="00F9788E" w:rsidRDefault="00045DC7" w:rsidP="00733D3A">
            <w:pPr>
              <w:spacing w:line="480" w:lineRule="auto"/>
              <w:rPr>
                <w:rFonts w:ascii="Times New Roman" w:hAnsi="Times New Roman" w:cs="Times New Roman"/>
                <w:b/>
                <w:sz w:val="24"/>
                <w:szCs w:val="24"/>
                <w:lang w:val="en-US"/>
              </w:rPr>
            </w:pPr>
            <w:r w:rsidRPr="00F9788E">
              <w:rPr>
                <w:rFonts w:ascii="Times New Roman" w:hAnsi="Times New Roman" w:cs="Times New Roman"/>
                <w:b/>
                <w:sz w:val="24"/>
                <w:szCs w:val="24"/>
                <w:lang w:val="en-US"/>
              </w:rPr>
              <w:t>Metabolite</w:t>
            </w:r>
          </w:p>
        </w:tc>
        <w:tc>
          <w:tcPr>
            <w:tcW w:w="1979" w:type="dxa"/>
            <w:tcBorders>
              <w:top w:val="single" w:sz="12" w:space="0" w:color="000000" w:themeColor="text1"/>
              <w:left w:val="nil"/>
              <w:bottom w:val="single" w:sz="12" w:space="0" w:color="000000" w:themeColor="text1"/>
              <w:right w:val="nil"/>
            </w:tcBorders>
          </w:tcPr>
          <w:p w14:paraId="7F036935" w14:textId="77777777" w:rsidR="00045DC7" w:rsidRPr="00F9788E" w:rsidRDefault="00045DC7" w:rsidP="00733D3A">
            <w:pPr>
              <w:spacing w:line="480" w:lineRule="auto"/>
              <w:jc w:val="center"/>
              <w:rPr>
                <w:rFonts w:ascii="Times New Roman" w:hAnsi="Times New Roman" w:cs="Times New Roman"/>
                <w:b/>
                <w:sz w:val="24"/>
                <w:szCs w:val="24"/>
                <w:lang w:val="en-US"/>
              </w:rPr>
            </w:pPr>
            <w:r w:rsidRPr="00F9788E">
              <w:rPr>
                <w:rFonts w:ascii="Times New Roman" w:hAnsi="Times New Roman" w:cs="Times New Roman"/>
                <w:b/>
                <w:sz w:val="24"/>
                <w:szCs w:val="24"/>
                <w:lang w:val="en-US"/>
              </w:rPr>
              <w:t>Analytical platform</w:t>
            </w:r>
          </w:p>
        </w:tc>
        <w:tc>
          <w:tcPr>
            <w:tcW w:w="3097" w:type="dxa"/>
            <w:gridSpan w:val="3"/>
            <w:tcBorders>
              <w:top w:val="single" w:sz="12" w:space="0" w:color="000000" w:themeColor="text1"/>
              <w:left w:val="nil"/>
              <w:bottom w:val="single" w:sz="12" w:space="0" w:color="000000" w:themeColor="text1"/>
              <w:right w:val="nil"/>
            </w:tcBorders>
          </w:tcPr>
          <w:p w14:paraId="40E80539" w14:textId="77777777" w:rsidR="00045DC7" w:rsidRPr="00F9788E" w:rsidRDefault="00045DC7" w:rsidP="00733D3A">
            <w:pPr>
              <w:spacing w:line="480" w:lineRule="auto"/>
              <w:ind w:firstLine="360"/>
              <w:rPr>
                <w:rFonts w:ascii="Times New Roman" w:hAnsi="Times New Roman" w:cs="Times New Roman"/>
                <w:b/>
                <w:sz w:val="24"/>
                <w:szCs w:val="24"/>
                <w:lang w:val="en-US"/>
              </w:rPr>
            </w:pPr>
            <w:r w:rsidRPr="00F9788E">
              <w:rPr>
                <w:rFonts w:ascii="Times New Roman" w:hAnsi="Times New Roman" w:cs="Times New Roman"/>
                <w:b/>
                <w:sz w:val="24"/>
                <w:szCs w:val="24"/>
                <w:lang w:val="en-US"/>
              </w:rPr>
              <w:t>Retention parameter</w:t>
            </w:r>
          </w:p>
        </w:tc>
      </w:tr>
      <w:tr w:rsidR="00045DC7" w:rsidRPr="00F9788E" w14:paraId="2F46E90E" w14:textId="77777777" w:rsidTr="00733D3A">
        <w:tc>
          <w:tcPr>
            <w:tcW w:w="4246" w:type="dxa"/>
            <w:tcBorders>
              <w:top w:val="single" w:sz="12" w:space="0" w:color="000000" w:themeColor="text1"/>
              <w:left w:val="nil"/>
              <w:bottom w:val="nil"/>
              <w:right w:val="nil"/>
            </w:tcBorders>
          </w:tcPr>
          <w:p w14:paraId="1BAD4CC2" w14:textId="77777777" w:rsidR="00045DC7" w:rsidRPr="00F9788E" w:rsidRDefault="00045DC7" w:rsidP="00733D3A">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Sugars</w:t>
            </w:r>
          </w:p>
        </w:tc>
        <w:tc>
          <w:tcPr>
            <w:tcW w:w="1979" w:type="dxa"/>
            <w:tcBorders>
              <w:top w:val="single" w:sz="12" w:space="0" w:color="000000" w:themeColor="text1"/>
              <w:left w:val="nil"/>
              <w:bottom w:val="nil"/>
              <w:right w:val="nil"/>
            </w:tcBorders>
            <w:vAlign w:val="center"/>
          </w:tcPr>
          <w:p w14:paraId="62666F23" w14:textId="77777777" w:rsidR="00045DC7" w:rsidRPr="00F9788E" w:rsidRDefault="00045DC7" w:rsidP="00733D3A">
            <w:pPr>
              <w:spacing w:line="480" w:lineRule="auto"/>
              <w:jc w:val="center"/>
              <w:rPr>
                <w:rFonts w:ascii="Times New Roman" w:hAnsi="Times New Roman" w:cs="Times New Roman"/>
                <w:b/>
                <w:sz w:val="24"/>
                <w:szCs w:val="24"/>
                <w:lang w:val="en-US"/>
              </w:rPr>
            </w:pPr>
          </w:p>
        </w:tc>
        <w:tc>
          <w:tcPr>
            <w:tcW w:w="1534" w:type="dxa"/>
            <w:gridSpan w:val="2"/>
            <w:tcBorders>
              <w:top w:val="single" w:sz="12" w:space="0" w:color="000000" w:themeColor="text1"/>
              <w:left w:val="nil"/>
              <w:bottom w:val="nil"/>
              <w:right w:val="nil"/>
            </w:tcBorders>
            <w:vAlign w:val="center"/>
          </w:tcPr>
          <w:p w14:paraId="0EC2888E" w14:textId="77777777" w:rsidR="00045DC7" w:rsidRPr="00F9788E" w:rsidRDefault="00045DC7" w:rsidP="00733D3A">
            <w:pPr>
              <w:spacing w:line="480" w:lineRule="auto"/>
              <w:ind w:firstLine="360"/>
              <w:rPr>
                <w:rFonts w:ascii="Times New Roman" w:hAnsi="Times New Roman" w:cs="Times New Roman"/>
                <w:b/>
                <w:sz w:val="24"/>
                <w:szCs w:val="24"/>
                <w:lang w:val="en-US"/>
              </w:rPr>
            </w:pPr>
          </w:p>
        </w:tc>
        <w:tc>
          <w:tcPr>
            <w:tcW w:w="1563" w:type="dxa"/>
            <w:tcBorders>
              <w:top w:val="single" w:sz="12" w:space="0" w:color="000000" w:themeColor="text1"/>
              <w:left w:val="nil"/>
              <w:bottom w:val="nil"/>
              <w:right w:val="nil"/>
            </w:tcBorders>
            <w:vAlign w:val="center"/>
          </w:tcPr>
          <w:p w14:paraId="57FD6635" w14:textId="77777777" w:rsidR="00045DC7" w:rsidRPr="00F9788E" w:rsidRDefault="00045DC7" w:rsidP="00733D3A">
            <w:pPr>
              <w:spacing w:line="480" w:lineRule="auto"/>
              <w:ind w:firstLine="360"/>
              <w:rPr>
                <w:rFonts w:ascii="Times New Roman" w:hAnsi="Times New Roman" w:cs="Times New Roman"/>
                <w:sz w:val="24"/>
                <w:szCs w:val="24"/>
                <w:lang w:val="en-US"/>
              </w:rPr>
            </w:pPr>
          </w:p>
        </w:tc>
      </w:tr>
      <w:tr w:rsidR="00045DC7" w:rsidRPr="00F9788E" w14:paraId="0CC91B2B" w14:textId="77777777" w:rsidTr="00733D3A">
        <w:tc>
          <w:tcPr>
            <w:tcW w:w="4246" w:type="dxa"/>
            <w:tcBorders>
              <w:top w:val="nil"/>
              <w:left w:val="nil"/>
              <w:bottom w:val="nil"/>
              <w:right w:val="nil"/>
            </w:tcBorders>
          </w:tcPr>
          <w:p w14:paraId="4E6783D8" w14:textId="77777777" w:rsidR="00045DC7" w:rsidRPr="00F9788E" w:rsidRDefault="00045DC7" w:rsidP="00733D3A">
            <w:pPr>
              <w:spacing w:line="480" w:lineRule="auto"/>
              <w:ind w:firstLine="180"/>
              <w:rPr>
                <w:rFonts w:ascii="Times New Roman" w:hAnsi="Times New Roman" w:cs="Times New Roman"/>
                <w:sz w:val="24"/>
                <w:szCs w:val="24"/>
                <w:lang w:val="en-US"/>
              </w:rPr>
            </w:pPr>
            <w:r w:rsidRPr="00F9788E">
              <w:rPr>
                <w:rFonts w:ascii="Times New Roman" w:hAnsi="Times New Roman" w:cs="Times New Roman"/>
                <w:sz w:val="24"/>
                <w:szCs w:val="24"/>
                <w:lang w:val="en-US"/>
              </w:rPr>
              <w:t>fructose [FRC]</w:t>
            </w:r>
          </w:p>
        </w:tc>
        <w:tc>
          <w:tcPr>
            <w:tcW w:w="1979" w:type="dxa"/>
            <w:tcBorders>
              <w:top w:val="nil"/>
              <w:left w:val="nil"/>
              <w:bottom w:val="nil"/>
              <w:right w:val="nil"/>
            </w:tcBorders>
            <w:vAlign w:val="center"/>
          </w:tcPr>
          <w:p w14:paraId="7439D36D" w14:textId="77777777" w:rsidR="00045DC7" w:rsidRPr="00F9788E" w:rsidRDefault="00045DC7" w:rsidP="00733D3A">
            <w:pPr>
              <w:spacing w:line="480" w:lineRule="auto"/>
              <w:jc w:val="center"/>
              <w:rPr>
                <w:rFonts w:ascii="Times New Roman" w:hAnsi="Times New Roman" w:cs="Times New Roman"/>
                <w:sz w:val="24"/>
                <w:szCs w:val="24"/>
                <w:lang w:val="en-US"/>
              </w:rPr>
            </w:pPr>
            <w:r w:rsidRPr="00F9788E">
              <w:rPr>
                <w:rFonts w:ascii="Times New Roman" w:hAnsi="Times New Roman" w:cs="Times New Roman"/>
                <w:sz w:val="24"/>
                <w:szCs w:val="24"/>
                <w:lang w:val="en-US"/>
              </w:rPr>
              <w:t>GC-FID</w:t>
            </w:r>
          </w:p>
        </w:tc>
        <w:tc>
          <w:tcPr>
            <w:tcW w:w="903" w:type="dxa"/>
            <w:tcBorders>
              <w:top w:val="nil"/>
              <w:left w:val="nil"/>
              <w:bottom w:val="nil"/>
              <w:right w:val="nil"/>
            </w:tcBorders>
            <w:vAlign w:val="center"/>
          </w:tcPr>
          <w:p w14:paraId="6970F442" w14:textId="77777777" w:rsidR="00045DC7" w:rsidRPr="00F9788E" w:rsidRDefault="00045DC7" w:rsidP="00733D3A">
            <w:pPr>
              <w:spacing w:line="480" w:lineRule="auto"/>
              <w:jc w:val="center"/>
              <w:rPr>
                <w:rFonts w:ascii="Times New Roman" w:hAnsi="Times New Roman" w:cs="Times New Roman"/>
                <w:sz w:val="24"/>
                <w:szCs w:val="24"/>
                <w:lang w:val="en-US"/>
              </w:rPr>
            </w:pPr>
            <w:r w:rsidRPr="00F9788E">
              <w:rPr>
                <w:rFonts w:ascii="Times New Roman" w:hAnsi="Times New Roman" w:cs="Times New Roman"/>
                <w:sz w:val="24"/>
                <w:szCs w:val="24"/>
                <w:lang w:val="en-US"/>
              </w:rPr>
              <w:t>RI</w:t>
            </w:r>
          </w:p>
        </w:tc>
        <w:tc>
          <w:tcPr>
            <w:tcW w:w="2194" w:type="dxa"/>
            <w:gridSpan w:val="2"/>
            <w:tcBorders>
              <w:top w:val="nil"/>
              <w:left w:val="nil"/>
              <w:bottom w:val="nil"/>
              <w:right w:val="nil"/>
            </w:tcBorders>
            <w:vAlign w:val="center"/>
          </w:tcPr>
          <w:p w14:paraId="2D5764F7" w14:textId="77777777" w:rsidR="00045DC7" w:rsidRPr="00F9788E" w:rsidRDefault="00045DC7" w:rsidP="00733D3A">
            <w:pPr>
              <w:spacing w:line="480" w:lineRule="auto"/>
              <w:ind w:firstLine="360"/>
              <w:rPr>
                <w:rFonts w:ascii="Times New Roman" w:hAnsi="Times New Roman" w:cs="Times New Roman"/>
                <w:sz w:val="24"/>
                <w:szCs w:val="24"/>
                <w:lang w:val="en-US"/>
              </w:rPr>
            </w:pPr>
            <w:r w:rsidRPr="00F9788E">
              <w:rPr>
                <w:rFonts w:ascii="Times New Roman" w:hAnsi="Times New Roman" w:cs="Times New Roman"/>
                <w:sz w:val="24"/>
                <w:szCs w:val="24"/>
                <w:lang w:val="en-US"/>
              </w:rPr>
              <w:t>1858/1868</w:t>
            </w:r>
          </w:p>
        </w:tc>
      </w:tr>
      <w:tr w:rsidR="00045DC7" w:rsidRPr="00F9788E" w14:paraId="27D4CC04" w14:textId="77777777" w:rsidTr="00733D3A">
        <w:tc>
          <w:tcPr>
            <w:tcW w:w="4246" w:type="dxa"/>
            <w:tcBorders>
              <w:top w:val="nil"/>
              <w:left w:val="nil"/>
              <w:bottom w:val="nil"/>
              <w:right w:val="nil"/>
            </w:tcBorders>
          </w:tcPr>
          <w:p w14:paraId="1A240662" w14:textId="77777777" w:rsidR="00045DC7" w:rsidRPr="00F9788E" w:rsidRDefault="00045DC7" w:rsidP="00733D3A">
            <w:pPr>
              <w:spacing w:line="480" w:lineRule="auto"/>
              <w:ind w:firstLine="180"/>
              <w:rPr>
                <w:rFonts w:ascii="Times New Roman" w:hAnsi="Times New Roman" w:cs="Times New Roman"/>
                <w:sz w:val="24"/>
                <w:szCs w:val="24"/>
                <w:lang w:val="en-US"/>
              </w:rPr>
            </w:pPr>
            <w:r w:rsidRPr="00F9788E">
              <w:rPr>
                <w:rFonts w:ascii="Times New Roman" w:hAnsi="Times New Roman" w:cs="Times New Roman"/>
                <w:sz w:val="24"/>
                <w:szCs w:val="24"/>
                <w:lang w:val="en-US"/>
              </w:rPr>
              <w:t>glucose [GLC]</w:t>
            </w:r>
          </w:p>
        </w:tc>
        <w:tc>
          <w:tcPr>
            <w:tcW w:w="1979" w:type="dxa"/>
            <w:tcBorders>
              <w:top w:val="nil"/>
              <w:left w:val="nil"/>
              <w:bottom w:val="nil"/>
              <w:right w:val="nil"/>
            </w:tcBorders>
            <w:vAlign w:val="center"/>
          </w:tcPr>
          <w:p w14:paraId="73159532" w14:textId="77777777" w:rsidR="00045DC7" w:rsidRPr="00F9788E" w:rsidRDefault="00045DC7" w:rsidP="00733D3A">
            <w:pPr>
              <w:spacing w:line="480" w:lineRule="auto"/>
              <w:jc w:val="center"/>
              <w:rPr>
                <w:rFonts w:ascii="Times New Roman" w:hAnsi="Times New Roman" w:cs="Times New Roman"/>
                <w:b/>
                <w:sz w:val="24"/>
                <w:szCs w:val="24"/>
                <w:lang w:val="en-US"/>
              </w:rPr>
            </w:pPr>
            <w:r w:rsidRPr="00F9788E">
              <w:rPr>
                <w:rFonts w:ascii="Times New Roman" w:hAnsi="Times New Roman" w:cs="Times New Roman"/>
                <w:sz w:val="24"/>
                <w:szCs w:val="24"/>
                <w:lang w:val="en-US"/>
              </w:rPr>
              <w:t>GC-FID</w:t>
            </w:r>
          </w:p>
        </w:tc>
        <w:tc>
          <w:tcPr>
            <w:tcW w:w="903" w:type="dxa"/>
            <w:tcBorders>
              <w:top w:val="nil"/>
              <w:left w:val="nil"/>
              <w:bottom w:val="nil"/>
              <w:right w:val="nil"/>
            </w:tcBorders>
            <w:vAlign w:val="center"/>
          </w:tcPr>
          <w:p w14:paraId="1E0996D4" w14:textId="77777777" w:rsidR="00045DC7" w:rsidRPr="00F9788E" w:rsidRDefault="00045DC7" w:rsidP="00733D3A">
            <w:pPr>
              <w:spacing w:line="480" w:lineRule="auto"/>
              <w:jc w:val="center"/>
              <w:rPr>
                <w:rFonts w:ascii="Times New Roman" w:hAnsi="Times New Roman" w:cs="Times New Roman"/>
                <w:b/>
                <w:sz w:val="24"/>
                <w:szCs w:val="24"/>
                <w:lang w:val="en-US"/>
              </w:rPr>
            </w:pPr>
            <w:r w:rsidRPr="00F9788E">
              <w:rPr>
                <w:rFonts w:ascii="Times New Roman" w:hAnsi="Times New Roman" w:cs="Times New Roman"/>
                <w:sz w:val="24"/>
                <w:szCs w:val="24"/>
                <w:lang w:val="en-US"/>
              </w:rPr>
              <w:t>RI</w:t>
            </w:r>
          </w:p>
        </w:tc>
        <w:tc>
          <w:tcPr>
            <w:tcW w:w="2194" w:type="dxa"/>
            <w:gridSpan w:val="2"/>
            <w:tcBorders>
              <w:top w:val="nil"/>
              <w:left w:val="nil"/>
              <w:bottom w:val="nil"/>
              <w:right w:val="nil"/>
            </w:tcBorders>
            <w:vAlign w:val="center"/>
          </w:tcPr>
          <w:p w14:paraId="70EBF9A3" w14:textId="77777777" w:rsidR="00045DC7" w:rsidRPr="00F9788E" w:rsidRDefault="00045DC7" w:rsidP="00733D3A">
            <w:pPr>
              <w:spacing w:line="480" w:lineRule="auto"/>
              <w:ind w:firstLine="360"/>
              <w:rPr>
                <w:rFonts w:ascii="Times New Roman" w:hAnsi="Times New Roman" w:cs="Times New Roman"/>
                <w:sz w:val="24"/>
                <w:szCs w:val="24"/>
                <w:lang w:val="en-US"/>
              </w:rPr>
            </w:pPr>
            <w:r w:rsidRPr="00F9788E">
              <w:rPr>
                <w:rFonts w:ascii="Times New Roman" w:hAnsi="Times New Roman" w:cs="Times New Roman"/>
                <w:sz w:val="24"/>
                <w:szCs w:val="24"/>
                <w:lang w:val="en-US"/>
              </w:rPr>
              <w:t>1883/1901</w:t>
            </w:r>
          </w:p>
        </w:tc>
      </w:tr>
      <w:tr w:rsidR="00045DC7" w:rsidRPr="00F9788E" w14:paraId="1404E0E9" w14:textId="77777777" w:rsidTr="00733D3A">
        <w:tc>
          <w:tcPr>
            <w:tcW w:w="4246" w:type="dxa"/>
            <w:tcBorders>
              <w:top w:val="nil"/>
              <w:left w:val="nil"/>
              <w:bottom w:val="nil"/>
              <w:right w:val="nil"/>
            </w:tcBorders>
          </w:tcPr>
          <w:p w14:paraId="29A37B37" w14:textId="77777777" w:rsidR="00045DC7" w:rsidRPr="00F9788E" w:rsidRDefault="00045DC7" w:rsidP="00733D3A">
            <w:pPr>
              <w:spacing w:line="480" w:lineRule="auto"/>
              <w:ind w:firstLine="180"/>
              <w:rPr>
                <w:rFonts w:ascii="Times New Roman" w:hAnsi="Times New Roman" w:cs="Times New Roman"/>
                <w:sz w:val="24"/>
                <w:szCs w:val="24"/>
                <w:lang w:val="en-US"/>
              </w:rPr>
            </w:pPr>
            <w:r w:rsidRPr="00F9788E">
              <w:rPr>
                <w:rFonts w:ascii="Times New Roman" w:hAnsi="Times New Roman" w:cs="Times New Roman"/>
                <w:sz w:val="24"/>
                <w:szCs w:val="24"/>
                <w:lang w:val="en-US"/>
              </w:rPr>
              <w:t>sucrose [SUC]</w:t>
            </w:r>
          </w:p>
        </w:tc>
        <w:tc>
          <w:tcPr>
            <w:tcW w:w="1979" w:type="dxa"/>
            <w:tcBorders>
              <w:top w:val="nil"/>
              <w:left w:val="nil"/>
              <w:bottom w:val="nil"/>
              <w:right w:val="nil"/>
            </w:tcBorders>
            <w:vAlign w:val="center"/>
          </w:tcPr>
          <w:p w14:paraId="7FBAA493" w14:textId="77777777" w:rsidR="00045DC7" w:rsidRPr="00F9788E" w:rsidRDefault="00045DC7" w:rsidP="00733D3A">
            <w:pPr>
              <w:spacing w:line="480" w:lineRule="auto"/>
              <w:jc w:val="center"/>
              <w:rPr>
                <w:rFonts w:ascii="Times New Roman" w:hAnsi="Times New Roman" w:cs="Times New Roman"/>
                <w:b/>
                <w:sz w:val="24"/>
                <w:szCs w:val="24"/>
                <w:lang w:val="en-US"/>
              </w:rPr>
            </w:pPr>
            <w:r w:rsidRPr="00F9788E">
              <w:rPr>
                <w:rFonts w:ascii="Times New Roman" w:hAnsi="Times New Roman" w:cs="Times New Roman"/>
                <w:sz w:val="24"/>
                <w:szCs w:val="24"/>
                <w:lang w:val="en-US"/>
              </w:rPr>
              <w:t>GC-FID</w:t>
            </w:r>
          </w:p>
        </w:tc>
        <w:tc>
          <w:tcPr>
            <w:tcW w:w="903" w:type="dxa"/>
            <w:tcBorders>
              <w:top w:val="nil"/>
              <w:left w:val="nil"/>
              <w:bottom w:val="nil"/>
              <w:right w:val="nil"/>
            </w:tcBorders>
            <w:vAlign w:val="center"/>
          </w:tcPr>
          <w:p w14:paraId="36489310" w14:textId="77777777" w:rsidR="00045DC7" w:rsidRPr="00F9788E" w:rsidRDefault="00045DC7" w:rsidP="00733D3A">
            <w:pPr>
              <w:spacing w:line="480" w:lineRule="auto"/>
              <w:jc w:val="center"/>
              <w:rPr>
                <w:rFonts w:ascii="Times New Roman" w:hAnsi="Times New Roman" w:cs="Times New Roman"/>
                <w:b/>
                <w:sz w:val="24"/>
                <w:szCs w:val="24"/>
                <w:lang w:val="en-US"/>
              </w:rPr>
            </w:pPr>
            <w:r w:rsidRPr="00F9788E">
              <w:rPr>
                <w:rFonts w:ascii="Times New Roman" w:hAnsi="Times New Roman" w:cs="Times New Roman"/>
                <w:sz w:val="24"/>
                <w:szCs w:val="24"/>
                <w:lang w:val="en-US"/>
              </w:rPr>
              <w:t>RI</w:t>
            </w:r>
          </w:p>
        </w:tc>
        <w:tc>
          <w:tcPr>
            <w:tcW w:w="2194" w:type="dxa"/>
            <w:gridSpan w:val="2"/>
            <w:tcBorders>
              <w:top w:val="nil"/>
              <w:left w:val="nil"/>
              <w:bottom w:val="nil"/>
              <w:right w:val="nil"/>
            </w:tcBorders>
            <w:vAlign w:val="center"/>
          </w:tcPr>
          <w:p w14:paraId="193EA9CD" w14:textId="77777777" w:rsidR="00045DC7" w:rsidRPr="00F9788E" w:rsidRDefault="00045DC7" w:rsidP="00733D3A">
            <w:pPr>
              <w:spacing w:line="480" w:lineRule="auto"/>
              <w:ind w:firstLine="360"/>
              <w:rPr>
                <w:rFonts w:ascii="Times New Roman" w:hAnsi="Times New Roman" w:cs="Times New Roman"/>
                <w:sz w:val="24"/>
                <w:szCs w:val="24"/>
                <w:lang w:val="en-US"/>
              </w:rPr>
            </w:pPr>
            <w:r w:rsidRPr="00F9788E">
              <w:rPr>
                <w:rFonts w:ascii="Times New Roman" w:hAnsi="Times New Roman" w:cs="Times New Roman"/>
                <w:sz w:val="24"/>
                <w:szCs w:val="24"/>
                <w:lang w:val="en-US"/>
              </w:rPr>
              <w:t>2613</w:t>
            </w:r>
          </w:p>
        </w:tc>
      </w:tr>
      <w:tr w:rsidR="00045DC7" w:rsidRPr="00F9788E" w14:paraId="64839081" w14:textId="77777777" w:rsidTr="00733D3A">
        <w:tc>
          <w:tcPr>
            <w:tcW w:w="4246" w:type="dxa"/>
            <w:tcBorders>
              <w:top w:val="nil"/>
              <w:left w:val="nil"/>
              <w:bottom w:val="nil"/>
              <w:right w:val="nil"/>
            </w:tcBorders>
          </w:tcPr>
          <w:p w14:paraId="1A351068" w14:textId="77777777" w:rsidR="00045DC7" w:rsidRPr="00F9788E" w:rsidRDefault="00045DC7" w:rsidP="00733D3A">
            <w:pPr>
              <w:spacing w:line="480" w:lineRule="auto"/>
              <w:rPr>
                <w:rFonts w:ascii="Times New Roman" w:hAnsi="Times New Roman" w:cs="Times New Roman"/>
                <w:b/>
                <w:sz w:val="24"/>
                <w:szCs w:val="24"/>
                <w:lang w:val="en-US"/>
              </w:rPr>
            </w:pPr>
            <w:r w:rsidRPr="00F9788E">
              <w:rPr>
                <w:rFonts w:ascii="Times New Roman" w:hAnsi="Times New Roman" w:cs="Times New Roman"/>
                <w:b/>
                <w:sz w:val="24"/>
                <w:szCs w:val="24"/>
                <w:lang w:val="en-US"/>
              </w:rPr>
              <w:t>Di- and tricarboxylic acids</w:t>
            </w:r>
          </w:p>
        </w:tc>
        <w:tc>
          <w:tcPr>
            <w:tcW w:w="1979" w:type="dxa"/>
            <w:tcBorders>
              <w:top w:val="nil"/>
              <w:left w:val="nil"/>
              <w:bottom w:val="nil"/>
              <w:right w:val="nil"/>
            </w:tcBorders>
            <w:vAlign w:val="center"/>
          </w:tcPr>
          <w:p w14:paraId="00C31D62" w14:textId="77777777" w:rsidR="00045DC7" w:rsidRPr="00F9788E" w:rsidRDefault="00045DC7" w:rsidP="00733D3A">
            <w:pPr>
              <w:spacing w:line="480" w:lineRule="auto"/>
              <w:jc w:val="center"/>
              <w:rPr>
                <w:rFonts w:ascii="Times New Roman" w:hAnsi="Times New Roman" w:cs="Times New Roman"/>
                <w:b/>
                <w:sz w:val="24"/>
                <w:szCs w:val="24"/>
                <w:lang w:val="en-US"/>
              </w:rPr>
            </w:pPr>
          </w:p>
        </w:tc>
        <w:tc>
          <w:tcPr>
            <w:tcW w:w="903" w:type="dxa"/>
            <w:tcBorders>
              <w:top w:val="nil"/>
              <w:left w:val="nil"/>
              <w:bottom w:val="nil"/>
              <w:right w:val="nil"/>
            </w:tcBorders>
            <w:vAlign w:val="center"/>
          </w:tcPr>
          <w:p w14:paraId="584AE389" w14:textId="77777777" w:rsidR="00045DC7" w:rsidRPr="00F9788E" w:rsidRDefault="00045DC7" w:rsidP="00733D3A">
            <w:pPr>
              <w:spacing w:line="480" w:lineRule="auto"/>
              <w:jc w:val="center"/>
              <w:rPr>
                <w:rFonts w:ascii="Times New Roman" w:hAnsi="Times New Roman" w:cs="Times New Roman"/>
                <w:b/>
                <w:sz w:val="24"/>
                <w:szCs w:val="24"/>
                <w:lang w:val="en-US"/>
              </w:rPr>
            </w:pPr>
          </w:p>
        </w:tc>
        <w:tc>
          <w:tcPr>
            <w:tcW w:w="2194" w:type="dxa"/>
            <w:gridSpan w:val="2"/>
            <w:tcBorders>
              <w:top w:val="nil"/>
              <w:left w:val="nil"/>
              <w:bottom w:val="nil"/>
              <w:right w:val="nil"/>
            </w:tcBorders>
            <w:vAlign w:val="center"/>
          </w:tcPr>
          <w:p w14:paraId="4C07DBAE" w14:textId="77777777" w:rsidR="00045DC7" w:rsidRPr="00F9788E" w:rsidRDefault="00045DC7" w:rsidP="00733D3A">
            <w:pPr>
              <w:spacing w:line="480" w:lineRule="auto"/>
              <w:ind w:firstLine="360"/>
              <w:rPr>
                <w:rFonts w:ascii="Times New Roman" w:hAnsi="Times New Roman" w:cs="Times New Roman"/>
                <w:sz w:val="24"/>
                <w:szCs w:val="24"/>
                <w:lang w:val="en-US"/>
              </w:rPr>
            </w:pPr>
          </w:p>
        </w:tc>
      </w:tr>
      <w:tr w:rsidR="00045DC7" w:rsidRPr="00F9788E" w14:paraId="4D12B27F" w14:textId="77777777" w:rsidTr="00733D3A">
        <w:tc>
          <w:tcPr>
            <w:tcW w:w="4246" w:type="dxa"/>
            <w:tcBorders>
              <w:top w:val="nil"/>
              <w:left w:val="nil"/>
              <w:bottom w:val="nil"/>
              <w:right w:val="nil"/>
            </w:tcBorders>
          </w:tcPr>
          <w:p w14:paraId="264B8D17" w14:textId="77777777" w:rsidR="00045DC7" w:rsidRPr="00F9788E" w:rsidRDefault="00045DC7" w:rsidP="00733D3A">
            <w:pPr>
              <w:spacing w:line="480" w:lineRule="auto"/>
              <w:ind w:firstLine="180"/>
              <w:rPr>
                <w:rFonts w:ascii="Times New Roman" w:hAnsi="Times New Roman" w:cs="Times New Roman"/>
                <w:sz w:val="24"/>
                <w:szCs w:val="24"/>
                <w:lang w:val="en-US"/>
              </w:rPr>
            </w:pPr>
            <w:r w:rsidRPr="00F9788E">
              <w:rPr>
                <w:rFonts w:ascii="Times New Roman" w:hAnsi="Times New Roman" w:cs="Times New Roman"/>
                <w:sz w:val="24"/>
                <w:szCs w:val="24"/>
                <w:lang w:val="en-US"/>
              </w:rPr>
              <w:t>malonate  / malonic acid [MALO]</w:t>
            </w:r>
          </w:p>
        </w:tc>
        <w:tc>
          <w:tcPr>
            <w:tcW w:w="1979" w:type="dxa"/>
            <w:tcBorders>
              <w:top w:val="nil"/>
              <w:left w:val="nil"/>
              <w:bottom w:val="nil"/>
              <w:right w:val="nil"/>
            </w:tcBorders>
            <w:vAlign w:val="center"/>
          </w:tcPr>
          <w:p w14:paraId="3B70783C" w14:textId="77777777" w:rsidR="00045DC7" w:rsidRPr="00F9788E" w:rsidRDefault="00045DC7" w:rsidP="00733D3A">
            <w:pPr>
              <w:spacing w:line="480" w:lineRule="auto"/>
              <w:jc w:val="center"/>
              <w:rPr>
                <w:rFonts w:ascii="Times New Roman" w:hAnsi="Times New Roman" w:cs="Times New Roman"/>
                <w:b/>
                <w:sz w:val="24"/>
                <w:szCs w:val="24"/>
                <w:lang w:val="en-US"/>
              </w:rPr>
            </w:pPr>
            <w:r w:rsidRPr="00F9788E">
              <w:rPr>
                <w:rFonts w:ascii="Times New Roman" w:hAnsi="Times New Roman" w:cs="Times New Roman"/>
                <w:sz w:val="24"/>
                <w:szCs w:val="24"/>
                <w:lang w:val="en-US"/>
              </w:rPr>
              <w:t>GC-FID</w:t>
            </w:r>
          </w:p>
        </w:tc>
        <w:tc>
          <w:tcPr>
            <w:tcW w:w="903" w:type="dxa"/>
            <w:tcBorders>
              <w:top w:val="nil"/>
              <w:left w:val="nil"/>
              <w:bottom w:val="nil"/>
              <w:right w:val="nil"/>
            </w:tcBorders>
            <w:vAlign w:val="center"/>
          </w:tcPr>
          <w:p w14:paraId="64C15735" w14:textId="77777777" w:rsidR="00045DC7" w:rsidRPr="00F9788E" w:rsidRDefault="00045DC7" w:rsidP="00733D3A">
            <w:pPr>
              <w:spacing w:line="480" w:lineRule="auto"/>
              <w:jc w:val="center"/>
              <w:rPr>
                <w:rFonts w:ascii="Times New Roman" w:hAnsi="Times New Roman" w:cs="Times New Roman"/>
                <w:b/>
                <w:sz w:val="24"/>
                <w:szCs w:val="24"/>
                <w:lang w:val="en-US"/>
              </w:rPr>
            </w:pPr>
            <w:r w:rsidRPr="00F9788E">
              <w:rPr>
                <w:rFonts w:ascii="Times New Roman" w:hAnsi="Times New Roman" w:cs="Times New Roman"/>
                <w:sz w:val="24"/>
                <w:szCs w:val="24"/>
                <w:lang w:val="en-US"/>
              </w:rPr>
              <w:t>RI</w:t>
            </w:r>
          </w:p>
        </w:tc>
        <w:tc>
          <w:tcPr>
            <w:tcW w:w="2194" w:type="dxa"/>
            <w:gridSpan w:val="2"/>
            <w:tcBorders>
              <w:top w:val="nil"/>
              <w:left w:val="nil"/>
              <w:bottom w:val="nil"/>
              <w:right w:val="nil"/>
            </w:tcBorders>
            <w:vAlign w:val="center"/>
          </w:tcPr>
          <w:p w14:paraId="683B7C0B" w14:textId="77777777" w:rsidR="00045DC7" w:rsidRPr="00F9788E" w:rsidRDefault="00045DC7" w:rsidP="00733D3A">
            <w:pPr>
              <w:spacing w:line="480" w:lineRule="auto"/>
              <w:ind w:firstLine="360"/>
              <w:rPr>
                <w:rFonts w:ascii="Times New Roman" w:hAnsi="Times New Roman" w:cs="Times New Roman"/>
                <w:sz w:val="24"/>
                <w:szCs w:val="24"/>
                <w:lang w:val="en-US"/>
              </w:rPr>
            </w:pPr>
            <w:r w:rsidRPr="00F9788E">
              <w:rPr>
                <w:rFonts w:ascii="Times New Roman" w:hAnsi="Times New Roman" w:cs="Times New Roman"/>
                <w:sz w:val="24"/>
                <w:szCs w:val="24"/>
                <w:lang w:val="en-US"/>
              </w:rPr>
              <w:t>1201</w:t>
            </w:r>
          </w:p>
        </w:tc>
      </w:tr>
      <w:tr w:rsidR="00045DC7" w:rsidRPr="00F9788E" w14:paraId="25CB6DD9" w14:textId="77777777" w:rsidTr="00733D3A">
        <w:tc>
          <w:tcPr>
            <w:tcW w:w="4246" w:type="dxa"/>
            <w:tcBorders>
              <w:top w:val="nil"/>
              <w:left w:val="nil"/>
              <w:bottom w:val="nil"/>
              <w:right w:val="nil"/>
            </w:tcBorders>
          </w:tcPr>
          <w:p w14:paraId="61569FAE" w14:textId="77777777" w:rsidR="00045DC7" w:rsidRPr="00F9788E" w:rsidRDefault="00045DC7" w:rsidP="00733D3A">
            <w:pPr>
              <w:spacing w:line="480" w:lineRule="auto"/>
              <w:ind w:firstLine="180"/>
              <w:rPr>
                <w:rFonts w:ascii="Times New Roman" w:hAnsi="Times New Roman" w:cs="Times New Roman"/>
                <w:sz w:val="24"/>
                <w:szCs w:val="24"/>
                <w:lang w:val="en-US"/>
              </w:rPr>
            </w:pPr>
            <w:r w:rsidRPr="00F9788E">
              <w:rPr>
                <w:rFonts w:ascii="Times New Roman" w:hAnsi="Times New Roman" w:cs="Times New Roman"/>
                <w:sz w:val="24"/>
                <w:szCs w:val="24"/>
                <w:lang w:val="en-US"/>
              </w:rPr>
              <w:t>succinate / succinic acid [SUCC]</w:t>
            </w:r>
          </w:p>
        </w:tc>
        <w:tc>
          <w:tcPr>
            <w:tcW w:w="1979" w:type="dxa"/>
            <w:tcBorders>
              <w:top w:val="nil"/>
              <w:left w:val="nil"/>
              <w:bottom w:val="nil"/>
              <w:right w:val="nil"/>
            </w:tcBorders>
            <w:vAlign w:val="center"/>
          </w:tcPr>
          <w:p w14:paraId="5338C57B" w14:textId="77777777" w:rsidR="00045DC7" w:rsidRPr="00F9788E" w:rsidRDefault="00045DC7" w:rsidP="00733D3A">
            <w:pPr>
              <w:spacing w:line="480" w:lineRule="auto"/>
              <w:jc w:val="center"/>
              <w:rPr>
                <w:rFonts w:ascii="Times New Roman" w:hAnsi="Times New Roman" w:cs="Times New Roman"/>
                <w:b/>
                <w:sz w:val="24"/>
                <w:szCs w:val="24"/>
                <w:lang w:val="en-US"/>
              </w:rPr>
            </w:pPr>
            <w:r w:rsidRPr="00F9788E">
              <w:rPr>
                <w:rFonts w:ascii="Times New Roman" w:hAnsi="Times New Roman" w:cs="Times New Roman"/>
                <w:sz w:val="24"/>
                <w:szCs w:val="24"/>
                <w:lang w:val="en-US"/>
              </w:rPr>
              <w:t>GC-FID</w:t>
            </w:r>
          </w:p>
        </w:tc>
        <w:tc>
          <w:tcPr>
            <w:tcW w:w="903" w:type="dxa"/>
            <w:tcBorders>
              <w:top w:val="nil"/>
              <w:left w:val="nil"/>
              <w:bottom w:val="nil"/>
              <w:right w:val="nil"/>
            </w:tcBorders>
            <w:vAlign w:val="center"/>
          </w:tcPr>
          <w:p w14:paraId="43FCCF68" w14:textId="77777777" w:rsidR="00045DC7" w:rsidRPr="00F9788E" w:rsidRDefault="00045DC7" w:rsidP="00733D3A">
            <w:pPr>
              <w:spacing w:line="480" w:lineRule="auto"/>
              <w:jc w:val="center"/>
              <w:rPr>
                <w:rFonts w:ascii="Times New Roman" w:hAnsi="Times New Roman" w:cs="Times New Roman"/>
                <w:b/>
                <w:sz w:val="24"/>
                <w:szCs w:val="24"/>
                <w:lang w:val="en-US"/>
              </w:rPr>
            </w:pPr>
            <w:r w:rsidRPr="00F9788E">
              <w:rPr>
                <w:rFonts w:ascii="Times New Roman" w:hAnsi="Times New Roman" w:cs="Times New Roman"/>
                <w:sz w:val="24"/>
                <w:szCs w:val="24"/>
                <w:lang w:val="en-US"/>
              </w:rPr>
              <w:t>RI</w:t>
            </w:r>
          </w:p>
        </w:tc>
        <w:tc>
          <w:tcPr>
            <w:tcW w:w="2194" w:type="dxa"/>
            <w:gridSpan w:val="2"/>
            <w:tcBorders>
              <w:top w:val="nil"/>
              <w:left w:val="nil"/>
              <w:bottom w:val="nil"/>
              <w:right w:val="nil"/>
            </w:tcBorders>
            <w:vAlign w:val="center"/>
          </w:tcPr>
          <w:p w14:paraId="54ADACCF" w14:textId="77777777" w:rsidR="00045DC7" w:rsidRPr="00F9788E" w:rsidRDefault="00045DC7" w:rsidP="00733D3A">
            <w:pPr>
              <w:spacing w:line="480" w:lineRule="auto"/>
              <w:ind w:firstLine="360"/>
              <w:rPr>
                <w:rFonts w:ascii="Times New Roman" w:hAnsi="Times New Roman" w:cs="Times New Roman"/>
                <w:sz w:val="24"/>
                <w:szCs w:val="24"/>
                <w:lang w:val="en-US"/>
              </w:rPr>
            </w:pPr>
            <w:r w:rsidRPr="00F9788E">
              <w:rPr>
                <w:rFonts w:ascii="Times New Roman" w:hAnsi="Times New Roman" w:cs="Times New Roman"/>
                <w:sz w:val="24"/>
                <w:szCs w:val="24"/>
                <w:lang w:val="en-US"/>
              </w:rPr>
              <w:t>1311</w:t>
            </w:r>
          </w:p>
        </w:tc>
      </w:tr>
      <w:tr w:rsidR="00045DC7" w:rsidRPr="00F9788E" w14:paraId="188A2EC8" w14:textId="77777777" w:rsidTr="00733D3A">
        <w:tc>
          <w:tcPr>
            <w:tcW w:w="4246" w:type="dxa"/>
            <w:tcBorders>
              <w:top w:val="nil"/>
              <w:left w:val="nil"/>
              <w:bottom w:val="nil"/>
              <w:right w:val="nil"/>
            </w:tcBorders>
          </w:tcPr>
          <w:p w14:paraId="0841DFD9" w14:textId="77777777" w:rsidR="00045DC7" w:rsidRPr="00F9788E" w:rsidRDefault="00045DC7" w:rsidP="00733D3A">
            <w:pPr>
              <w:spacing w:line="480" w:lineRule="auto"/>
              <w:ind w:firstLine="180"/>
              <w:rPr>
                <w:rFonts w:ascii="Times New Roman" w:hAnsi="Times New Roman" w:cs="Times New Roman"/>
                <w:sz w:val="24"/>
                <w:szCs w:val="24"/>
                <w:lang w:val="en-US"/>
              </w:rPr>
            </w:pPr>
            <w:r w:rsidRPr="00F9788E">
              <w:rPr>
                <w:rFonts w:ascii="Times New Roman" w:hAnsi="Times New Roman" w:cs="Times New Roman"/>
                <w:sz w:val="24"/>
                <w:szCs w:val="24"/>
                <w:lang w:val="en-US"/>
              </w:rPr>
              <w:t>fumarate / fumaric acid [FUM]</w:t>
            </w:r>
          </w:p>
        </w:tc>
        <w:tc>
          <w:tcPr>
            <w:tcW w:w="1979" w:type="dxa"/>
            <w:tcBorders>
              <w:top w:val="nil"/>
              <w:left w:val="nil"/>
              <w:bottom w:val="nil"/>
              <w:right w:val="nil"/>
            </w:tcBorders>
            <w:vAlign w:val="center"/>
          </w:tcPr>
          <w:p w14:paraId="62353C48" w14:textId="77777777" w:rsidR="00045DC7" w:rsidRPr="00F9788E" w:rsidRDefault="00045DC7" w:rsidP="00733D3A">
            <w:pPr>
              <w:spacing w:line="480" w:lineRule="auto"/>
              <w:jc w:val="center"/>
              <w:rPr>
                <w:rFonts w:ascii="Times New Roman" w:hAnsi="Times New Roman" w:cs="Times New Roman"/>
                <w:b/>
                <w:sz w:val="24"/>
                <w:szCs w:val="24"/>
                <w:lang w:val="en-US"/>
              </w:rPr>
            </w:pPr>
            <w:r w:rsidRPr="00F9788E">
              <w:rPr>
                <w:rFonts w:ascii="Times New Roman" w:hAnsi="Times New Roman" w:cs="Times New Roman"/>
                <w:sz w:val="24"/>
                <w:szCs w:val="24"/>
                <w:lang w:val="en-US"/>
              </w:rPr>
              <w:t>GC-FID</w:t>
            </w:r>
          </w:p>
        </w:tc>
        <w:tc>
          <w:tcPr>
            <w:tcW w:w="903" w:type="dxa"/>
            <w:tcBorders>
              <w:top w:val="nil"/>
              <w:left w:val="nil"/>
              <w:bottom w:val="nil"/>
              <w:right w:val="nil"/>
            </w:tcBorders>
            <w:vAlign w:val="center"/>
          </w:tcPr>
          <w:p w14:paraId="2F5675B1" w14:textId="77777777" w:rsidR="00045DC7" w:rsidRPr="00F9788E" w:rsidRDefault="00045DC7" w:rsidP="00733D3A">
            <w:pPr>
              <w:spacing w:line="480" w:lineRule="auto"/>
              <w:jc w:val="center"/>
              <w:rPr>
                <w:rFonts w:ascii="Times New Roman" w:hAnsi="Times New Roman" w:cs="Times New Roman"/>
                <w:b/>
                <w:sz w:val="24"/>
                <w:szCs w:val="24"/>
                <w:lang w:val="en-US"/>
              </w:rPr>
            </w:pPr>
            <w:r w:rsidRPr="00F9788E">
              <w:rPr>
                <w:rFonts w:ascii="Times New Roman" w:hAnsi="Times New Roman" w:cs="Times New Roman"/>
                <w:sz w:val="24"/>
                <w:szCs w:val="24"/>
                <w:lang w:val="en-US"/>
              </w:rPr>
              <w:t>RI</w:t>
            </w:r>
          </w:p>
        </w:tc>
        <w:tc>
          <w:tcPr>
            <w:tcW w:w="2194" w:type="dxa"/>
            <w:gridSpan w:val="2"/>
            <w:tcBorders>
              <w:top w:val="nil"/>
              <w:left w:val="nil"/>
              <w:bottom w:val="nil"/>
              <w:right w:val="nil"/>
            </w:tcBorders>
            <w:vAlign w:val="center"/>
          </w:tcPr>
          <w:p w14:paraId="22EDD17B" w14:textId="77777777" w:rsidR="00045DC7" w:rsidRPr="00F9788E" w:rsidRDefault="00045DC7" w:rsidP="00733D3A">
            <w:pPr>
              <w:spacing w:line="480" w:lineRule="auto"/>
              <w:ind w:firstLine="360"/>
              <w:rPr>
                <w:rFonts w:ascii="Times New Roman" w:hAnsi="Times New Roman" w:cs="Times New Roman"/>
                <w:sz w:val="24"/>
                <w:szCs w:val="24"/>
                <w:lang w:val="en-US"/>
              </w:rPr>
            </w:pPr>
            <w:r w:rsidRPr="00F9788E">
              <w:rPr>
                <w:rFonts w:ascii="Times New Roman" w:hAnsi="Times New Roman" w:cs="Times New Roman"/>
                <w:sz w:val="24"/>
                <w:szCs w:val="24"/>
                <w:lang w:val="en-US"/>
              </w:rPr>
              <w:t>1348</w:t>
            </w:r>
          </w:p>
        </w:tc>
      </w:tr>
      <w:tr w:rsidR="00045DC7" w:rsidRPr="00F9788E" w14:paraId="07C4243A" w14:textId="77777777" w:rsidTr="00733D3A">
        <w:tc>
          <w:tcPr>
            <w:tcW w:w="4246" w:type="dxa"/>
            <w:tcBorders>
              <w:top w:val="nil"/>
              <w:left w:val="nil"/>
              <w:bottom w:val="nil"/>
              <w:right w:val="nil"/>
            </w:tcBorders>
          </w:tcPr>
          <w:p w14:paraId="083172FF" w14:textId="77777777" w:rsidR="00045DC7" w:rsidRPr="00F9788E" w:rsidRDefault="00045DC7" w:rsidP="00733D3A">
            <w:pPr>
              <w:spacing w:line="480" w:lineRule="auto"/>
              <w:ind w:firstLine="180"/>
              <w:rPr>
                <w:rFonts w:ascii="Times New Roman" w:hAnsi="Times New Roman" w:cs="Times New Roman"/>
                <w:sz w:val="24"/>
                <w:szCs w:val="24"/>
                <w:lang w:val="en-US"/>
              </w:rPr>
            </w:pPr>
            <w:r w:rsidRPr="00F9788E">
              <w:rPr>
                <w:rFonts w:ascii="Times New Roman" w:hAnsi="Times New Roman" w:cs="Times New Roman"/>
                <w:sz w:val="24"/>
                <w:szCs w:val="24"/>
                <w:lang w:val="en-US"/>
              </w:rPr>
              <w:t>malate / malic acid [MAL]</w:t>
            </w:r>
          </w:p>
        </w:tc>
        <w:tc>
          <w:tcPr>
            <w:tcW w:w="1979" w:type="dxa"/>
            <w:tcBorders>
              <w:top w:val="nil"/>
              <w:left w:val="nil"/>
              <w:bottom w:val="nil"/>
              <w:right w:val="nil"/>
            </w:tcBorders>
            <w:vAlign w:val="center"/>
          </w:tcPr>
          <w:p w14:paraId="6C1546EC" w14:textId="77777777" w:rsidR="00045DC7" w:rsidRPr="00F9788E" w:rsidRDefault="00045DC7" w:rsidP="00733D3A">
            <w:pPr>
              <w:spacing w:line="480" w:lineRule="auto"/>
              <w:jc w:val="center"/>
              <w:rPr>
                <w:rFonts w:ascii="Times New Roman" w:hAnsi="Times New Roman" w:cs="Times New Roman"/>
                <w:b/>
                <w:sz w:val="24"/>
                <w:szCs w:val="24"/>
                <w:lang w:val="en-US"/>
              </w:rPr>
            </w:pPr>
            <w:r w:rsidRPr="00F9788E">
              <w:rPr>
                <w:rFonts w:ascii="Times New Roman" w:hAnsi="Times New Roman" w:cs="Times New Roman"/>
                <w:sz w:val="24"/>
                <w:szCs w:val="24"/>
                <w:lang w:val="en-US"/>
              </w:rPr>
              <w:t>GC-FID</w:t>
            </w:r>
          </w:p>
        </w:tc>
        <w:tc>
          <w:tcPr>
            <w:tcW w:w="903" w:type="dxa"/>
            <w:tcBorders>
              <w:top w:val="nil"/>
              <w:left w:val="nil"/>
              <w:bottom w:val="nil"/>
              <w:right w:val="nil"/>
            </w:tcBorders>
            <w:vAlign w:val="center"/>
          </w:tcPr>
          <w:p w14:paraId="074EC4F9" w14:textId="77777777" w:rsidR="00045DC7" w:rsidRPr="00F9788E" w:rsidRDefault="00045DC7" w:rsidP="00733D3A">
            <w:pPr>
              <w:spacing w:line="480" w:lineRule="auto"/>
              <w:jc w:val="center"/>
              <w:rPr>
                <w:rFonts w:ascii="Times New Roman" w:hAnsi="Times New Roman" w:cs="Times New Roman"/>
                <w:b/>
                <w:sz w:val="24"/>
                <w:szCs w:val="24"/>
                <w:lang w:val="en-US"/>
              </w:rPr>
            </w:pPr>
            <w:r w:rsidRPr="00F9788E">
              <w:rPr>
                <w:rFonts w:ascii="Times New Roman" w:hAnsi="Times New Roman" w:cs="Times New Roman"/>
                <w:sz w:val="24"/>
                <w:szCs w:val="24"/>
                <w:lang w:val="en-US"/>
              </w:rPr>
              <w:t>RI</w:t>
            </w:r>
          </w:p>
        </w:tc>
        <w:tc>
          <w:tcPr>
            <w:tcW w:w="2194" w:type="dxa"/>
            <w:gridSpan w:val="2"/>
            <w:tcBorders>
              <w:top w:val="nil"/>
              <w:left w:val="nil"/>
              <w:bottom w:val="nil"/>
              <w:right w:val="nil"/>
            </w:tcBorders>
            <w:vAlign w:val="center"/>
          </w:tcPr>
          <w:p w14:paraId="73E73409" w14:textId="77777777" w:rsidR="00045DC7" w:rsidRPr="00F9788E" w:rsidRDefault="00045DC7" w:rsidP="00733D3A">
            <w:pPr>
              <w:spacing w:line="480" w:lineRule="auto"/>
              <w:ind w:firstLine="360"/>
              <w:rPr>
                <w:rFonts w:ascii="Times New Roman" w:hAnsi="Times New Roman" w:cs="Times New Roman"/>
                <w:sz w:val="24"/>
                <w:szCs w:val="24"/>
                <w:lang w:val="en-US"/>
              </w:rPr>
            </w:pPr>
            <w:r w:rsidRPr="00F9788E">
              <w:rPr>
                <w:rFonts w:ascii="Times New Roman" w:hAnsi="Times New Roman" w:cs="Times New Roman"/>
                <w:sz w:val="24"/>
                <w:szCs w:val="24"/>
                <w:lang w:val="en-US"/>
              </w:rPr>
              <w:t>1482</w:t>
            </w:r>
          </w:p>
        </w:tc>
      </w:tr>
      <w:tr w:rsidR="00045DC7" w:rsidRPr="00F9788E" w14:paraId="6B0F554A" w14:textId="77777777" w:rsidTr="00733D3A">
        <w:tc>
          <w:tcPr>
            <w:tcW w:w="4246" w:type="dxa"/>
            <w:tcBorders>
              <w:top w:val="nil"/>
              <w:left w:val="nil"/>
              <w:bottom w:val="nil"/>
              <w:right w:val="nil"/>
            </w:tcBorders>
          </w:tcPr>
          <w:p w14:paraId="0AAE685D" w14:textId="77777777" w:rsidR="00045DC7" w:rsidRPr="00F9788E" w:rsidRDefault="00045DC7" w:rsidP="00733D3A">
            <w:pPr>
              <w:spacing w:line="480" w:lineRule="auto"/>
              <w:ind w:firstLine="180"/>
              <w:rPr>
                <w:rFonts w:ascii="Times New Roman" w:hAnsi="Times New Roman" w:cs="Times New Roman"/>
                <w:sz w:val="24"/>
                <w:szCs w:val="24"/>
                <w:lang w:val="en-US"/>
              </w:rPr>
            </w:pPr>
            <w:r w:rsidRPr="00F9788E">
              <w:rPr>
                <w:rFonts w:ascii="Times New Roman" w:hAnsi="Times New Roman" w:cs="Times New Roman"/>
                <w:sz w:val="24"/>
                <w:szCs w:val="24"/>
                <w:lang w:val="en-US"/>
              </w:rPr>
              <w:t>citrate / citric acid [CIT]</w:t>
            </w:r>
          </w:p>
        </w:tc>
        <w:tc>
          <w:tcPr>
            <w:tcW w:w="1979" w:type="dxa"/>
            <w:tcBorders>
              <w:top w:val="nil"/>
              <w:left w:val="nil"/>
              <w:bottom w:val="nil"/>
              <w:right w:val="nil"/>
            </w:tcBorders>
            <w:vAlign w:val="center"/>
          </w:tcPr>
          <w:p w14:paraId="5FE68077" w14:textId="77777777" w:rsidR="00045DC7" w:rsidRPr="00F9788E" w:rsidRDefault="00045DC7" w:rsidP="00733D3A">
            <w:pPr>
              <w:spacing w:line="480" w:lineRule="auto"/>
              <w:jc w:val="center"/>
              <w:rPr>
                <w:rFonts w:ascii="Times New Roman" w:hAnsi="Times New Roman" w:cs="Times New Roman"/>
                <w:b/>
                <w:sz w:val="24"/>
                <w:szCs w:val="24"/>
                <w:lang w:val="en-US"/>
              </w:rPr>
            </w:pPr>
            <w:r w:rsidRPr="00F9788E">
              <w:rPr>
                <w:rFonts w:ascii="Times New Roman" w:hAnsi="Times New Roman" w:cs="Times New Roman"/>
                <w:sz w:val="24"/>
                <w:szCs w:val="24"/>
                <w:lang w:val="en-US"/>
              </w:rPr>
              <w:t>GC-FID</w:t>
            </w:r>
          </w:p>
        </w:tc>
        <w:tc>
          <w:tcPr>
            <w:tcW w:w="903" w:type="dxa"/>
            <w:tcBorders>
              <w:top w:val="nil"/>
              <w:left w:val="nil"/>
              <w:bottom w:val="nil"/>
              <w:right w:val="nil"/>
            </w:tcBorders>
            <w:vAlign w:val="center"/>
          </w:tcPr>
          <w:p w14:paraId="28DB366A" w14:textId="77777777" w:rsidR="00045DC7" w:rsidRPr="00F9788E" w:rsidRDefault="00045DC7" w:rsidP="00733D3A">
            <w:pPr>
              <w:spacing w:line="480" w:lineRule="auto"/>
              <w:jc w:val="center"/>
              <w:rPr>
                <w:rFonts w:ascii="Times New Roman" w:hAnsi="Times New Roman" w:cs="Times New Roman"/>
                <w:b/>
                <w:sz w:val="24"/>
                <w:szCs w:val="24"/>
                <w:lang w:val="en-US"/>
              </w:rPr>
            </w:pPr>
            <w:r w:rsidRPr="00F9788E">
              <w:rPr>
                <w:rFonts w:ascii="Times New Roman" w:hAnsi="Times New Roman" w:cs="Times New Roman"/>
                <w:sz w:val="24"/>
                <w:szCs w:val="24"/>
                <w:lang w:val="en-US"/>
              </w:rPr>
              <w:t>RI</w:t>
            </w:r>
          </w:p>
        </w:tc>
        <w:tc>
          <w:tcPr>
            <w:tcW w:w="2194" w:type="dxa"/>
            <w:gridSpan w:val="2"/>
            <w:tcBorders>
              <w:top w:val="nil"/>
              <w:left w:val="nil"/>
              <w:bottom w:val="nil"/>
              <w:right w:val="nil"/>
            </w:tcBorders>
            <w:vAlign w:val="center"/>
          </w:tcPr>
          <w:p w14:paraId="7CC34A89" w14:textId="77777777" w:rsidR="00045DC7" w:rsidRPr="00F9788E" w:rsidRDefault="00045DC7" w:rsidP="00733D3A">
            <w:pPr>
              <w:spacing w:line="480" w:lineRule="auto"/>
              <w:ind w:firstLine="360"/>
              <w:rPr>
                <w:rFonts w:ascii="Times New Roman" w:hAnsi="Times New Roman" w:cs="Times New Roman"/>
                <w:sz w:val="24"/>
                <w:szCs w:val="24"/>
                <w:lang w:val="en-US"/>
              </w:rPr>
            </w:pPr>
            <w:r w:rsidRPr="00F9788E">
              <w:rPr>
                <w:rFonts w:ascii="Times New Roman" w:hAnsi="Times New Roman" w:cs="Times New Roman"/>
                <w:sz w:val="24"/>
                <w:szCs w:val="24"/>
                <w:lang w:val="en-US"/>
              </w:rPr>
              <w:t>1809</w:t>
            </w:r>
          </w:p>
        </w:tc>
      </w:tr>
      <w:tr w:rsidR="00045DC7" w:rsidRPr="00D16E77" w14:paraId="085EF1EC" w14:textId="77777777" w:rsidTr="00733D3A">
        <w:tc>
          <w:tcPr>
            <w:tcW w:w="4246" w:type="dxa"/>
            <w:tcBorders>
              <w:top w:val="nil"/>
              <w:left w:val="nil"/>
              <w:bottom w:val="nil"/>
              <w:right w:val="nil"/>
            </w:tcBorders>
          </w:tcPr>
          <w:p w14:paraId="4647EAE6" w14:textId="77777777" w:rsidR="00045DC7" w:rsidRPr="00F9788E" w:rsidRDefault="00045DC7" w:rsidP="00733D3A">
            <w:pPr>
              <w:spacing w:line="480" w:lineRule="auto"/>
              <w:rPr>
                <w:rFonts w:ascii="Times New Roman" w:hAnsi="Times New Roman" w:cs="Times New Roman"/>
                <w:b/>
                <w:sz w:val="24"/>
                <w:szCs w:val="24"/>
                <w:lang w:val="en-US"/>
              </w:rPr>
            </w:pPr>
            <w:r w:rsidRPr="00F9788E">
              <w:rPr>
                <w:rFonts w:ascii="Times New Roman" w:hAnsi="Times New Roman" w:cs="Times New Roman"/>
                <w:b/>
                <w:sz w:val="24"/>
                <w:szCs w:val="24"/>
                <w:lang w:val="en-US"/>
              </w:rPr>
              <w:t>Sugar alcohols and cyclic polyols</w:t>
            </w:r>
          </w:p>
        </w:tc>
        <w:tc>
          <w:tcPr>
            <w:tcW w:w="1979" w:type="dxa"/>
            <w:tcBorders>
              <w:top w:val="nil"/>
              <w:left w:val="nil"/>
              <w:bottom w:val="nil"/>
              <w:right w:val="nil"/>
            </w:tcBorders>
            <w:vAlign w:val="center"/>
          </w:tcPr>
          <w:p w14:paraId="500B4C80" w14:textId="77777777" w:rsidR="00045DC7" w:rsidRPr="00F9788E" w:rsidRDefault="00045DC7" w:rsidP="00733D3A">
            <w:pPr>
              <w:spacing w:line="480" w:lineRule="auto"/>
              <w:jc w:val="center"/>
              <w:rPr>
                <w:rFonts w:ascii="Times New Roman" w:hAnsi="Times New Roman" w:cs="Times New Roman"/>
                <w:b/>
                <w:sz w:val="24"/>
                <w:szCs w:val="24"/>
                <w:lang w:val="en-US"/>
              </w:rPr>
            </w:pPr>
          </w:p>
        </w:tc>
        <w:tc>
          <w:tcPr>
            <w:tcW w:w="903" w:type="dxa"/>
            <w:tcBorders>
              <w:top w:val="nil"/>
              <w:left w:val="nil"/>
              <w:bottom w:val="nil"/>
              <w:right w:val="nil"/>
            </w:tcBorders>
            <w:vAlign w:val="center"/>
          </w:tcPr>
          <w:p w14:paraId="5C82A743" w14:textId="77777777" w:rsidR="00045DC7" w:rsidRPr="00F9788E" w:rsidRDefault="00045DC7" w:rsidP="00733D3A">
            <w:pPr>
              <w:spacing w:line="480" w:lineRule="auto"/>
              <w:jc w:val="center"/>
              <w:rPr>
                <w:rFonts w:ascii="Times New Roman" w:hAnsi="Times New Roman" w:cs="Times New Roman"/>
                <w:b/>
                <w:sz w:val="24"/>
                <w:szCs w:val="24"/>
                <w:lang w:val="en-US"/>
              </w:rPr>
            </w:pPr>
          </w:p>
        </w:tc>
        <w:tc>
          <w:tcPr>
            <w:tcW w:w="2194" w:type="dxa"/>
            <w:gridSpan w:val="2"/>
            <w:tcBorders>
              <w:top w:val="nil"/>
              <w:left w:val="nil"/>
              <w:bottom w:val="nil"/>
              <w:right w:val="nil"/>
            </w:tcBorders>
            <w:vAlign w:val="center"/>
          </w:tcPr>
          <w:p w14:paraId="1B578A3C" w14:textId="77777777" w:rsidR="00045DC7" w:rsidRPr="00F9788E" w:rsidRDefault="00045DC7" w:rsidP="00733D3A">
            <w:pPr>
              <w:spacing w:line="480" w:lineRule="auto"/>
              <w:ind w:firstLine="360"/>
              <w:rPr>
                <w:rFonts w:ascii="Times New Roman" w:hAnsi="Times New Roman" w:cs="Times New Roman"/>
                <w:sz w:val="24"/>
                <w:szCs w:val="24"/>
                <w:lang w:val="en-US"/>
              </w:rPr>
            </w:pPr>
          </w:p>
        </w:tc>
      </w:tr>
      <w:tr w:rsidR="00045DC7" w:rsidRPr="00F9788E" w14:paraId="4B41D98B" w14:textId="77777777" w:rsidTr="00733D3A">
        <w:tc>
          <w:tcPr>
            <w:tcW w:w="4246" w:type="dxa"/>
            <w:tcBorders>
              <w:top w:val="nil"/>
              <w:left w:val="nil"/>
              <w:bottom w:val="nil"/>
              <w:right w:val="nil"/>
            </w:tcBorders>
          </w:tcPr>
          <w:p w14:paraId="3D73A135" w14:textId="77777777" w:rsidR="00045DC7" w:rsidRPr="00F9788E" w:rsidRDefault="00045DC7" w:rsidP="00733D3A">
            <w:pPr>
              <w:spacing w:line="480" w:lineRule="auto"/>
              <w:ind w:firstLine="180"/>
              <w:rPr>
                <w:rFonts w:ascii="Times New Roman" w:hAnsi="Times New Roman" w:cs="Times New Roman"/>
                <w:sz w:val="24"/>
                <w:szCs w:val="24"/>
                <w:lang w:val="en-US"/>
              </w:rPr>
            </w:pPr>
            <w:r w:rsidRPr="00F9788E">
              <w:rPr>
                <w:rFonts w:ascii="Times New Roman" w:hAnsi="Times New Roman" w:cs="Times New Roman"/>
                <w:sz w:val="24"/>
                <w:szCs w:val="24"/>
                <w:lang w:val="en-US"/>
              </w:rPr>
              <w:t>sorbitol [SOR]</w:t>
            </w:r>
          </w:p>
        </w:tc>
        <w:tc>
          <w:tcPr>
            <w:tcW w:w="1979" w:type="dxa"/>
            <w:tcBorders>
              <w:top w:val="nil"/>
              <w:left w:val="nil"/>
              <w:bottom w:val="nil"/>
              <w:right w:val="nil"/>
            </w:tcBorders>
            <w:vAlign w:val="center"/>
          </w:tcPr>
          <w:p w14:paraId="17FC4A1E" w14:textId="77777777" w:rsidR="00045DC7" w:rsidRPr="00F9788E" w:rsidRDefault="00045DC7" w:rsidP="00733D3A">
            <w:pPr>
              <w:spacing w:line="480" w:lineRule="auto"/>
              <w:jc w:val="center"/>
              <w:rPr>
                <w:rFonts w:ascii="Times New Roman" w:hAnsi="Times New Roman" w:cs="Times New Roman"/>
                <w:b/>
                <w:sz w:val="24"/>
                <w:szCs w:val="24"/>
                <w:lang w:val="en-US"/>
              </w:rPr>
            </w:pPr>
            <w:r w:rsidRPr="00F9788E">
              <w:rPr>
                <w:rFonts w:ascii="Times New Roman" w:hAnsi="Times New Roman" w:cs="Times New Roman"/>
                <w:sz w:val="24"/>
                <w:szCs w:val="24"/>
                <w:lang w:val="en-US"/>
              </w:rPr>
              <w:t>GC-FID</w:t>
            </w:r>
          </w:p>
        </w:tc>
        <w:tc>
          <w:tcPr>
            <w:tcW w:w="903" w:type="dxa"/>
            <w:tcBorders>
              <w:top w:val="nil"/>
              <w:left w:val="nil"/>
              <w:bottom w:val="nil"/>
              <w:right w:val="nil"/>
            </w:tcBorders>
            <w:vAlign w:val="center"/>
          </w:tcPr>
          <w:p w14:paraId="44B42EE6" w14:textId="77777777" w:rsidR="00045DC7" w:rsidRPr="00F9788E" w:rsidRDefault="00045DC7" w:rsidP="00733D3A">
            <w:pPr>
              <w:spacing w:line="480" w:lineRule="auto"/>
              <w:jc w:val="center"/>
              <w:rPr>
                <w:rFonts w:ascii="Times New Roman" w:hAnsi="Times New Roman" w:cs="Times New Roman"/>
                <w:b/>
                <w:sz w:val="24"/>
                <w:szCs w:val="24"/>
                <w:lang w:val="en-US"/>
              </w:rPr>
            </w:pPr>
            <w:r w:rsidRPr="00F9788E">
              <w:rPr>
                <w:rFonts w:ascii="Times New Roman" w:hAnsi="Times New Roman" w:cs="Times New Roman"/>
                <w:sz w:val="24"/>
                <w:szCs w:val="24"/>
                <w:lang w:val="en-US"/>
              </w:rPr>
              <w:t>RI</w:t>
            </w:r>
          </w:p>
        </w:tc>
        <w:tc>
          <w:tcPr>
            <w:tcW w:w="2194" w:type="dxa"/>
            <w:gridSpan w:val="2"/>
            <w:tcBorders>
              <w:top w:val="nil"/>
              <w:left w:val="nil"/>
              <w:bottom w:val="nil"/>
              <w:right w:val="nil"/>
            </w:tcBorders>
            <w:vAlign w:val="center"/>
          </w:tcPr>
          <w:p w14:paraId="4F780AC4" w14:textId="77777777" w:rsidR="00045DC7" w:rsidRPr="00F9788E" w:rsidRDefault="00045DC7" w:rsidP="00733D3A">
            <w:pPr>
              <w:spacing w:line="480" w:lineRule="auto"/>
              <w:ind w:firstLine="360"/>
              <w:rPr>
                <w:rFonts w:ascii="Times New Roman" w:hAnsi="Times New Roman" w:cs="Times New Roman"/>
                <w:sz w:val="24"/>
                <w:szCs w:val="24"/>
                <w:lang w:val="en-US"/>
              </w:rPr>
            </w:pPr>
            <w:r w:rsidRPr="00F9788E">
              <w:rPr>
                <w:rFonts w:ascii="Times New Roman" w:hAnsi="Times New Roman" w:cs="Times New Roman"/>
                <w:sz w:val="24"/>
                <w:szCs w:val="24"/>
                <w:lang w:val="en-US"/>
              </w:rPr>
              <w:t>1920</w:t>
            </w:r>
          </w:p>
        </w:tc>
      </w:tr>
      <w:tr w:rsidR="00045DC7" w:rsidRPr="00F9788E" w14:paraId="6AAC980F" w14:textId="77777777" w:rsidTr="00733D3A">
        <w:tc>
          <w:tcPr>
            <w:tcW w:w="4246" w:type="dxa"/>
            <w:tcBorders>
              <w:top w:val="nil"/>
              <w:left w:val="nil"/>
              <w:bottom w:val="nil"/>
              <w:right w:val="nil"/>
            </w:tcBorders>
          </w:tcPr>
          <w:p w14:paraId="38438941" w14:textId="77777777" w:rsidR="00045DC7" w:rsidRPr="00F9788E" w:rsidRDefault="00045DC7" w:rsidP="00733D3A">
            <w:pPr>
              <w:spacing w:line="480" w:lineRule="auto"/>
              <w:ind w:firstLine="180"/>
              <w:rPr>
                <w:rFonts w:ascii="Times New Roman" w:hAnsi="Times New Roman" w:cs="Times New Roman"/>
                <w:sz w:val="24"/>
                <w:szCs w:val="24"/>
                <w:lang w:val="en-US"/>
              </w:rPr>
            </w:pPr>
            <w:r w:rsidRPr="00F9788E">
              <w:rPr>
                <w:rFonts w:ascii="Times New Roman" w:hAnsi="Times New Roman" w:cs="Times New Roman"/>
                <w:i/>
                <w:sz w:val="24"/>
                <w:szCs w:val="24"/>
                <w:lang w:val="en-US"/>
              </w:rPr>
              <w:t>myo</w:t>
            </w:r>
            <w:r w:rsidRPr="00F9788E">
              <w:rPr>
                <w:rFonts w:ascii="Times New Roman" w:hAnsi="Times New Roman" w:cs="Times New Roman"/>
                <w:sz w:val="24"/>
                <w:szCs w:val="24"/>
                <w:lang w:val="en-US"/>
              </w:rPr>
              <w:t>-inositol [INO]</w:t>
            </w:r>
          </w:p>
        </w:tc>
        <w:tc>
          <w:tcPr>
            <w:tcW w:w="1979" w:type="dxa"/>
            <w:tcBorders>
              <w:top w:val="nil"/>
              <w:left w:val="nil"/>
              <w:bottom w:val="nil"/>
              <w:right w:val="nil"/>
            </w:tcBorders>
            <w:vAlign w:val="center"/>
          </w:tcPr>
          <w:p w14:paraId="11F561B3" w14:textId="77777777" w:rsidR="00045DC7" w:rsidRPr="00F9788E" w:rsidRDefault="00045DC7" w:rsidP="00733D3A">
            <w:pPr>
              <w:spacing w:line="480" w:lineRule="auto"/>
              <w:jc w:val="center"/>
              <w:rPr>
                <w:rFonts w:ascii="Times New Roman" w:hAnsi="Times New Roman" w:cs="Times New Roman"/>
                <w:b/>
                <w:sz w:val="24"/>
                <w:szCs w:val="24"/>
                <w:lang w:val="en-US"/>
              </w:rPr>
            </w:pPr>
            <w:r w:rsidRPr="00F9788E">
              <w:rPr>
                <w:rFonts w:ascii="Times New Roman" w:hAnsi="Times New Roman" w:cs="Times New Roman"/>
                <w:sz w:val="24"/>
                <w:szCs w:val="24"/>
                <w:lang w:val="en-US"/>
              </w:rPr>
              <w:t>GC-FID</w:t>
            </w:r>
          </w:p>
        </w:tc>
        <w:tc>
          <w:tcPr>
            <w:tcW w:w="903" w:type="dxa"/>
            <w:tcBorders>
              <w:top w:val="nil"/>
              <w:left w:val="nil"/>
              <w:bottom w:val="nil"/>
              <w:right w:val="nil"/>
            </w:tcBorders>
            <w:vAlign w:val="center"/>
          </w:tcPr>
          <w:p w14:paraId="0DB1D6C3" w14:textId="77777777" w:rsidR="00045DC7" w:rsidRPr="00F9788E" w:rsidRDefault="00045DC7" w:rsidP="00733D3A">
            <w:pPr>
              <w:spacing w:line="480" w:lineRule="auto"/>
              <w:jc w:val="center"/>
              <w:rPr>
                <w:rFonts w:ascii="Times New Roman" w:hAnsi="Times New Roman" w:cs="Times New Roman"/>
                <w:b/>
                <w:sz w:val="24"/>
                <w:szCs w:val="24"/>
                <w:lang w:val="en-US"/>
              </w:rPr>
            </w:pPr>
            <w:r w:rsidRPr="00F9788E">
              <w:rPr>
                <w:rFonts w:ascii="Times New Roman" w:hAnsi="Times New Roman" w:cs="Times New Roman"/>
                <w:sz w:val="24"/>
                <w:szCs w:val="24"/>
                <w:lang w:val="en-US"/>
              </w:rPr>
              <w:t>RI</w:t>
            </w:r>
          </w:p>
        </w:tc>
        <w:tc>
          <w:tcPr>
            <w:tcW w:w="2194" w:type="dxa"/>
            <w:gridSpan w:val="2"/>
            <w:tcBorders>
              <w:top w:val="nil"/>
              <w:left w:val="nil"/>
              <w:bottom w:val="nil"/>
              <w:right w:val="nil"/>
            </w:tcBorders>
            <w:vAlign w:val="center"/>
          </w:tcPr>
          <w:p w14:paraId="7A88BC4C" w14:textId="77777777" w:rsidR="00045DC7" w:rsidRPr="00F9788E" w:rsidRDefault="00045DC7" w:rsidP="00733D3A">
            <w:pPr>
              <w:spacing w:line="480" w:lineRule="auto"/>
              <w:ind w:firstLine="360"/>
              <w:rPr>
                <w:rFonts w:ascii="Times New Roman" w:hAnsi="Times New Roman" w:cs="Times New Roman"/>
                <w:sz w:val="24"/>
                <w:szCs w:val="24"/>
                <w:lang w:val="en-US"/>
              </w:rPr>
            </w:pPr>
            <w:r w:rsidRPr="00F9788E">
              <w:rPr>
                <w:rFonts w:ascii="Times New Roman" w:hAnsi="Times New Roman" w:cs="Times New Roman"/>
                <w:sz w:val="24"/>
                <w:szCs w:val="24"/>
                <w:lang w:val="en-US"/>
              </w:rPr>
              <w:t>2075</w:t>
            </w:r>
          </w:p>
        </w:tc>
      </w:tr>
      <w:tr w:rsidR="00045DC7" w:rsidRPr="00F9788E" w14:paraId="02E521C0" w14:textId="77777777" w:rsidTr="00733D3A">
        <w:tc>
          <w:tcPr>
            <w:tcW w:w="4246" w:type="dxa"/>
            <w:tcBorders>
              <w:top w:val="nil"/>
              <w:left w:val="nil"/>
              <w:bottom w:val="nil"/>
              <w:right w:val="nil"/>
            </w:tcBorders>
          </w:tcPr>
          <w:p w14:paraId="7A525961" w14:textId="77777777" w:rsidR="00045DC7" w:rsidRPr="00F9788E" w:rsidRDefault="00045DC7" w:rsidP="00733D3A">
            <w:pPr>
              <w:spacing w:line="480" w:lineRule="auto"/>
              <w:rPr>
                <w:rFonts w:ascii="Times New Roman" w:hAnsi="Times New Roman" w:cs="Times New Roman"/>
                <w:b/>
                <w:sz w:val="24"/>
                <w:szCs w:val="24"/>
                <w:lang w:val="en-US"/>
              </w:rPr>
            </w:pPr>
            <w:r w:rsidRPr="00F9788E">
              <w:rPr>
                <w:rFonts w:ascii="Times New Roman" w:hAnsi="Times New Roman" w:cs="Times New Roman"/>
                <w:b/>
                <w:sz w:val="24"/>
                <w:szCs w:val="24"/>
                <w:lang w:val="en-US"/>
              </w:rPr>
              <w:t>Amino acids</w:t>
            </w:r>
          </w:p>
        </w:tc>
        <w:tc>
          <w:tcPr>
            <w:tcW w:w="1979" w:type="dxa"/>
            <w:tcBorders>
              <w:top w:val="nil"/>
              <w:left w:val="nil"/>
              <w:bottom w:val="nil"/>
              <w:right w:val="nil"/>
            </w:tcBorders>
            <w:vAlign w:val="center"/>
          </w:tcPr>
          <w:p w14:paraId="443BC796" w14:textId="77777777" w:rsidR="00045DC7" w:rsidRPr="00F9788E" w:rsidRDefault="00045DC7" w:rsidP="00733D3A">
            <w:pPr>
              <w:spacing w:line="480" w:lineRule="auto"/>
              <w:jc w:val="center"/>
              <w:rPr>
                <w:rFonts w:ascii="Times New Roman" w:hAnsi="Times New Roman" w:cs="Times New Roman"/>
                <w:b/>
                <w:sz w:val="24"/>
                <w:szCs w:val="24"/>
                <w:lang w:val="en-US"/>
              </w:rPr>
            </w:pPr>
          </w:p>
        </w:tc>
        <w:tc>
          <w:tcPr>
            <w:tcW w:w="903" w:type="dxa"/>
            <w:tcBorders>
              <w:top w:val="nil"/>
              <w:left w:val="nil"/>
              <w:bottom w:val="nil"/>
              <w:right w:val="nil"/>
            </w:tcBorders>
            <w:vAlign w:val="center"/>
          </w:tcPr>
          <w:p w14:paraId="4464AE51" w14:textId="77777777" w:rsidR="00045DC7" w:rsidRPr="00F9788E" w:rsidRDefault="00045DC7" w:rsidP="00733D3A">
            <w:pPr>
              <w:spacing w:line="480" w:lineRule="auto"/>
              <w:jc w:val="center"/>
              <w:rPr>
                <w:rFonts w:ascii="Times New Roman" w:hAnsi="Times New Roman" w:cs="Times New Roman"/>
                <w:b/>
                <w:sz w:val="24"/>
                <w:szCs w:val="24"/>
                <w:lang w:val="en-US"/>
              </w:rPr>
            </w:pPr>
          </w:p>
        </w:tc>
        <w:tc>
          <w:tcPr>
            <w:tcW w:w="2194" w:type="dxa"/>
            <w:gridSpan w:val="2"/>
            <w:tcBorders>
              <w:top w:val="nil"/>
              <w:left w:val="nil"/>
              <w:bottom w:val="nil"/>
              <w:right w:val="nil"/>
            </w:tcBorders>
            <w:vAlign w:val="center"/>
          </w:tcPr>
          <w:p w14:paraId="658037AF" w14:textId="77777777" w:rsidR="00045DC7" w:rsidRPr="00F9788E" w:rsidRDefault="00045DC7" w:rsidP="00733D3A">
            <w:pPr>
              <w:spacing w:line="480" w:lineRule="auto"/>
              <w:ind w:firstLine="360"/>
              <w:rPr>
                <w:rFonts w:ascii="Times New Roman" w:hAnsi="Times New Roman" w:cs="Times New Roman"/>
                <w:sz w:val="24"/>
                <w:szCs w:val="24"/>
                <w:lang w:val="en-US"/>
              </w:rPr>
            </w:pPr>
          </w:p>
        </w:tc>
      </w:tr>
      <w:tr w:rsidR="00045DC7" w:rsidRPr="00F9788E" w14:paraId="2D8C8F6F" w14:textId="77777777" w:rsidTr="00733D3A">
        <w:tc>
          <w:tcPr>
            <w:tcW w:w="4246" w:type="dxa"/>
            <w:tcBorders>
              <w:top w:val="nil"/>
              <w:left w:val="nil"/>
              <w:bottom w:val="nil"/>
              <w:right w:val="nil"/>
            </w:tcBorders>
          </w:tcPr>
          <w:p w14:paraId="2B4C68D1" w14:textId="77777777" w:rsidR="00045DC7" w:rsidRPr="00F9788E" w:rsidRDefault="00045DC7" w:rsidP="00733D3A">
            <w:pPr>
              <w:spacing w:line="480" w:lineRule="auto"/>
              <w:ind w:firstLine="180"/>
              <w:rPr>
                <w:rFonts w:ascii="Times New Roman" w:hAnsi="Times New Roman" w:cs="Times New Roman"/>
                <w:sz w:val="24"/>
                <w:szCs w:val="24"/>
                <w:lang w:val="en-US"/>
              </w:rPr>
            </w:pPr>
            <w:r w:rsidRPr="00F9788E">
              <w:rPr>
                <w:rFonts w:ascii="Times New Roman" w:hAnsi="Times New Roman" w:cs="Times New Roman"/>
                <w:sz w:val="24"/>
                <w:szCs w:val="24"/>
                <w:lang w:val="en-US"/>
              </w:rPr>
              <w:t>aspartate / aspartic acid [ASP]</w:t>
            </w:r>
          </w:p>
        </w:tc>
        <w:tc>
          <w:tcPr>
            <w:tcW w:w="1979" w:type="dxa"/>
            <w:tcBorders>
              <w:top w:val="nil"/>
              <w:left w:val="nil"/>
              <w:bottom w:val="nil"/>
              <w:right w:val="nil"/>
            </w:tcBorders>
            <w:vAlign w:val="center"/>
          </w:tcPr>
          <w:p w14:paraId="2D5DD7E5" w14:textId="77777777" w:rsidR="00045DC7" w:rsidRPr="00F9788E" w:rsidRDefault="00045DC7" w:rsidP="00733D3A">
            <w:pPr>
              <w:spacing w:line="480" w:lineRule="auto"/>
              <w:jc w:val="center"/>
              <w:rPr>
                <w:rFonts w:ascii="Times New Roman" w:hAnsi="Times New Roman" w:cs="Times New Roman"/>
                <w:sz w:val="24"/>
                <w:szCs w:val="24"/>
                <w:lang w:val="en-US"/>
              </w:rPr>
            </w:pPr>
            <w:r w:rsidRPr="00F9788E">
              <w:rPr>
                <w:rFonts w:ascii="Times New Roman" w:hAnsi="Times New Roman" w:cs="Times New Roman"/>
                <w:sz w:val="24"/>
                <w:szCs w:val="24"/>
                <w:lang w:val="en-US"/>
              </w:rPr>
              <w:t>UHPLC-FLD</w:t>
            </w:r>
          </w:p>
        </w:tc>
        <w:tc>
          <w:tcPr>
            <w:tcW w:w="903" w:type="dxa"/>
            <w:tcBorders>
              <w:top w:val="nil"/>
              <w:left w:val="nil"/>
              <w:bottom w:val="nil"/>
              <w:right w:val="nil"/>
            </w:tcBorders>
            <w:vAlign w:val="center"/>
          </w:tcPr>
          <w:p w14:paraId="04303EFE" w14:textId="77777777" w:rsidR="00045DC7" w:rsidRPr="00F9788E" w:rsidRDefault="00045DC7" w:rsidP="00733D3A">
            <w:pPr>
              <w:spacing w:line="480" w:lineRule="auto"/>
              <w:jc w:val="center"/>
              <w:rPr>
                <w:rFonts w:ascii="Times New Roman" w:hAnsi="Times New Roman" w:cs="Times New Roman"/>
                <w:sz w:val="24"/>
                <w:szCs w:val="24"/>
                <w:lang w:val="en-US"/>
              </w:rPr>
            </w:pPr>
            <w:r w:rsidRPr="00F9788E">
              <w:rPr>
                <w:rFonts w:ascii="Times New Roman" w:hAnsi="Times New Roman" w:cs="Times New Roman"/>
                <w:sz w:val="24"/>
                <w:szCs w:val="24"/>
                <w:lang w:val="en-US"/>
              </w:rPr>
              <w:t>RT</w:t>
            </w:r>
          </w:p>
        </w:tc>
        <w:tc>
          <w:tcPr>
            <w:tcW w:w="2194" w:type="dxa"/>
            <w:gridSpan w:val="2"/>
            <w:tcBorders>
              <w:top w:val="nil"/>
              <w:left w:val="nil"/>
              <w:bottom w:val="nil"/>
              <w:right w:val="nil"/>
            </w:tcBorders>
            <w:vAlign w:val="center"/>
          </w:tcPr>
          <w:p w14:paraId="49ED3EBC" w14:textId="77777777" w:rsidR="00045DC7" w:rsidRPr="00F9788E" w:rsidRDefault="00045DC7" w:rsidP="00733D3A">
            <w:pPr>
              <w:spacing w:line="480" w:lineRule="auto"/>
              <w:ind w:firstLine="360"/>
              <w:rPr>
                <w:rFonts w:ascii="Times New Roman" w:hAnsi="Times New Roman" w:cs="Times New Roman"/>
                <w:sz w:val="24"/>
                <w:szCs w:val="24"/>
                <w:lang w:val="en-US"/>
              </w:rPr>
            </w:pPr>
            <w:r w:rsidRPr="00F9788E">
              <w:rPr>
                <w:rFonts w:ascii="Times New Roman" w:hAnsi="Times New Roman" w:cs="Times New Roman"/>
                <w:sz w:val="24"/>
                <w:szCs w:val="24"/>
                <w:lang w:val="en-US"/>
              </w:rPr>
              <w:t>2.8 min</w:t>
            </w:r>
          </w:p>
        </w:tc>
      </w:tr>
      <w:tr w:rsidR="00045DC7" w:rsidRPr="00F9788E" w14:paraId="53C0E54A" w14:textId="77777777" w:rsidTr="00733D3A">
        <w:tc>
          <w:tcPr>
            <w:tcW w:w="4246" w:type="dxa"/>
            <w:tcBorders>
              <w:top w:val="nil"/>
              <w:left w:val="nil"/>
              <w:bottom w:val="nil"/>
              <w:right w:val="nil"/>
            </w:tcBorders>
          </w:tcPr>
          <w:p w14:paraId="046766B3" w14:textId="77777777" w:rsidR="00045DC7" w:rsidRPr="00F9788E" w:rsidRDefault="00045DC7" w:rsidP="00733D3A">
            <w:pPr>
              <w:spacing w:line="480" w:lineRule="auto"/>
              <w:ind w:firstLine="180"/>
              <w:rPr>
                <w:rFonts w:ascii="Times New Roman" w:hAnsi="Times New Roman" w:cs="Times New Roman"/>
                <w:sz w:val="24"/>
                <w:szCs w:val="24"/>
                <w:lang w:val="en-US"/>
              </w:rPr>
            </w:pPr>
            <w:r w:rsidRPr="00F9788E">
              <w:rPr>
                <w:rFonts w:ascii="Times New Roman" w:hAnsi="Times New Roman" w:cs="Times New Roman"/>
                <w:sz w:val="24"/>
                <w:szCs w:val="24"/>
                <w:lang w:val="en-US"/>
              </w:rPr>
              <w:t>glutamate / glutamic acid [GLU]</w:t>
            </w:r>
          </w:p>
        </w:tc>
        <w:tc>
          <w:tcPr>
            <w:tcW w:w="1979" w:type="dxa"/>
            <w:tcBorders>
              <w:top w:val="nil"/>
              <w:left w:val="nil"/>
              <w:bottom w:val="nil"/>
              <w:right w:val="nil"/>
            </w:tcBorders>
            <w:vAlign w:val="center"/>
          </w:tcPr>
          <w:p w14:paraId="0DDB9E8C" w14:textId="77777777" w:rsidR="00045DC7" w:rsidRPr="00F9788E" w:rsidRDefault="00045DC7" w:rsidP="00733D3A">
            <w:pPr>
              <w:spacing w:line="480" w:lineRule="auto"/>
              <w:jc w:val="center"/>
              <w:rPr>
                <w:rFonts w:ascii="Times New Roman" w:hAnsi="Times New Roman" w:cs="Times New Roman"/>
                <w:sz w:val="24"/>
                <w:szCs w:val="24"/>
                <w:lang w:val="en-US"/>
              </w:rPr>
            </w:pPr>
            <w:r w:rsidRPr="00F9788E">
              <w:rPr>
                <w:rFonts w:ascii="Times New Roman" w:hAnsi="Times New Roman" w:cs="Times New Roman"/>
                <w:sz w:val="24"/>
                <w:szCs w:val="24"/>
                <w:lang w:val="en-US"/>
              </w:rPr>
              <w:t>UHPLC-FLD</w:t>
            </w:r>
          </w:p>
        </w:tc>
        <w:tc>
          <w:tcPr>
            <w:tcW w:w="903" w:type="dxa"/>
            <w:tcBorders>
              <w:top w:val="nil"/>
              <w:left w:val="nil"/>
              <w:bottom w:val="nil"/>
              <w:right w:val="nil"/>
            </w:tcBorders>
            <w:vAlign w:val="center"/>
          </w:tcPr>
          <w:p w14:paraId="3D5E1935" w14:textId="77777777" w:rsidR="00045DC7" w:rsidRPr="00F9788E" w:rsidRDefault="00045DC7" w:rsidP="00733D3A">
            <w:pPr>
              <w:spacing w:line="480" w:lineRule="auto"/>
              <w:jc w:val="center"/>
              <w:rPr>
                <w:rFonts w:ascii="Times New Roman" w:hAnsi="Times New Roman" w:cs="Times New Roman"/>
                <w:sz w:val="24"/>
                <w:szCs w:val="24"/>
                <w:lang w:val="en-US"/>
              </w:rPr>
            </w:pPr>
            <w:r w:rsidRPr="00F9788E">
              <w:rPr>
                <w:rFonts w:ascii="Times New Roman" w:hAnsi="Times New Roman" w:cs="Times New Roman"/>
                <w:sz w:val="24"/>
                <w:szCs w:val="24"/>
                <w:lang w:val="en-US"/>
              </w:rPr>
              <w:t>RT</w:t>
            </w:r>
          </w:p>
        </w:tc>
        <w:tc>
          <w:tcPr>
            <w:tcW w:w="2194" w:type="dxa"/>
            <w:gridSpan w:val="2"/>
            <w:tcBorders>
              <w:top w:val="nil"/>
              <w:left w:val="nil"/>
              <w:bottom w:val="nil"/>
              <w:right w:val="nil"/>
            </w:tcBorders>
            <w:vAlign w:val="center"/>
          </w:tcPr>
          <w:p w14:paraId="5DF9D082" w14:textId="77777777" w:rsidR="00045DC7" w:rsidRPr="00F9788E" w:rsidRDefault="00045DC7" w:rsidP="00733D3A">
            <w:pPr>
              <w:spacing w:line="480" w:lineRule="auto"/>
              <w:ind w:firstLine="360"/>
              <w:rPr>
                <w:rFonts w:ascii="Times New Roman" w:hAnsi="Times New Roman" w:cs="Times New Roman"/>
                <w:sz w:val="24"/>
                <w:szCs w:val="24"/>
                <w:lang w:val="en-US"/>
              </w:rPr>
            </w:pPr>
            <w:r w:rsidRPr="00F9788E">
              <w:rPr>
                <w:rFonts w:ascii="Times New Roman" w:hAnsi="Times New Roman" w:cs="Times New Roman"/>
                <w:sz w:val="24"/>
                <w:szCs w:val="24"/>
                <w:lang w:val="en-US"/>
              </w:rPr>
              <w:t>4.6 min</w:t>
            </w:r>
          </w:p>
        </w:tc>
      </w:tr>
      <w:tr w:rsidR="00045DC7" w:rsidRPr="00F9788E" w14:paraId="6AE94A76" w14:textId="77777777" w:rsidTr="00733D3A">
        <w:tc>
          <w:tcPr>
            <w:tcW w:w="4246" w:type="dxa"/>
            <w:tcBorders>
              <w:top w:val="nil"/>
              <w:left w:val="nil"/>
              <w:bottom w:val="nil"/>
              <w:right w:val="nil"/>
            </w:tcBorders>
          </w:tcPr>
          <w:p w14:paraId="2A292E76" w14:textId="77777777" w:rsidR="00045DC7" w:rsidRPr="00F9788E" w:rsidRDefault="00045DC7" w:rsidP="00733D3A">
            <w:pPr>
              <w:spacing w:line="480" w:lineRule="auto"/>
              <w:ind w:firstLine="180"/>
              <w:rPr>
                <w:rFonts w:ascii="Times New Roman" w:hAnsi="Times New Roman" w:cs="Times New Roman"/>
                <w:sz w:val="24"/>
                <w:szCs w:val="24"/>
                <w:lang w:val="en-US"/>
              </w:rPr>
            </w:pPr>
            <w:r w:rsidRPr="00F9788E">
              <w:rPr>
                <w:rFonts w:ascii="Times New Roman" w:hAnsi="Times New Roman" w:cs="Times New Roman"/>
                <w:sz w:val="24"/>
                <w:szCs w:val="24"/>
                <w:lang w:val="en-US"/>
              </w:rPr>
              <w:lastRenderedPageBreak/>
              <w:t>asparagine [ASN]</w:t>
            </w:r>
          </w:p>
        </w:tc>
        <w:tc>
          <w:tcPr>
            <w:tcW w:w="1979" w:type="dxa"/>
            <w:tcBorders>
              <w:top w:val="nil"/>
              <w:left w:val="nil"/>
              <w:bottom w:val="nil"/>
              <w:right w:val="nil"/>
            </w:tcBorders>
            <w:vAlign w:val="center"/>
          </w:tcPr>
          <w:p w14:paraId="08E831E6" w14:textId="77777777" w:rsidR="00045DC7" w:rsidRPr="00F9788E" w:rsidRDefault="00045DC7" w:rsidP="00733D3A">
            <w:pPr>
              <w:spacing w:line="480" w:lineRule="auto"/>
              <w:jc w:val="center"/>
              <w:rPr>
                <w:rFonts w:ascii="Times New Roman" w:hAnsi="Times New Roman" w:cs="Times New Roman"/>
                <w:sz w:val="24"/>
                <w:szCs w:val="24"/>
                <w:lang w:val="en-US"/>
              </w:rPr>
            </w:pPr>
            <w:r w:rsidRPr="00F9788E">
              <w:rPr>
                <w:rFonts w:ascii="Times New Roman" w:hAnsi="Times New Roman" w:cs="Times New Roman"/>
                <w:sz w:val="24"/>
                <w:szCs w:val="24"/>
                <w:lang w:val="en-US"/>
              </w:rPr>
              <w:t>UHPLC-FLD</w:t>
            </w:r>
          </w:p>
        </w:tc>
        <w:tc>
          <w:tcPr>
            <w:tcW w:w="903" w:type="dxa"/>
            <w:tcBorders>
              <w:top w:val="nil"/>
              <w:left w:val="nil"/>
              <w:bottom w:val="nil"/>
              <w:right w:val="nil"/>
            </w:tcBorders>
            <w:vAlign w:val="center"/>
          </w:tcPr>
          <w:p w14:paraId="4ECEED8A" w14:textId="77777777" w:rsidR="00045DC7" w:rsidRPr="00F9788E" w:rsidRDefault="00045DC7" w:rsidP="00733D3A">
            <w:pPr>
              <w:spacing w:line="480" w:lineRule="auto"/>
              <w:jc w:val="center"/>
              <w:rPr>
                <w:rFonts w:ascii="Times New Roman" w:hAnsi="Times New Roman" w:cs="Times New Roman"/>
                <w:sz w:val="24"/>
                <w:szCs w:val="24"/>
                <w:lang w:val="en-US"/>
              </w:rPr>
            </w:pPr>
            <w:r w:rsidRPr="00F9788E">
              <w:rPr>
                <w:rFonts w:ascii="Times New Roman" w:hAnsi="Times New Roman" w:cs="Times New Roman"/>
                <w:sz w:val="24"/>
                <w:szCs w:val="24"/>
                <w:lang w:val="en-US"/>
              </w:rPr>
              <w:t>RT</w:t>
            </w:r>
          </w:p>
        </w:tc>
        <w:tc>
          <w:tcPr>
            <w:tcW w:w="2194" w:type="dxa"/>
            <w:gridSpan w:val="2"/>
            <w:tcBorders>
              <w:top w:val="nil"/>
              <w:left w:val="nil"/>
              <w:bottom w:val="nil"/>
              <w:right w:val="nil"/>
            </w:tcBorders>
            <w:vAlign w:val="center"/>
          </w:tcPr>
          <w:p w14:paraId="737BAEAE" w14:textId="77777777" w:rsidR="00045DC7" w:rsidRPr="00F9788E" w:rsidRDefault="00045DC7" w:rsidP="00733D3A">
            <w:pPr>
              <w:spacing w:line="480" w:lineRule="auto"/>
              <w:ind w:firstLine="360"/>
              <w:rPr>
                <w:rFonts w:ascii="Times New Roman" w:hAnsi="Times New Roman" w:cs="Times New Roman"/>
                <w:sz w:val="24"/>
                <w:szCs w:val="24"/>
                <w:lang w:val="en-US"/>
              </w:rPr>
            </w:pPr>
            <w:r w:rsidRPr="00F9788E">
              <w:rPr>
                <w:rFonts w:ascii="Times New Roman" w:hAnsi="Times New Roman" w:cs="Times New Roman"/>
                <w:sz w:val="24"/>
                <w:szCs w:val="24"/>
                <w:lang w:val="en-US"/>
              </w:rPr>
              <w:t>8.7 min</w:t>
            </w:r>
          </w:p>
        </w:tc>
      </w:tr>
      <w:tr w:rsidR="00045DC7" w:rsidRPr="00F9788E" w14:paraId="78CF9465" w14:textId="77777777" w:rsidTr="00733D3A">
        <w:tc>
          <w:tcPr>
            <w:tcW w:w="4246" w:type="dxa"/>
            <w:tcBorders>
              <w:top w:val="nil"/>
              <w:left w:val="nil"/>
              <w:bottom w:val="nil"/>
              <w:right w:val="nil"/>
            </w:tcBorders>
          </w:tcPr>
          <w:p w14:paraId="12DA7772" w14:textId="77777777" w:rsidR="00045DC7" w:rsidRPr="00F9788E" w:rsidRDefault="00045DC7" w:rsidP="00733D3A">
            <w:pPr>
              <w:spacing w:line="480" w:lineRule="auto"/>
              <w:ind w:firstLine="180"/>
              <w:rPr>
                <w:rFonts w:ascii="Times New Roman" w:hAnsi="Times New Roman" w:cs="Times New Roman"/>
                <w:sz w:val="24"/>
                <w:szCs w:val="24"/>
                <w:lang w:val="en-US"/>
              </w:rPr>
            </w:pPr>
            <w:r w:rsidRPr="00F9788E">
              <w:rPr>
                <w:rFonts w:ascii="Times New Roman" w:hAnsi="Times New Roman" w:cs="Times New Roman"/>
                <w:sz w:val="24"/>
                <w:szCs w:val="24"/>
                <w:lang w:val="en-US"/>
              </w:rPr>
              <w:t>serine [SER]</w:t>
            </w:r>
          </w:p>
        </w:tc>
        <w:tc>
          <w:tcPr>
            <w:tcW w:w="1979" w:type="dxa"/>
            <w:tcBorders>
              <w:top w:val="nil"/>
              <w:left w:val="nil"/>
              <w:bottom w:val="nil"/>
              <w:right w:val="nil"/>
            </w:tcBorders>
            <w:vAlign w:val="center"/>
          </w:tcPr>
          <w:p w14:paraId="62251D83" w14:textId="77777777" w:rsidR="00045DC7" w:rsidRPr="00F9788E" w:rsidRDefault="00045DC7" w:rsidP="00733D3A">
            <w:pPr>
              <w:spacing w:line="480" w:lineRule="auto"/>
              <w:jc w:val="center"/>
              <w:rPr>
                <w:rFonts w:ascii="Times New Roman" w:hAnsi="Times New Roman" w:cs="Times New Roman"/>
                <w:sz w:val="24"/>
                <w:szCs w:val="24"/>
                <w:lang w:val="en-US"/>
              </w:rPr>
            </w:pPr>
            <w:r w:rsidRPr="00F9788E">
              <w:rPr>
                <w:rFonts w:ascii="Times New Roman" w:hAnsi="Times New Roman" w:cs="Times New Roman"/>
                <w:sz w:val="24"/>
                <w:szCs w:val="24"/>
                <w:lang w:val="en-US"/>
              </w:rPr>
              <w:t>UHPLC-FLD</w:t>
            </w:r>
          </w:p>
        </w:tc>
        <w:tc>
          <w:tcPr>
            <w:tcW w:w="903" w:type="dxa"/>
            <w:tcBorders>
              <w:top w:val="nil"/>
              <w:left w:val="nil"/>
              <w:bottom w:val="nil"/>
              <w:right w:val="nil"/>
            </w:tcBorders>
            <w:vAlign w:val="center"/>
          </w:tcPr>
          <w:p w14:paraId="44EA2745" w14:textId="77777777" w:rsidR="00045DC7" w:rsidRPr="00F9788E" w:rsidRDefault="00045DC7" w:rsidP="00733D3A">
            <w:pPr>
              <w:spacing w:line="480" w:lineRule="auto"/>
              <w:jc w:val="center"/>
              <w:rPr>
                <w:rFonts w:ascii="Times New Roman" w:hAnsi="Times New Roman" w:cs="Times New Roman"/>
                <w:sz w:val="24"/>
                <w:szCs w:val="24"/>
                <w:lang w:val="en-US"/>
              </w:rPr>
            </w:pPr>
            <w:r w:rsidRPr="00F9788E">
              <w:rPr>
                <w:rFonts w:ascii="Times New Roman" w:hAnsi="Times New Roman" w:cs="Times New Roman"/>
                <w:sz w:val="24"/>
                <w:szCs w:val="24"/>
                <w:lang w:val="en-US"/>
              </w:rPr>
              <w:t>RT</w:t>
            </w:r>
          </w:p>
        </w:tc>
        <w:tc>
          <w:tcPr>
            <w:tcW w:w="2194" w:type="dxa"/>
            <w:gridSpan w:val="2"/>
            <w:tcBorders>
              <w:top w:val="nil"/>
              <w:left w:val="nil"/>
              <w:bottom w:val="nil"/>
              <w:right w:val="nil"/>
            </w:tcBorders>
            <w:vAlign w:val="center"/>
          </w:tcPr>
          <w:p w14:paraId="65F1657F" w14:textId="77777777" w:rsidR="00045DC7" w:rsidRPr="00F9788E" w:rsidRDefault="00045DC7" w:rsidP="00733D3A">
            <w:pPr>
              <w:spacing w:line="480" w:lineRule="auto"/>
              <w:ind w:firstLine="360"/>
              <w:rPr>
                <w:rFonts w:ascii="Times New Roman" w:hAnsi="Times New Roman" w:cs="Times New Roman"/>
                <w:sz w:val="24"/>
                <w:szCs w:val="24"/>
                <w:lang w:val="en-US"/>
              </w:rPr>
            </w:pPr>
            <w:r w:rsidRPr="00F9788E">
              <w:rPr>
                <w:rFonts w:ascii="Times New Roman" w:hAnsi="Times New Roman" w:cs="Times New Roman"/>
                <w:sz w:val="24"/>
                <w:szCs w:val="24"/>
                <w:lang w:val="en-US"/>
              </w:rPr>
              <w:t>9.4 min</w:t>
            </w:r>
          </w:p>
        </w:tc>
      </w:tr>
      <w:tr w:rsidR="00045DC7" w:rsidRPr="00F9788E" w14:paraId="6845E5F3" w14:textId="77777777" w:rsidTr="00733D3A">
        <w:tc>
          <w:tcPr>
            <w:tcW w:w="4246" w:type="dxa"/>
            <w:tcBorders>
              <w:top w:val="nil"/>
              <w:left w:val="nil"/>
              <w:bottom w:val="nil"/>
              <w:right w:val="nil"/>
            </w:tcBorders>
          </w:tcPr>
          <w:p w14:paraId="4E7CF009" w14:textId="77777777" w:rsidR="00045DC7" w:rsidRPr="00F9788E" w:rsidRDefault="00045DC7" w:rsidP="00733D3A">
            <w:pPr>
              <w:spacing w:line="480" w:lineRule="auto"/>
              <w:ind w:firstLine="180"/>
              <w:rPr>
                <w:rFonts w:ascii="Times New Roman" w:hAnsi="Times New Roman" w:cs="Times New Roman"/>
                <w:sz w:val="24"/>
                <w:szCs w:val="24"/>
                <w:lang w:val="en-US"/>
              </w:rPr>
            </w:pPr>
            <w:r w:rsidRPr="00F9788E">
              <w:rPr>
                <w:rFonts w:ascii="Times New Roman" w:hAnsi="Times New Roman" w:cs="Times New Roman"/>
                <w:sz w:val="24"/>
                <w:szCs w:val="24"/>
                <w:lang w:val="en-US"/>
              </w:rPr>
              <w:t>glutamine [GLN]</w:t>
            </w:r>
          </w:p>
        </w:tc>
        <w:tc>
          <w:tcPr>
            <w:tcW w:w="1979" w:type="dxa"/>
            <w:tcBorders>
              <w:top w:val="nil"/>
              <w:left w:val="nil"/>
              <w:bottom w:val="nil"/>
              <w:right w:val="nil"/>
            </w:tcBorders>
            <w:vAlign w:val="center"/>
          </w:tcPr>
          <w:p w14:paraId="2A116129" w14:textId="77777777" w:rsidR="00045DC7" w:rsidRPr="00F9788E" w:rsidRDefault="00045DC7" w:rsidP="00733D3A">
            <w:pPr>
              <w:spacing w:line="480" w:lineRule="auto"/>
              <w:jc w:val="center"/>
              <w:rPr>
                <w:rFonts w:ascii="Times New Roman" w:hAnsi="Times New Roman" w:cs="Times New Roman"/>
                <w:sz w:val="24"/>
                <w:szCs w:val="24"/>
                <w:lang w:val="en-US"/>
              </w:rPr>
            </w:pPr>
            <w:r w:rsidRPr="00F9788E">
              <w:rPr>
                <w:rFonts w:ascii="Times New Roman" w:hAnsi="Times New Roman" w:cs="Times New Roman"/>
                <w:sz w:val="24"/>
                <w:szCs w:val="24"/>
                <w:lang w:val="en-US"/>
              </w:rPr>
              <w:t>UHPLC-FLD</w:t>
            </w:r>
          </w:p>
        </w:tc>
        <w:tc>
          <w:tcPr>
            <w:tcW w:w="903" w:type="dxa"/>
            <w:tcBorders>
              <w:top w:val="nil"/>
              <w:left w:val="nil"/>
              <w:bottom w:val="nil"/>
              <w:right w:val="nil"/>
            </w:tcBorders>
            <w:vAlign w:val="center"/>
          </w:tcPr>
          <w:p w14:paraId="77C93E34" w14:textId="77777777" w:rsidR="00045DC7" w:rsidRPr="00F9788E" w:rsidRDefault="00045DC7" w:rsidP="00733D3A">
            <w:pPr>
              <w:spacing w:line="480" w:lineRule="auto"/>
              <w:jc w:val="center"/>
              <w:rPr>
                <w:rFonts w:ascii="Times New Roman" w:hAnsi="Times New Roman" w:cs="Times New Roman"/>
                <w:sz w:val="24"/>
                <w:szCs w:val="24"/>
                <w:lang w:val="en-US"/>
              </w:rPr>
            </w:pPr>
            <w:r w:rsidRPr="00F9788E">
              <w:rPr>
                <w:rFonts w:ascii="Times New Roman" w:hAnsi="Times New Roman" w:cs="Times New Roman"/>
                <w:sz w:val="24"/>
                <w:szCs w:val="24"/>
                <w:lang w:val="en-US"/>
              </w:rPr>
              <w:t>RT</w:t>
            </w:r>
          </w:p>
        </w:tc>
        <w:tc>
          <w:tcPr>
            <w:tcW w:w="2194" w:type="dxa"/>
            <w:gridSpan w:val="2"/>
            <w:tcBorders>
              <w:top w:val="nil"/>
              <w:left w:val="nil"/>
              <w:bottom w:val="nil"/>
              <w:right w:val="nil"/>
            </w:tcBorders>
            <w:vAlign w:val="center"/>
          </w:tcPr>
          <w:p w14:paraId="7E6448B3" w14:textId="77777777" w:rsidR="00045DC7" w:rsidRPr="00F9788E" w:rsidRDefault="00045DC7" w:rsidP="00733D3A">
            <w:pPr>
              <w:spacing w:line="480" w:lineRule="auto"/>
              <w:ind w:firstLine="360"/>
              <w:rPr>
                <w:rFonts w:ascii="Times New Roman" w:hAnsi="Times New Roman" w:cs="Times New Roman"/>
                <w:sz w:val="24"/>
                <w:szCs w:val="24"/>
                <w:lang w:val="en-US"/>
              </w:rPr>
            </w:pPr>
            <w:r w:rsidRPr="00F9788E">
              <w:rPr>
                <w:rFonts w:ascii="Times New Roman" w:hAnsi="Times New Roman" w:cs="Times New Roman"/>
                <w:sz w:val="24"/>
                <w:szCs w:val="24"/>
                <w:lang w:val="en-US"/>
              </w:rPr>
              <w:t>10.9 min</w:t>
            </w:r>
          </w:p>
        </w:tc>
      </w:tr>
      <w:tr w:rsidR="00045DC7" w:rsidRPr="00F9788E" w14:paraId="3CED7C91" w14:textId="77777777" w:rsidTr="00733D3A">
        <w:tc>
          <w:tcPr>
            <w:tcW w:w="4246" w:type="dxa"/>
            <w:tcBorders>
              <w:top w:val="nil"/>
              <w:left w:val="nil"/>
              <w:bottom w:val="nil"/>
              <w:right w:val="nil"/>
            </w:tcBorders>
          </w:tcPr>
          <w:p w14:paraId="5C937CE8" w14:textId="77777777" w:rsidR="00045DC7" w:rsidRPr="00F9788E" w:rsidRDefault="00045DC7" w:rsidP="00733D3A">
            <w:pPr>
              <w:spacing w:line="480" w:lineRule="auto"/>
              <w:ind w:firstLine="180"/>
              <w:rPr>
                <w:rFonts w:ascii="Times New Roman" w:hAnsi="Times New Roman" w:cs="Times New Roman"/>
                <w:sz w:val="24"/>
                <w:szCs w:val="24"/>
                <w:lang w:val="en-US"/>
              </w:rPr>
            </w:pPr>
            <w:r w:rsidRPr="00F9788E">
              <w:rPr>
                <w:rFonts w:ascii="Times New Roman" w:hAnsi="Times New Roman" w:cs="Times New Roman"/>
                <w:sz w:val="24"/>
                <w:szCs w:val="24"/>
                <w:lang w:val="en-US"/>
              </w:rPr>
              <w:t>glycine [GLY]</w:t>
            </w:r>
          </w:p>
        </w:tc>
        <w:tc>
          <w:tcPr>
            <w:tcW w:w="1979" w:type="dxa"/>
            <w:tcBorders>
              <w:top w:val="nil"/>
              <w:left w:val="nil"/>
              <w:bottom w:val="nil"/>
              <w:right w:val="nil"/>
            </w:tcBorders>
            <w:vAlign w:val="center"/>
          </w:tcPr>
          <w:p w14:paraId="212BC41F" w14:textId="77777777" w:rsidR="00045DC7" w:rsidRPr="00F9788E" w:rsidRDefault="00045DC7" w:rsidP="00733D3A">
            <w:pPr>
              <w:spacing w:line="480" w:lineRule="auto"/>
              <w:jc w:val="center"/>
              <w:rPr>
                <w:rFonts w:ascii="Times New Roman" w:hAnsi="Times New Roman" w:cs="Times New Roman"/>
                <w:sz w:val="24"/>
                <w:szCs w:val="24"/>
                <w:lang w:val="en-US"/>
              </w:rPr>
            </w:pPr>
            <w:r w:rsidRPr="00F9788E">
              <w:rPr>
                <w:rFonts w:ascii="Times New Roman" w:hAnsi="Times New Roman" w:cs="Times New Roman"/>
                <w:sz w:val="24"/>
                <w:szCs w:val="24"/>
                <w:lang w:val="en-US"/>
              </w:rPr>
              <w:t>UHPLC-FLD</w:t>
            </w:r>
          </w:p>
        </w:tc>
        <w:tc>
          <w:tcPr>
            <w:tcW w:w="903" w:type="dxa"/>
            <w:tcBorders>
              <w:top w:val="nil"/>
              <w:left w:val="nil"/>
              <w:bottom w:val="nil"/>
              <w:right w:val="nil"/>
            </w:tcBorders>
            <w:vAlign w:val="center"/>
          </w:tcPr>
          <w:p w14:paraId="270FAC0F" w14:textId="77777777" w:rsidR="00045DC7" w:rsidRPr="00F9788E" w:rsidRDefault="00045DC7" w:rsidP="00733D3A">
            <w:pPr>
              <w:spacing w:line="480" w:lineRule="auto"/>
              <w:jc w:val="center"/>
              <w:rPr>
                <w:rFonts w:ascii="Times New Roman" w:hAnsi="Times New Roman" w:cs="Times New Roman"/>
                <w:sz w:val="24"/>
                <w:szCs w:val="24"/>
                <w:lang w:val="en-US"/>
              </w:rPr>
            </w:pPr>
            <w:r w:rsidRPr="00F9788E">
              <w:rPr>
                <w:rFonts w:ascii="Times New Roman" w:hAnsi="Times New Roman" w:cs="Times New Roman"/>
                <w:sz w:val="24"/>
                <w:szCs w:val="24"/>
                <w:lang w:val="en-US"/>
              </w:rPr>
              <w:t>RT</w:t>
            </w:r>
          </w:p>
        </w:tc>
        <w:tc>
          <w:tcPr>
            <w:tcW w:w="2194" w:type="dxa"/>
            <w:gridSpan w:val="2"/>
            <w:tcBorders>
              <w:top w:val="nil"/>
              <w:left w:val="nil"/>
              <w:bottom w:val="nil"/>
              <w:right w:val="nil"/>
            </w:tcBorders>
            <w:vAlign w:val="center"/>
          </w:tcPr>
          <w:p w14:paraId="1F488A47" w14:textId="77777777" w:rsidR="00045DC7" w:rsidRPr="00F9788E" w:rsidRDefault="00045DC7" w:rsidP="00733D3A">
            <w:pPr>
              <w:spacing w:line="480" w:lineRule="auto"/>
              <w:ind w:firstLine="360"/>
              <w:rPr>
                <w:rFonts w:ascii="Times New Roman" w:hAnsi="Times New Roman" w:cs="Times New Roman"/>
                <w:sz w:val="24"/>
                <w:szCs w:val="24"/>
                <w:lang w:val="en-US"/>
              </w:rPr>
            </w:pPr>
            <w:r w:rsidRPr="00F9788E">
              <w:rPr>
                <w:rFonts w:ascii="Times New Roman" w:hAnsi="Times New Roman" w:cs="Times New Roman"/>
                <w:sz w:val="24"/>
                <w:szCs w:val="24"/>
                <w:lang w:val="en-US"/>
              </w:rPr>
              <w:t>12.3 min</w:t>
            </w:r>
          </w:p>
        </w:tc>
      </w:tr>
      <w:tr w:rsidR="00045DC7" w:rsidRPr="00F9788E" w14:paraId="7C03CFA7" w14:textId="77777777" w:rsidTr="00733D3A">
        <w:tc>
          <w:tcPr>
            <w:tcW w:w="4246" w:type="dxa"/>
            <w:tcBorders>
              <w:top w:val="nil"/>
              <w:left w:val="nil"/>
              <w:bottom w:val="nil"/>
              <w:right w:val="nil"/>
            </w:tcBorders>
          </w:tcPr>
          <w:p w14:paraId="7DD0980B" w14:textId="77777777" w:rsidR="00045DC7" w:rsidRPr="00F9788E" w:rsidRDefault="00045DC7" w:rsidP="00733D3A">
            <w:pPr>
              <w:spacing w:line="480" w:lineRule="auto"/>
              <w:ind w:firstLine="180"/>
              <w:rPr>
                <w:rFonts w:ascii="Times New Roman" w:hAnsi="Times New Roman" w:cs="Times New Roman"/>
                <w:sz w:val="24"/>
                <w:szCs w:val="24"/>
                <w:lang w:val="en-US"/>
              </w:rPr>
            </w:pPr>
            <w:r w:rsidRPr="00F9788E">
              <w:rPr>
                <w:rFonts w:ascii="Times New Roman" w:hAnsi="Times New Roman" w:cs="Times New Roman"/>
                <w:sz w:val="24"/>
                <w:szCs w:val="24"/>
                <w:lang w:val="en-US"/>
              </w:rPr>
              <w:t>threonine [THR]</w:t>
            </w:r>
          </w:p>
        </w:tc>
        <w:tc>
          <w:tcPr>
            <w:tcW w:w="1979" w:type="dxa"/>
            <w:tcBorders>
              <w:top w:val="nil"/>
              <w:left w:val="nil"/>
              <w:bottom w:val="nil"/>
              <w:right w:val="nil"/>
            </w:tcBorders>
            <w:vAlign w:val="center"/>
          </w:tcPr>
          <w:p w14:paraId="4665E83D" w14:textId="77777777" w:rsidR="00045DC7" w:rsidRPr="00F9788E" w:rsidRDefault="00045DC7" w:rsidP="00733D3A">
            <w:pPr>
              <w:spacing w:line="480" w:lineRule="auto"/>
              <w:jc w:val="center"/>
              <w:rPr>
                <w:rFonts w:ascii="Times New Roman" w:hAnsi="Times New Roman" w:cs="Times New Roman"/>
                <w:sz w:val="24"/>
                <w:szCs w:val="24"/>
                <w:lang w:val="en-US"/>
              </w:rPr>
            </w:pPr>
            <w:r w:rsidRPr="00F9788E">
              <w:rPr>
                <w:rFonts w:ascii="Times New Roman" w:hAnsi="Times New Roman" w:cs="Times New Roman"/>
                <w:sz w:val="24"/>
                <w:szCs w:val="24"/>
                <w:lang w:val="en-US"/>
              </w:rPr>
              <w:t>UHPLC-FLD</w:t>
            </w:r>
          </w:p>
        </w:tc>
        <w:tc>
          <w:tcPr>
            <w:tcW w:w="903" w:type="dxa"/>
            <w:tcBorders>
              <w:top w:val="nil"/>
              <w:left w:val="nil"/>
              <w:bottom w:val="nil"/>
              <w:right w:val="nil"/>
            </w:tcBorders>
            <w:vAlign w:val="center"/>
          </w:tcPr>
          <w:p w14:paraId="4E8B4AF2" w14:textId="77777777" w:rsidR="00045DC7" w:rsidRPr="00F9788E" w:rsidRDefault="00045DC7" w:rsidP="00733D3A">
            <w:pPr>
              <w:spacing w:line="480" w:lineRule="auto"/>
              <w:jc w:val="center"/>
              <w:rPr>
                <w:rFonts w:ascii="Times New Roman" w:hAnsi="Times New Roman" w:cs="Times New Roman"/>
                <w:sz w:val="24"/>
                <w:szCs w:val="24"/>
                <w:lang w:val="en-US"/>
              </w:rPr>
            </w:pPr>
            <w:r w:rsidRPr="00F9788E">
              <w:rPr>
                <w:rFonts w:ascii="Times New Roman" w:hAnsi="Times New Roman" w:cs="Times New Roman"/>
                <w:sz w:val="24"/>
                <w:szCs w:val="24"/>
                <w:lang w:val="en-US"/>
              </w:rPr>
              <w:t>RT</w:t>
            </w:r>
          </w:p>
        </w:tc>
        <w:tc>
          <w:tcPr>
            <w:tcW w:w="2194" w:type="dxa"/>
            <w:gridSpan w:val="2"/>
            <w:tcBorders>
              <w:top w:val="nil"/>
              <w:left w:val="nil"/>
              <w:bottom w:val="nil"/>
              <w:right w:val="nil"/>
            </w:tcBorders>
            <w:vAlign w:val="center"/>
          </w:tcPr>
          <w:p w14:paraId="50C6F723" w14:textId="77777777" w:rsidR="00045DC7" w:rsidRPr="00F9788E" w:rsidRDefault="00045DC7" w:rsidP="00733D3A">
            <w:pPr>
              <w:spacing w:line="480" w:lineRule="auto"/>
              <w:ind w:firstLine="360"/>
              <w:rPr>
                <w:rFonts w:ascii="Times New Roman" w:hAnsi="Times New Roman" w:cs="Times New Roman"/>
                <w:sz w:val="24"/>
                <w:szCs w:val="24"/>
                <w:lang w:val="en-US"/>
              </w:rPr>
            </w:pPr>
            <w:r w:rsidRPr="00F9788E">
              <w:rPr>
                <w:rFonts w:ascii="Times New Roman" w:hAnsi="Times New Roman" w:cs="Times New Roman"/>
                <w:sz w:val="24"/>
                <w:szCs w:val="24"/>
                <w:lang w:val="en-US"/>
              </w:rPr>
              <w:t>12.7 min</w:t>
            </w:r>
          </w:p>
        </w:tc>
      </w:tr>
      <w:tr w:rsidR="00045DC7" w:rsidRPr="00F9788E" w14:paraId="269A20BD" w14:textId="77777777" w:rsidTr="00733D3A">
        <w:tc>
          <w:tcPr>
            <w:tcW w:w="4246" w:type="dxa"/>
            <w:tcBorders>
              <w:top w:val="nil"/>
              <w:left w:val="nil"/>
              <w:bottom w:val="nil"/>
              <w:right w:val="nil"/>
            </w:tcBorders>
          </w:tcPr>
          <w:p w14:paraId="394246FC" w14:textId="77777777" w:rsidR="00045DC7" w:rsidRPr="00F9788E" w:rsidRDefault="00045DC7" w:rsidP="00733D3A">
            <w:pPr>
              <w:spacing w:line="480" w:lineRule="auto"/>
              <w:ind w:firstLine="180"/>
              <w:rPr>
                <w:rFonts w:ascii="Times New Roman" w:hAnsi="Times New Roman" w:cs="Times New Roman"/>
                <w:sz w:val="24"/>
                <w:szCs w:val="24"/>
                <w:lang w:val="en-US"/>
              </w:rPr>
            </w:pPr>
            <w:r w:rsidRPr="00F9788E">
              <w:rPr>
                <w:rFonts w:ascii="Times New Roman" w:hAnsi="Times New Roman" w:cs="Times New Roman"/>
                <w:sz w:val="24"/>
                <w:szCs w:val="24"/>
                <w:lang w:val="en-US"/>
              </w:rPr>
              <w:t>citrulline [CITR]</w:t>
            </w:r>
          </w:p>
        </w:tc>
        <w:tc>
          <w:tcPr>
            <w:tcW w:w="1979" w:type="dxa"/>
            <w:tcBorders>
              <w:top w:val="nil"/>
              <w:left w:val="nil"/>
              <w:bottom w:val="nil"/>
              <w:right w:val="nil"/>
            </w:tcBorders>
            <w:vAlign w:val="center"/>
          </w:tcPr>
          <w:p w14:paraId="3EA9FB34" w14:textId="77777777" w:rsidR="00045DC7" w:rsidRPr="00F9788E" w:rsidRDefault="00045DC7" w:rsidP="00733D3A">
            <w:pPr>
              <w:spacing w:line="480" w:lineRule="auto"/>
              <w:jc w:val="center"/>
              <w:rPr>
                <w:rFonts w:ascii="Times New Roman" w:hAnsi="Times New Roman" w:cs="Times New Roman"/>
                <w:sz w:val="24"/>
                <w:szCs w:val="24"/>
                <w:lang w:val="en-US"/>
              </w:rPr>
            </w:pPr>
            <w:r w:rsidRPr="00F9788E">
              <w:rPr>
                <w:rFonts w:ascii="Times New Roman" w:hAnsi="Times New Roman" w:cs="Times New Roman"/>
                <w:sz w:val="24"/>
                <w:szCs w:val="24"/>
                <w:lang w:val="en-US"/>
              </w:rPr>
              <w:t>UHPLC-FLD</w:t>
            </w:r>
          </w:p>
        </w:tc>
        <w:tc>
          <w:tcPr>
            <w:tcW w:w="903" w:type="dxa"/>
            <w:tcBorders>
              <w:top w:val="nil"/>
              <w:left w:val="nil"/>
              <w:bottom w:val="nil"/>
              <w:right w:val="nil"/>
            </w:tcBorders>
            <w:vAlign w:val="center"/>
          </w:tcPr>
          <w:p w14:paraId="1A16C293" w14:textId="77777777" w:rsidR="00045DC7" w:rsidRPr="00F9788E" w:rsidRDefault="00045DC7" w:rsidP="00733D3A">
            <w:pPr>
              <w:spacing w:line="480" w:lineRule="auto"/>
              <w:jc w:val="center"/>
              <w:rPr>
                <w:rFonts w:ascii="Times New Roman" w:hAnsi="Times New Roman" w:cs="Times New Roman"/>
                <w:sz w:val="24"/>
                <w:szCs w:val="24"/>
                <w:lang w:val="en-US"/>
              </w:rPr>
            </w:pPr>
            <w:r w:rsidRPr="00F9788E">
              <w:rPr>
                <w:rFonts w:ascii="Times New Roman" w:hAnsi="Times New Roman" w:cs="Times New Roman"/>
                <w:sz w:val="24"/>
                <w:szCs w:val="24"/>
                <w:lang w:val="en-US"/>
              </w:rPr>
              <w:t>RT</w:t>
            </w:r>
          </w:p>
        </w:tc>
        <w:tc>
          <w:tcPr>
            <w:tcW w:w="2194" w:type="dxa"/>
            <w:gridSpan w:val="2"/>
            <w:tcBorders>
              <w:top w:val="nil"/>
              <w:left w:val="nil"/>
              <w:bottom w:val="nil"/>
              <w:right w:val="nil"/>
            </w:tcBorders>
            <w:vAlign w:val="center"/>
          </w:tcPr>
          <w:p w14:paraId="76333C38" w14:textId="77777777" w:rsidR="00045DC7" w:rsidRPr="00F9788E" w:rsidRDefault="00045DC7" w:rsidP="00733D3A">
            <w:pPr>
              <w:spacing w:line="480" w:lineRule="auto"/>
              <w:ind w:firstLine="360"/>
              <w:rPr>
                <w:rFonts w:ascii="Times New Roman" w:hAnsi="Times New Roman" w:cs="Times New Roman"/>
                <w:sz w:val="24"/>
                <w:szCs w:val="24"/>
                <w:lang w:val="en-US"/>
              </w:rPr>
            </w:pPr>
            <w:r w:rsidRPr="00F9788E">
              <w:rPr>
                <w:rFonts w:ascii="Times New Roman" w:hAnsi="Times New Roman" w:cs="Times New Roman"/>
                <w:sz w:val="24"/>
                <w:szCs w:val="24"/>
                <w:lang w:val="en-US"/>
              </w:rPr>
              <w:t>13.6 min</w:t>
            </w:r>
          </w:p>
        </w:tc>
      </w:tr>
      <w:tr w:rsidR="00045DC7" w:rsidRPr="00F9788E" w14:paraId="3812ADA4" w14:textId="77777777" w:rsidTr="00733D3A">
        <w:tc>
          <w:tcPr>
            <w:tcW w:w="4246" w:type="dxa"/>
            <w:tcBorders>
              <w:top w:val="nil"/>
              <w:left w:val="nil"/>
              <w:bottom w:val="nil"/>
              <w:right w:val="nil"/>
            </w:tcBorders>
          </w:tcPr>
          <w:p w14:paraId="01E6B7D3" w14:textId="77777777" w:rsidR="00045DC7" w:rsidRPr="00F9788E" w:rsidRDefault="00045DC7" w:rsidP="00733D3A">
            <w:pPr>
              <w:spacing w:line="480" w:lineRule="auto"/>
              <w:ind w:firstLine="180"/>
              <w:rPr>
                <w:rFonts w:ascii="Times New Roman" w:hAnsi="Times New Roman" w:cs="Times New Roman"/>
                <w:sz w:val="24"/>
                <w:szCs w:val="24"/>
                <w:lang w:val="en-US"/>
              </w:rPr>
            </w:pPr>
            <w:r w:rsidRPr="00F9788E">
              <w:rPr>
                <w:rFonts w:ascii="Times New Roman" w:hAnsi="Times New Roman" w:cs="Times New Roman"/>
                <w:sz w:val="24"/>
                <w:szCs w:val="24"/>
                <w:lang w:val="en-US"/>
              </w:rPr>
              <w:t>arginine [ARG]</w:t>
            </w:r>
          </w:p>
        </w:tc>
        <w:tc>
          <w:tcPr>
            <w:tcW w:w="1979" w:type="dxa"/>
            <w:tcBorders>
              <w:top w:val="nil"/>
              <w:left w:val="nil"/>
              <w:bottom w:val="nil"/>
              <w:right w:val="nil"/>
            </w:tcBorders>
            <w:vAlign w:val="center"/>
          </w:tcPr>
          <w:p w14:paraId="0B26BFDF" w14:textId="77777777" w:rsidR="00045DC7" w:rsidRPr="00F9788E" w:rsidRDefault="00045DC7" w:rsidP="00733D3A">
            <w:pPr>
              <w:spacing w:line="480" w:lineRule="auto"/>
              <w:jc w:val="center"/>
              <w:rPr>
                <w:rFonts w:ascii="Times New Roman" w:hAnsi="Times New Roman" w:cs="Times New Roman"/>
                <w:sz w:val="24"/>
                <w:szCs w:val="24"/>
                <w:lang w:val="en-US"/>
              </w:rPr>
            </w:pPr>
            <w:r w:rsidRPr="00F9788E">
              <w:rPr>
                <w:rFonts w:ascii="Times New Roman" w:hAnsi="Times New Roman" w:cs="Times New Roman"/>
                <w:sz w:val="24"/>
                <w:szCs w:val="24"/>
                <w:lang w:val="en-US"/>
              </w:rPr>
              <w:t>UHPLC-FLD</w:t>
            </w:r>
          </w:p>
        </w:tc>
        <w:tc>
          <w:tcPr>
            <w:tcW w:w="903" w:type="dxa"/>
            <w:tcBorders>
              <w:top w:val="nil"/>
              <w:left w:val="nil"/>
              <w:bottom w:val="nil"/>
              <w:right w:val="nil"/>
            </w:tcBorders>
            <w:vAlign w:val="center"/>
          </w:tcPr>
          <w:p w14:paraId="689B738D" w14:textId="77777777" w:rsidR="00045DC7" w:rsidRPr="00F9788E" w:rsidRDefault="00045DC7" w:rsidP="00733D3A">
            <w:pPr>
              <w:spacing w:line="480" w:lineRule="auto"/>
              <w:jc w:val="center"/>
              <w:rPr>
                <w:rFonts w:ascii="Times New Roman" w:hAnsi="Times New Roman" w:cs="Times New Roman"/>
                <w:sz w:val="24"/>
                <w:szCs w:val="24"/>
                <w:lang w:val="en-US"/>
              </w:rPr>
            </w:pPr>
            <w:r w:rsidRPr="00F9788E">
              <w:rPr>
                <w:rFonts w:ascii="Times New Roman" w:hAnsi="Times New Roman" w:cs="Times New Roman"/>
                <w:sz w:val="24"/>
                <w:szCs w:val="24"/>
                <w:lang w:val="en-US"/>
              </w:rPr>
              <w:t>RT</w:t>
            </w:r>
          </w:p>
        </w:tc>
        <w:tc>
          <w:tcPr>
            <w:tcW w:w="2194" w:type="dxa"/>
            <w:gridSpan w:val="2"/>
            <w:tcBorders>
              <w:top w:val="nil"/>
              <w:left w:val="nil"/>
              <w:bottom w:val="nil"/>
              <w:right w:val="nil"/>
            </w:tcBorders>
            <w:vAlign w:val="center"/>
          </w:tcPr>
          <w:p w14:paraId="2EACD922" w14:textId="77777777" w:rsidR="00045DC7" w:rsidRPr="00F9788E" w:rsidRDefault="00045DC7" w:rsidP="00733D3A">
            <w:pPr>
              <w:spacing w:line="480" w:lineRule="auto"/>
              <w:ind w:firstLine="360"/>
              <w:rPr>
                <w:rFonts w:ascii="Times New Roman" w:hAnsi="Times New Roman" w:cs="Times New Roman"/>
                <w:sz w:val="24"/>
                <w:szCs w:val="24"/>
                <w:lang w:val="en-US"/>
              </w:rPr>
            </w:pPr>
            <w:r w:rsidRPr="00F9788E">
              <w:rPr>
                <w:rFonts w:ascii="Times New Roman" w:hAnsi="Times New Roman" w:cs="Times New Roman"/>
                <w:sz w:val="24"/>
                <w:szCs w:val="24"/>
                <w:lang w:val="en-US"/>
              </w:rPr>
              <w:t>15.0 min</w:t>
            </w:r>
          </w:p>
        </w:tc>
      </w:tr>
      <w:tr w:rsidR="00045DC7" w:rsidRPr="00F9788E" w14:paraId="751D3A45" w14:textId="77777777" w:rsidTr="00733D3A">
        <w:tc>
          <w:tcPr>
            <w:tcW w:w="4246" w:type="dxa"/>
            <w:tcBorders>
              <w:top w:val="nil"/>
              <w:left w:val="nil"/>
              <w:bottom w:val="nil"/>
              <w:right w:val="nil"/>
            </w:tcBorders>
          </w:tcPr>
          <w:p w14:paraId="3F9C4093" w14:textId="77777777" w:rsidR="00045DC7" w:rsidRPr="00F9788E" w:rsidRDefault="00045DC7" w:rsidP="00733D3A">
            <w:pPr>
              <w:spacing w:line="480" w:lineRule="auto"/>
              <w:ind w:firstLine="180"/>
              <w:rPr>
                <w:rFonts w:ascii="Times New Roman" w:hAnsi="Times New Roman" w:cs="Times New Roman"/>
                <w:sz w:val="24"/>
                <w:szCs w:val="24"/>
                <w:lang w:val="en-US"/>
              </w:rPr>
            </w:pPr>
            <w:r w:rsidRPr="00F9788E">
              <w:rPr>
                <w:rFonts w:ascii="Times New Roman" w:hAnsi="Times New Roman" w:cs="Times New Roman"/>
                <w:sz w:val="24"/>
                <w:szCs w:val="24"/>
                <w:lang w:val="en-US"/>
              </w:rPr>
              <w:t>alanine [ALA]</w:t>
            </w:r>
          </w:p>
        </w:tc>
        <w:tc>
          <w:tcPr>
            <w:tcW w:w="1979" w:type="dxa"/>
            <w:tcBorders>
              <w:top w:val="nil"/>
              <w:left w:val="nil"/>
              <w:bottom w:val="nil"/>
              <w:right w:val="nil"/>
            </w:tcBorders>
            <w:vAlign w:val="center"/>
          </w:tcPr>
          <w:p w14:paraId="686612A1" w14:textId="77777777" w:rsidR="00045DC7" w:rsidRPr="00F9788E" w:rsidRDefault="00045DC7" w:rsidP="00733D3A">
            <w:pPr>
              <w:spacing w:line="480" w:lineRule="auto"/>
              <w:jc w:val="center"/>
              <w:rPr>
                <w:rFonts w:ascii="Times New Roman" w:hAnsi="Times New Roman" w:cs="Times New Roman"/>
                <w:sz w:val="24"/>
                <w:szCs w:val="24"/>
                <w:lang w:val="en-US"/>
              </w:rPr>
            </w:pPr>
            <w:r w:rsidRPr="00F9788E">
              <w:rPr>
                <w:rFonts w:ascii="Times New Roman" w:hAnsi="Times New Roman" w:cs="Times New Roman"/>
                <w:sz w:val="24"/>
                <w:szCs w:val="24"/>
                <w:lang w:val="en-US"/>
              </w:rPr>
              <w:t>UHPLC-FLD</w:t>
            </w:r>
          </w:p>
        </w:tc>
        <w:tc>
          <w:tcPr>
            <w:tcW w:w="903" w:type="dxa"/>
            <w:tcBorders>
              <w:top w:val="nil"/>
              <w:left w:val="nil"/>
              <w:bottom w:val="nil"/>
              <w:right w:val="nil"/>
            </w:tcBorders>
            <w:vAlign w:val="center"/>
          </w:tcPr>
          <w:p w14:paraId="2EE5926A" w14:textId="77777777" w:rsidR="00045DC7" w:rsidRPr="00F9788E" w:rsidRDefault="00045DC7" w:rsidP="00733D3A">
            <w:pPr>
              <w:spacing w:line="480" w:lineRule="auto"/>
              <w:jc w:val="center"/>
              <w:rPr>
                <w:rFonts w:ascii="Times New Roman" w:hAnsi="Times New Roman" w:cs="Times New Roman"/>
                <w:sz w:val="24"/>
                <w:szCs w:val="24"/>
                <w:lang w:val="en-US"/>
              </w:rPr>
            </w:pPr>
            <w:r w:rsidRPr="00F9788E">
              <w:rPr>
                <w:rFonts w:ascii="Times New Roman" w:hAnsi="Times New Roman" w:cs="Times New Roman"/>
                <w:sz w:val="24"/>
                <w:szCs w:val="24"/>
                <w:lang w:val="en-US"/>
              </w:rPr>
              <w:t>RT</w:t>
            </w:r>
          </w:p>
        </w:tc>
        <w:tc>
          <w:tcPr>
            <w:tcW w:w="2194" w:type="dxa"/>
            <w:gridSpan w:val="2"/>
            <w:tcBorders>
              <w:top w:val="nil"/>
              <w:left w:val="nil"/>
              <w:bottom w:val="nil"/>
              <w:right w:val="nil"/>
            </w:tcBorders>
            <w:vAlign w:val="center"/>
          </w:tcPr>
          <w:p w14:paraId="382EC3E0" w14:textId="77777777" w:rsidR="00045DC7" w:rsidRPr="00F9788E" w:rsidRDefault="00045DC7" w:rsidP="00733D3A">
            <w:pPr>
              <w:spacing w:line="480" w:lineRule="auto"/>
              <w:ind w:firstLine="360"/>
              <w:rPr>
                <w:rFonts w:ascii="Times New Roman" w:hAnsi="Times New Roman" w:cs="Times New Roman"/>
                <w:sz w:val="24"/>
                <w:szCs w:val="24"/>
                <w:lang w:val="en-US"/>
              </w:rPr>
            </w:pPr>
            <w:r w:rsidRPr="00F9788E">
              <w:rPr>
                <w:rFonts w:ascii="Times New Roman" w:hAnsi="Times New Roman" w:cs="Times New Roman"/>
                <w:sz w:val="24"/>
                <w:szCs w:val="24"/>
                <w:lang w:val="en-US"/>
              </w:rPr>
              <w:t>15.7 min</w:t>
            </w:r>
          </w:p>
        </w:tc>
      </w:tr>
      <w:tr w:rsidR="00045DC7" w:rsidRPr="00F9788E" w14:paraId="32635BBB" w14:textId="77777777" w:rsidTr="00733D3A">
        <w:tc>
          <w:tcPr>
            <w:tcW w:w="4246" w:type="dxa"/>
            <w:tcBorders>
              <w:top w:val="nil"/>
              <w:left w:val="nil"/>
              <w:bottom w:val="nil"/>
              <w:right w:val="nil"/>
            </w:tcBorders>
          </w:tcPr>
          <w:p w14:paraId="7D51575C" w14:textId="77777777" w:rsidR="00045DC7" w:rsidRPr="00F9788E" w:rsidRDefault="00045DC7" w:rsidP="00733D3A">
            <w:pPr>
              <w:spacing w:line="480" w:lineRule="auto"/>
              <w:ind w:left="360" w:hanging="180"/>
              <w:rPr>
                <w:rFonts w:ascii="Times New Roman" w:hAnsi="Times New Roman" w:cs="Times New Roman"/>
                <w:sz w:val="24"/>
                <w:szCs w:val="24"/>
                <w:lang w:val="en-US"/>
              </w:rPr>
            </w:pPr>
            <w:r w:rsidRPr="00F9788E">
              <w:rPr>
                <w:rFonts w:ascii="Times New Roman" w:hAnsi="Times New Roman" w:cs="Times New Roman"/>
                <w:sz w:val="24"/>
                <w:szCs w:val="24"/>
                <w:lang w:val="en-US"/>
              </w:rPr>
              <w:t>γ-aminobutyrate / γ-aminobutyric acid [GABA]</w:t>
            </w:r>
          </w:p>
        </w:tc>
        <w:tc>
          <w:tcPr>
            <w:tcW w:w="1979" w:type="dxa"/>
            <w:tcBorders>
              <w:top w:val="nil"/>
              <w:left w:val="nil"/>
              <w:bottom w:val="nil"/>
              <w:right w:val="nil"/>
            </w:tcBorders>
            <w:vAlign w:val="center"/>
          </w:tcPr>
          <w:p w14:paraId="34914CA6" w14:textId="77777777" w:rsidR="00045DC7" w:rsidRPr="00F9788E" w:rsidRDefault="00045DC7" w:rsidP="00733D3A">
            <w:pPr>
              <w:spacing w:line="480" w:lineRule="auto"/>
              <w:jc w:val="center"/>
              <w:rPr>
                <w:rFonts w:ascii="Times New Roman" w:hAnsi="Times New Roman" w:cs="Times New Roman"/>
                <w:sz w:val="24"/>
                <w:szCs w:val="24"/>
                <w:lang w:val="en-US"/>
              </w:rPr>
            </w:pPr>
            <w:r w:rsidRPr="00F9788E">
              <w:rPr>
                <w:rFonts w:ascii="Times New Roman" w:hAnsi="Times New Roman" w:cs="Times New Roman"/>
                <w:sz w:val="24"/>
                <w:szCs w:val="24"/>
                <w:lang w:val="en-US"/>
              </w:rPr>
              <w:t>UHPLC-FLD</w:t>
            </w:r>
          </w:p>
        </w:tc>
        <w:tc>
          <w:tcPr>
            <w:tcW w:w="903" w:type="dxa"/>
            <w:tcBorders>
              <w:top w:val="nil"/>
              <w:left w:val="nil"/>
              <w:bottom w:val="nil"/>
              <w:right w:val="nil"/>
            </w:tcBorders>
            <w:vAlign w:val="center"/>
          </w:tcPr>
          <w:p w14:paraId="45364942" w14:textId="77777777" w:rsidR="00045DC7" w:rsidRPr="00F9788E" w:rsidRDefault="00045DC7" w:rsidP="00733D3A">
            <w:pPr>
              <w:spacing w:line="480" w:lineRule="auto"/>
              <w:jc w:val="center"/>
              <w:rPr>
                <w:rFonts w:ascii="Times New Roman" w:hAnsi="Times New Roman" w:cs="Times New Roman"/>
                <w:sz w:val="24"/>
                <w:szCs w:val="24"/>
                <w:lang w:val="en-US"/>
              </w:rPr>
            </w:pPr>
            <w:r w:rsidRPr="00F9788E">
              <w:rPr>
                <w:rFonts w:ascii="Times New Roman" w:hAnsi="Times New Roman" w:cs="Times New Roman"/>
                <w:sz w:val="24"/>
                <w:szCs w:val="24"/>
                <w:lang w:val="en-US"/>
              </w:rPr>
              <w:t>RT</w:t>
            </w:r>
          </w:p>
        </w:tc>
        <w:tc>
          <w:tcPr>
            <w:tcW w:w="2194" w:type="dxa"/>
            <w:gridSpan w:val="2"/>
            <w:tcBorders>
              <w:top w:val="nil"/>
              <w:left w:val="nil"/>
              <w:bottom w:val="nil"/>
              <w:right w:val="nil"/>
            </w:tcBorders>
            <w:vAlign w:val="center"/>
          </w:tcPr>
          <w:p w14:paraId="4EA5315B" w14:textId="77777777" w:rsidR="00045DC7" w:rsidRPr="00F9788E" w:rsidRDefault="00045DC7" w:rsidP="00733D3A">
            <w:pPr>
              <w:spacing w:line="480" w:lineRule="auto"/>
              <w:ind w:firstLine="360"/>
              <w:rPr>
                <w:rFonts w:ascii="Times New Roman" w:hAnsi="Times New Roman" w:cs="Times New Roman"/>
                <w:sz w:val="24"/>
                <w:szCs w:val="24"/>
                <w:lang w:val="en-US"/>
              </w:rPr>
            </w:pPr>
            <w:r w:rsidRPr="00F9788E">
              <w:rPr>
                <w:rFonts w:ascii="Times New Roman" w:hAnsi="Times New Roman" w:cs="Times New Roman"/>
                <w:sz w:val="24"/>
                <w:szCs w:val="24"/>
                <w:lang w:val="en-US"/>
              </w:rPr>
              <w:t>16.4 min</w:t>
            </w:r>
          </w:p>
        </w:tc>
      </w:tr>
      <w:tr w:rsidR="00045DC7" w:rsidRPr="00F9788E" w14:paraId="5CF27AAA" w14:textId="77777777" w:rsidTr="00733D3A">
        <w:tc>
          <w:tcPr>
            <w:tcW w:w="4246" w:type="dxa"/>
            <w:tcBorders>
              <w:top w:val="nil"/>
              <w:left w:val="nil"/>
              <w:bottom w:val="nil"/>
              <w:right w:val="nil"/>
            </w:tcBorders>
          </w:tcPr>
          <w:p w14:paraId="28C2EF73" w14:textId="77777777" w:rsidR="00045DC7" w:rsidRPr="00F9788E" w:rsidRDefault="00045DC7" w:rsidP="00733D3A">
            <w:pPr>
              <w:spacing w:line="480" w:lineRule="auto"/>
              <w:ind w:firstLine="180"/>
              <w:rPr>
                <w:rFonts w:ascii="Times New Roman" w:hAnsi="Times New Roman" w:cs="Times New Roman"/>
                <w:sz w:val="24"/>
                <w:szCs w:val="24"/>
                <w:lang w:val="en-US"/>
              </w:rPr>
            </w:pPr>
            <w:r w:rsidRPr="00F9788E">
              <w:rPr>
                <w:rFonts w:ascii="Times New Roman" w:hAnsi="Times New Roman" w:cs="Times New Roman"/>
                <w:sz w:val="24"/>
                <w:szCs w:val="24"/>
                <w:lang w:val="en-US"/>
              </w:rPr>
              <w:t>tyrosine [TYR]</w:t>
            </w:r>
          </w:p>
        </w:tc>
        <w:tc>
          <w:tcPr>
            <w:tcW w:w="1979" w:type="dxa"/>
            <w:tcBorders>
              <w:top w:val="nil"/>
              <w:left w:val="nil"/>
              <w:bottom w:val="nil"/>
              <w:right w:val="nil"/>
            </w:tcBorders>
            <w:vAlign w:val="center"/>
          </w:tcPr>
          <w:p w14:paraId="5968D270" w14:textId="77777777" w:rsidR="00045DC7" w:rsidRPr="00F9788E" w:rsidRDefault="00045DC7" w:rsidP="00733D3A">
            <w:pPr>
              <w:spacing w:line="480" w:lineRule="auto"/>
              <w:jc w:val="center"/>
              <w:rPr>
                <w:rFonts w:ascii="Times New Roman" w:hAnsi="Times New Roman" w:cs="Times New Roman"/>
                <w:sz w:val="24"/>
                <w:szCs w:val="24"/>
                <w:lang w:val="en-US"/>
              </w:rPr>
            </w:pPr>
            <w:r w:rsidRPr="00F9788E">
              <w:rPr>
                <w:rFonts w:ascii="Times New Roman" w:hAnsi="Times New Roman" w:cs="Times New Roman"/>
                <w:sz w:val="24"/>
                <w:szCs w:val="24"/>
                <w:lang w:val="en-US"/>
              </w:rPr>
              <w:t>UHPLC-FLD</w:t>
            </w:r>
          </w:p>
        </w:tc>
        <w:tc>
          <w:tcPr>
            <w:tcW w:w="903" w:type="dxa"/>
            <w:tcBorders>
              <w:top w:val="nil"/>
              <w:left w:val="nil"/>
              <w:bottom w:val="nil"/>
              <w:right w:val="nil"/>
            </w:tcBorders>
            <w:vAlign w:val="center"/>
          </w:tcPr>
          <w:p w14:paraId="255DED5A" w14:textId="77777777" w:rsidR="00045DC7" w:rsidRPr="00F9788E" w:rsidRDefault="00045DC7" w:rsidP="00733D3A">
            <w:pPr>
              <w:spacing w:line="480" w:lineRule="auto"/>
              <w:jc w:val="center"/>
              <w:rPr>
                <w:rFonts w:ascii="Times New Roman" w:hAnsi="Times New Roman" w:cs="Times New Roman"/>
                <w:sz w:val="24"/>
                <w:szCs w:val="24"/>
                <w:lang w:val="en-US"/>
              </w:rPr>
            </w:pPr>
            <w:r w:rsidRPr="00F9788E">
              <w:rPr>
                <w:rFonts w:ascii="Times New Roman" w:hAnsi="Times New Roman" w:cs="Times New Roman"/>
                <w:sz w:val="24"/>
                <w:szCs w:val="24"/>
                <w:lang w:val="en-US"/>
              </w:rPr>
              <w:t>RT</w:t>
            </w:r>
          </w:p>
        </w:tc>
        <w:tc>
          <w:tcPr>
            <w:tcW w:w="2194" w:type="dxa"/>
            <w:gridSpan w:val="2"/>
            <w:tcBorders>
              <w:top w:val="nil"/>
              <w:left w:val="nil"/>
              <w:bottom w:val="nil"/>
              <w:right w:val="nil"/>
            </w:tcBorders>
            <w:vAlign w:val="center"/>
          </w:tcPr>
          <w:p w14:paraId="1F67674B" w14:textId="77777777" w:rsidR="00045DC7" w:rsidRPr="00F9788E" w:rsidRDefault="00045DC7" w:rsidP="00733D3A">
            <w:pPr>
              <w:spacing w:line="480" w:lineRule="auto"/>
              <w:ind w:firstLine="360"/>
              <w:rPr>
                <w:rFonts w:ascii="Times New Roman" w:hAnsi="Times New Roman" w:cs="Times New Roman"/>
                <w:sz w:val="24"/>
                <w:szCs w:val="24"/>
                <w:lang w:val="en-US"/>
              </w:rPr>
            </w:pPr>
            <w:r w:rsidRPr="00F9788E">
              <w:rPr>
                <w:rFonts w:ascii="Times New Roman" w:hAnsi="Times New Roman" w:cs="Times New Roman"/>
                <w:sz w:val="24"/>
                <w:szCs w:val="24"/>
                <w:lang w:val="en-US"/>
              </w:rPr>
              <w:t>18.9 min</w:t>
            </w:r>
          </w:p>
        </w:tc>
      </w:tr>
      <w:tr w:rsidR="00045DC7" w:rsidRPr="00F9788E" w14:paraId="02CEABA3" w14:textId="77777777" w:rsidTr="00733D3A">
        <w:tc>
          <w:tcPr>
            <w:tcW w:w="4246" w:type="dxa"/>
            <w:tcBorders>
              <w:top w:val="nil"/>
              <w:left w:val="nil"/>
              <w:bottom w:val="nil"/>
              <w:right w:val="nil"/>
            </w:tcBorders>
          </w:tcPr>
          <w:p w14:paraId="5D58C477" w14:textId="77777777" w:rsidR="00045DC7" w:rsidRPr="00F9788E" w:rsidRDefault="00045DC7" w:rsidP="00733D3A">
            <w:pPr>
              <w:spacing w:line="480" w:lineRule="auto"/>
              <w:ind w:firstLine="180"/>
              <w:rPr>
                <w:rFonts w:ascii="Times New Roman" w:hAnsi="Times New Roman" w:cs="Times New Roman"/>
                <w:sz w:val="24"/>
                <w:szCs w:val="24"/>
                <w:lang w:val="en-US"/>
              </w:rPr>
            </w:pPr>
            <w:r w:rsidRPr="00F9788E">
              <w:rPr>
                <w:rFonts w:ascii="Times New Roman" w:hAnsi="Times New Roman" w:cs="Times New Roman"/>
                <w:sz w:val="24"/>
                <w:szCs w:val="24"/>
                <w:lang w:val="en-US"/>
              </w:rPr>
              <w:t>cystine [CYS-CYS]</w:t>
            </w:r>
          </w:p>
        </w:tc>
        <w:tc>
          <w:tcPr>
            <w:tcW w:w="1979" w:type="dxa"/>
            <w:tcBorders>
              <w:top w:val="nil"/>
              <w:left w:val="nil"/>
              <w:bottom w:val="nil"/>
              <w:right w:val="nil"/>
            </w:tcBorders>
            <w:vAlign w:val="center"/>
          </w:tcPr>
          <w:p w14:paraId="3175FAF9" w14:textId="77777777" w:rsidR="00045DC7" w:rsidRPr="00F9788E" w:rsidRDefault="00045DC7" w:rsidP="00733D3A">
            <w:pPr>
              <w:spacing w:line="480" w:lineRule="auto"/>
              <w:jc w:val="center"/>
              <w:rPr>
                <w:rFonts w:ascii="Times New Roman" w:hAnsi="Times New Roman" w:cs="Times New Roman"/>
                <w:sz w:val="24"/>
                <w:szCs w:val="24"/>
                <w:lang w:val="en-US"/>
              </w:rPr>
            </w:pPr>
            <w:r w:rsidRPr="00F9788E">
              <w:rPr>
                <w:rFonts w:ascii="Times New Roman" w:hAnsi="Times New Roman" w:cs="Times New Roman"/>
                <w:sz w:val="24"/>
                <w:szCs w:val="24"/>
                <w:lang w:val="en-US"/>
              </w:rPr>
              <w:t>UHPLC-FLD</w:t>
            </w:r>
          </w:p>
        </w:tc>
        <w:tc>
          <w:tcPr>
            <w:tcW w:w="903" w:type="dxa"/>
            <w:tcBorders>
              <w:top w:val="nil"/>
              <w:left w:val="nil"/>
              <w:bottom w:val="nil"/>
              <w:right w:val="nil"/>
            </w:tcBorders>
            <w:vAlign w:val="center"/>
          </w:tcPr>
          <w:p w14:paraId="1629F1F5" w14:textId="77777777" w:rsidR="00045DC7" w:rsidRPr="00F9788E" w:rsidRDefault="00045DC7" w:rsidP="00733D3A">
            <w:pPr>
              <w:spacing w:line="480" w:lineRule="auto"/>
              <w:jc w:val="center"/>
              <w:rPr>
                <w:rFonts w:ascii="Times New Roman" w:hAnsi="Times New Roman" w:cs="Times New Roman"/>
                <w:sz w:val="24"/>
                <w:szCs w:val="24"/>
                <w:lang w:val="en-US"/>
              </w:rPr>
            </w:pPr>
            <w:r w:rsidRPr="00F9788E">
              <w:rPr>
                <w:rFonts w:ascii="Times New Roman" w:hAnsi="Times New Roman" w:cs="Times New Roman"/>
                <w:sz w:val="24"/>
                <w:szCs w:val="24"/>
                <w:lang w:val="en-US"/>
              </w:rPr>
              <w:t>RT</w:t>
            </w:r>
          </w:p>
        </w:tc>
        <w:tc>
          <w:tcPr>
            <w:tcW w:w="2194" w:type="dxa"/>
            <w:gridSpan w:val="2"/>
            <w:tcBorders>
              <w:top w:val="nil"/>
              <w:left w:val="nil"/>
              <w:bottom w:val="nil"/>
              <w:right w:val="nil"/>
            </w:tcBorders>
            <w:vAlign w:val="center"/>
          </w:tcPr>
          <w:p w14:paraId="62341320" w14:textId="77777777" w:rsidR="00045DC7" w:rsidRPr="00F9788E" w:rsidRDefault="00045DC7" w:rsidP="00733D3A">
            <w:pPr>
              <w:spacing w:line="480" w:lineRule="auto"/>
              <w:ind w:firstLine="360"/>
              <w:rPr>
                <w:rFonts w:ascii="Times New Roman" w:hAnsi="Times New Roman" w:cs="Times New Roman"/>
                <w:sz w:val="24"/>
                <w:szCs w:val="24"/>
                <w:lang w:val="en-US"/>
              </w:rPr>
            </w:pPr>
            <w:r w:rsidRPr="00F9788E">
              <w:rPr>
                <w:rFonts w:ascii="Times New Roman" w:hAnsi="Times New Roman" w:cs="Times New Roman"/>
                <w:sz w:val="24"/>
                <w:szCs w:val="24"/>
                <w:lang w:val="en-US"/>
              </w:rPr>
              <w:t>21.7 min</w:t>
            </w:r>
          </w:p>
        </w:tc>
      </w:tr>
      <w:tr w:rsidR="00045DC7" w:rsidRPr="00F9788E" w14:paraId="3A3B18D6" w14:textId="77777777" w:rsidTr="00733D3A">
        <w:tc>
          <w:tcPr>
            <w:tcW w:w="4246" w:type="dxa"/>
            <w:tcBorders>
              <w:top w:val="nil"/>
              <w:left w:val="nil"/>
              <w:bottom w:val="nil"/>
              <w:right w:val="nil"/>
            </w:tcBorders>
          </w:tcPr>
          <w:p w14:paraId="4D9B4D1A" w14:textId="77777777" w:rsidR="00045DC7" w:rsidRPr="00F9788E" w:rsidRDefault="00045DC7" w:rsidP="00733D3A">
            <w:pPr>
              <w:spacing w:line="480" w:lineRule="auto"/>
              <w:ind w:firstLine="180"/>
              <w:rPr>
                <w:rFonts w:ascii="Times New Roman" w:hAnsi="Times New Roman" w:cs="Times New Roman"/>
                <w:sz w:val="24"/>
                <w:szCs w:val="24"/>
                <w:lang w:val="en-US"/>
              </w:rPr>
            </w:pPr>
            <w:r w:rsidRPr="00F9788E">
              <w:rPr>
                <w:rFonts w:ascii="Times New Roman" w:hAnsi="Times New Roman" w:cs="Times New Roman"/>
                <w:sz w:val="24"/>
                <w:szCs w:val="24"/>
                <w:lang w:val="en-US"/>
              </w:rPr>
              <w:t>valine [VAL]</w:t>
            </w:r>
          </w:p>
        </w:tc>
        <w:tc>
          <w:tcPr>
            <w:tcW w:w="1979" w:type="dxa"/>
            <w:tcBorders>
              <w:top w:val="nil"/>
              <w:left w:val="nil"/>
              <w:bottom w:val="nil"/>
              <w:right w:val="nil"/>
            </w:tcBorders>
            <w:vAlign w:val="center"/>
          </w:tcPr>
          <w:p w14:paraId="59E9C3D3" w14:textId="77777777" w:rsidR="00045DC7" w:rsidRPr="00F9788E" w:rsidRDefault="00045DC7" w:rsidP="00733D3A">
            <w:pPr>
              <w:spacing w:line="480" w:lineRule="auto"/>
              <w:jc w:val="center"/>
              <w:rPr>
                <w:rFonts w:ascii="Times New Roman" w:hAnsi="Times New Roman" w:cs="Times New Roman"/>
                <w:sz w:val="24"/>
                <w:szCs w:val="24"/>
                <w:lang w:val="en-US"/>
              </w:rPr>
            </w:pPr>
            <w:r w:rsidRPr="00F9788E">
              <w:rPr>
                <w:rFonts w:ascii="Times New Roman" w:hAnsi="Times New Roman" w:cs="Times New Roman"/>
                <w:sz w:val="24"/>
                <w:szCs w:val="24"/>
                <w:lang w:val="en-US"/>
              </w:rPr>
              <w:t>UHPLC-FLD</w:t>
            </w:r>
          </w:p>
        </w:tc>
        <w:tc>
          <w:tcPr>
            <w:tcW w:w="903" w:type="dxa"/>
            <w:tcBorders>
              <w:top w:val="nil"/>
              <w:left w:val="nil"/>
              <w:bottom w:val="nil"/>
              <w:right w:val="nil"/>
            </w:tcBorders>
            <w:vAlign w:val="center"/>
          </w:tcPr>
          <w:p w14:paraId="780A5D46" w14:textId="77777777" w:rsidR="00045DC7" w:rsidRPr="00F9788E" w:rsidRDefault="00045DC7" w:rsidP="00733D3A">
            <w:pPr>
              <w:spacing w:line="480" w:lineRule="auto"/>
              <w:jc w:val="center"/>
              <w:rPr>
                <w:rFonts w:ascii="Times New Roman" w:hAnsi="Times New Roman" w:cs="Times New Roman"/>
                <w:sz w:val="24"/>
                <w:szCs w:val="24"/>
                <w:lang w:val="en-US"/>
              </w:rPr>
            </w:pPr>
            <w:r w:rsidRPr="00F9788E">
              <w:rPr>
                <w:rFonts w:ascii="Times New Roman" w:hAnsi="Times New Roman" w:cs="Times New Roman"/>
                <w:sz w:val="24"/>
                <w:szCs w:val="24"/>
                <w:lang w:val="en-US"/>
              </w:rPr>
              <w:t>RT</w:t>
            </w:r>
          </w:p>
        </w:tc>
        <w:tc>
          <w:tcPr>
            <w:tcW w:w="2194" w:type="dxa"/>
            <w:gridSpan w:val="2"/>
            <w:tcBorders>
              <w:top w:val="nil"/>
              <w:left w:val="nil"/>
              <w:bottom w:val="nil"/>
              <w:right w:val="nil"/>
            </w:tcBorders>
            <w:vAlign w:val="center"/>
          </w:tcPr>
          <w:p w14:paraId="40A94EA6" w14:textId="77777777" w:rsidR="00045DC7" w:rsidRPr="00F9788E" w:rsidRDefault="00045DC7" w:rsidP="00733D3A">
            <w:pPr>
              <w:spacing w:line="480" w:lineRule="auto"/>
              <w:ind w:firstLine="360"/>
              <w:rPr>
                <w:rFonts w:ascii="Times New Roman" w:hAnsi="Times New Roman" w:cs="Times New Roman"/>
                <w:sz w:val="24"/>
                <w:szCs w:val="24"/>
                <w:lang w:val="en-US"/>
              </w:rPr>
            </w:pPr>
            <w:r w:rsidRPr="00F9788E">
              <w:rPr>
                <w:rFonts w:ascii="Times New Roman" w:hAnsi="Times New Roman" w:cs="Times New Roman"/>
                <w:sz w:val="24"/>
                <w:szCs w:val="24"/>
                <w:lang w:val="en-US"/>
              </w:rPr>
              <w:t>23.6 min</w:t>
            </w:r>
          </w:p>
        </w:tc>
      </w:tr>
      <w:tr w:rsidR="00045DC7" w:rsidRPr="00F9788E" w14:paraId="52616468" w14:textId="77777777" w:rsidTr="00733D3A">
        <w:tc>
          <w:tcPr>
            <w:tcW w:w="4246" w:type="dxa"/>
            <w:tcBorders>
              <w:top w:val="nil"/>
              <w:left w:val="nil"/>
              <w:bottom w:val="nil"/>
              <w:right w:val="nil"/>
            </w:tcBorders>
          </w:tcPr>
          <w:p w14:paraId="08349E1D" w14:textId="77777777" w:rsidR="00045DC7" w:rsidRPr="00F9788E" w:rsidRDefault="00045DC7" w:rsidP="00733D3A">
            <w:pPr>
              <w:spacing w:line="480" w:lineRule="auto"/>
              <w:ind w:firstLine="180"/>
              <w:rPr>
                <w:rFonts w:ascii="Times New Roman" w:hAnsi="Times New Roman" w:cs="Times New Roman"/>
                <w:sz w:val="24"/>
                <w:szCs w:val="24"/>
                <w:lang w:val="en-US"/>
              </w:rPr>
            </w:pPr>
            <w:r w:rsidRPr="00F9788E">
              <w:rPr>
                <w:rFonts w:ascii="Times New Roman" w:hAnsi="Times New Roman" w:cs="Times New Roman"/>
                <w:sz w:val="24"/>
                <w:szCs w:val="24"/>
                <w:lang w:val="en-US"/>
              </w:rPr>
              <w:t>methionine [MET]</w:t>
            </w:r>
          </w:p>
        </w:tc>
        <w:tc>
          <w:tcPr>
            <w:tcW w:w="1979" w:type="dxa"/>
            <w:tcBorders>
              <w:top w:val="nil"/>
              <w:left w:val="nil"/>
              <w:bottom w:val="nil"/>
              <w:right w:val="nil"/>
            </w:tcBorders>
            <w:vAlign w:val="center"/>
          </w:tcPr>
          <w:p w14:paraId="65A2863D" w14:textId="77777777" w:rsidR="00045DC7" w:rsidRPr="00F9788E" w:rsidRDefault="00045DC7" w:rsidP="00733D3A">
            <w:pPr>
              <w:spacing w:line="480" w:lineRule="auto"/>
              <w:jc w:val="center"/>
              <w:rPr>
                <w:rFonts w:ascii="Times New Roman" w:hAnsi="Times New Roman" w:cs="Times New Roman"/>
                <w:sz w:val="24"/>
                <w:szCs w:val="24"/>
                <w:lang w:val="en-US"/>
              </w:rPr>
            </w:pPr>
            <w:r w:rsidRPr="00F9788E">
              <w:rPr>
                <w:rFonts w:ascii="Times New Roman" w:hAnsi="Times New Roman" w:cs="Times New Roman"/>
                <w:sz w:val="24"/>
                <w:szCs w:val="24"/>
                <w:lang w:val="en-US"/>
              </w:rPr>
              <w:t>UHPLC-FLD</w:t>
            </w:r>
          </w:p>
        </w:tc>
        <w:tc>
          <w:tcPr>
            <w:tcW w:w="903" w:type="dxa"/>
            <w:tcBorders>
              <w:top w:val="nil"/>
              <w:left w:val="nil"/>
              <w:bottom w:val="nil"/>
              <w:right w:val="nil"/>
            </w:tcBorders>
            <w:vAlign w:val="center"/>
          </w:tcPr>
          <w:p w14:paraId="2704CBD8" w14:textId="77777777" w:rsidR="00045DC7" w:rsidRPr="00F9788E" w:rsidRDefault="00045DC7" w:rsidP="00733D3A">
            <w:pPr>
              <w:spacing w:line="480" w:lineRule="auto"/>
              <w:jc w:val="center"/>
              <w:rPr>
                <w:rFonts w:ascii="Times New Roman" w:hAnsi="Times New Roman" w:cs="Times New Roman"/>
                <w:sz w:val="24"/>
                <w:szCs w:val="24"/>
                <w:lang w:val="en-US"/>
              </w:rPr>
            </w:pPr>
            <w:r w:rsidRPr="00F9788E">
              <w:rPr>
                <w:rFonts w:ascii="Times New Roman" w:hAnsi="Times New Roman" w:cs="Times New Roman"/>
                <w:sz w:val="24"/>
                <w:szCs w:val="24"/>
                <w:lang w:val="en-US"/>
              </w:rPr>
              <w:t>RT</w:t>
            </w:r>
          </w:p>
        </w:tc>
        <w:tc>
          <w:tcPr>
            <w:tcW w:w="2194" w:type="dxa"/>
            <w:gridSpan w:val="2"/>
            <w:tcBorders>
              <w:top w:val="nil"/>
              <w:left w:val="nil"/>
              <w:bottom w:val="nil"/>
              <w:right w:val="nil"/>
            </w:tcBorders>
            <w:vAlign w:val="center"/>
          </w:tcPr>
          <w:p w14:paraId="7E0CF6B4" w14:textId="77777777" w:rsidR="00045DC7" w:rsidRPr="00F9788E" w:rsidRDefault="00045DC7" w:rsidP="00733D3A">
            <w:pPr>
              <w:spacing w:line="480" w:lineRule="auto"/>
              <w:ind w:firstLine="360"/>
              <w:rPr>
                <w:rFonts w:ascii="Times New Roman" w:hAnsi="Times New Roman" w:cs="Times New Roman"/>
                <w:sz w:val="24"/>
                <w:szCs w:val="24"/>
                <w:lang w:val="en-US"/>
              </w:rPr>
            </w:pPr>
            <w:r w:rsidRPr="00F9788E">
              <w:rPr>
                <w:rFonts w:ascii="Times New Roman" w:hAnsi="Times New Roman" w:cs="Times New Roman"/>
                <w:sz w:val="24"/>
                <w:szCs w:val="24"/>
                <w:lang w:val="en-US"/>
              </w:rPr>
              <w:t>24.2 min</w:t>
            </w:r>
          </w:p>
        </w:tc>
      </w:tr>
      <w:tr w:rsidR="00045DC7" w:rsidRPr="00F9788E" w14:paraId="053AE03F" w14:textId="77777777" w:rsidTr="00733D3A">
        <w:tc>
          <w:tcPr>
            <w:tcW w:w="4246" w:type="dxa"/>
            <w:tcBorders>
              <w:top w:val="nil"/>
              <w:left w:val="nil"/>
              <w:bottom w:val="nil"/>
              <w:right w:val="nil"/>
            </w:tcBorders>
          </w:tcPr>
          <w:p w14:paraId="7D55BDEC" w14:textId="77777777" w:rsidR="00045DC7" w:rsidRPr="00F9788E" w:rsidRDefault="00045DC7" w:rsidP="00733D3A">
            <w:pPr>
              <w:spacing w:line="480" w:lineRule="auto"/>
              <w:ind w:firstLine="180"/>
              <w:rPr>
                <w:rFonts w:ascii="Times New Roman" w:hAnsi="Times New Roman" w:cs="Times New Roman"/>
                <w:sz w:val="24"/>
                <w:szCs w:val="24"/>
                <w:lang w:val="en-US"/>
              </w:rPr>
            </w:pPr>
            <w:r w:rsidRPr="00F9788E">
              <w:rPr>
                <w:rFonts w:ascii="Times New Roman" w:hAnsi="Times New Roman" w:cs="Times New Roman"/>
                <w:sz w:val="24"/>
                <w:szCs w:val="24"/>
                <w:lang w:val="en-US"/>
              </w:rPr>
              <w:t>tryptophan [TRP]</w:t>
            </w:r>
          </w:p>
        </w:tc>
        <w:tc>
          <w:tcPr>
            <w:tcW w:w="1979" w:type="dxa"/>
            <w:tcBorders>
              <w:top w:val="nil"/>
              <w:left w:val="nil"/>
              <w:bottom w:val="nil"/>
              <w:right w:val="nil"/>
            </w:tcBorders>
            <w:vAlign w:val="center"/>
          </w:tcPr>
          <w:p w14:paraId="5D640643" w14:textId="77777777" w:rsidR="00045DC7" w:rsidRPr="00F9788E" w:rsidRDefault="00045DC7" w:rsidP="00733D3A">
            <w:pPr>
              <w:spacing w:line="480" w:lineRule="auto"/>
              <w:jc w:val="center"/>
              <w:rPr>
                <w:rFonts w:ascii="Times New Roman" w:hAnsi="Times New Roman" w:cs="Times New Roman"/>
                <w:sz w:val="24"/>
                <w:szCs w:val="24"/>
                <w:lang w:val="en-US"/>
              </w:rPr>
            </w:pPr>
            <w:r w:rsidRPr="00F9788E">
              <w:rPr>
                <w:rFonts w:ascii="Times New Roman" w:hAnsi="Times New Roman" w:cs="Times New Roman"/>
                <w:sz w:val="24"/>
                <w:szCs w:val="24"/>
                <w:lang w:val="en-US"/>
              </w:rPr>
              <w:t>UHPLC-FLD</w:t>
            </w:r>
          </w:p>
        </w:tc>
        <w:tc>
          <w:tcPr>
            <w:tcW w:w="903" w:type="dxa"/>
            <w:tcBorders>
              <w:top w:val="nil"/>
              <w:left w:val="nil"/>
              <w:bottom w:val="nil"/>
              <w:right w:val="nil"/>
            </w:tcBorders>
            <w:vAlign w:val="center"/>
          </w:tcPr>
          <w:p w14:paraId="6151182C" w14:textId="77777777" w:rsidR="00045DC7" w:rsidRPr="00F9788E" w:rsidRDefault="00045DC7" w:rsidP="00733D3A">
            <w:pPr>
              <w:spacing w:line="480" w:lineRule="auto"/>
              <w:jc w:val="center"/>
              <w:rPr>
                <w:rFonts w:ascii="Times New Roman" w:hAnsi="Times New Roman" w:cs="Times New Roman"/>
                <w:sz w:val="24"/>
                <w:szCs w:val="24"/>
                <w:lang w:val="en-US"/>
              </w:rPr>
            </w:pPr>
            <w:r w:rsidRPr="00F9788E">
              <w:rPr>
                <w:rFonts w:ascii="Times New Roman" w:hAnsi="Times New Roman" w:cs="Times New Roman"/>
                <w:sz w:val="24"/>
                <w:szCs w:val="24"/>
                <w:lang w:val="en-US"/>
              </w:rPr>
              <w:t>RT</w:t>
            </w:r>
          </w:p>
        </w:tc>
        <w:tc>
          <w:tcPr>
            <w:tcW w:w="2194" w:type="dxa"/>
            <w:gridSpan w:val="2"/>
            <w:tcBorders>
              <w:top w:val="nil"/>
              <w:left w:val="nil"/>
              <w:bottom w:val="nil"/>
              <w:right w:val="nil"/>
            </w:tcBorders>
            <w:vAlign w:val="center"/>
          </w:tcPr>
          <w:p w14:paraId="7F193608" w14:textId="77777777" w:rsidR="00045DC7" w:rsidRPr="00F9788E" w:rsidRDefault="00045DC7" w:rsidP="00733D3A">
            <w:pPr>
              <w:spacing w:line="480" w:lineRule="auto"/>
              <w:ind w:firstLine="360"/>
              <w:rPr>
                <w:rFonts w:ascii="Times New Roman" w:hAnsi="Times New Roman" w:cs="Times New Roman"/>
                <w:sz w:val="24"/>
                <w:szCs w:val="24"/>
                <w:lang w:val="en-US"/>
              </w:rPr>
            </w:pPr>
            <w:r w:rsidRPr="00F9788E">
              <w:rPr>
                <w:rFonts w:ascii="Times New Roman" w:hAnsi="Times New Roman" w:cs="Times New Roman"/>
                <w:sz w:val="24"/>
                <w:szCs w:val="24"/>
                <w:lang w:val="en-US"/>
              </w:rPr>
              <w:t>26.3 min</w:t>
            </w:r>
          </w:p>
        </w:tc>
      </w:tr>
      <w:tr w:rsidR="00045DC7" w:rsidRPr="00F9788E" w14:paraId="4ABC9E44" w14:textId="77777777" w:rsidTr="00733D3A">
        <w:tc>
          <w:tcPr>
            <w:tcW w:w="4246" w:type="dxa"/>
            <w:tcBorders>
              <w:top w:val="nil"/>
              <w:left w:val="nil"/>
              <w:bottom w:val="nil"/>
              <w:right w:val="nil"/>
            </w:tcBorders>
          </w:tcPr>
          <w:p w14:paraId="3EB996CC" w14:textId="77777777" w:rsidR="00045DC7" w:rsidRPr="00F9788E" w:rsidRDefault="00045DC7" w:rsidP="00733D3A">
            <w:pPr>
              <w:spacing w:line="480" w:lineRule="auto"/>
              <w:ind w:firstLine="180"/>
              <w:rPr>
                <w:rFonts w:ascii="Times New Roman" w:hAnsi="Times New Roman" w:cs="Times New Roman"/>
                <w:sz w:val="24"/>
                <w:szCs w:val="24"/>
                <w:lang w:val="en-US"/>
              </w:rPr>
            </w:pPr>
            <w:r w:rsidRPr="00F9788E">
              <w:rPr>
                <w:rFonts w:ascii="Times New Roman" w:hAnsi="Times New Roman" w:cs="Times New Roman"/>
                <w:sz w:val="24"/>
                <w:szCs w:val="24"/>
                <w:lang w:val="en-US"/>
              </w:rPr>
              <w:t>phenylalanine [PHE]</w:t>
            </w:r>
          </w:p>
        </w:tc>
        <w:tc>
          <w:tcPr>
            <w:tcW w:w="1979" w:type="dxa"/>
            <w:tcBorders>
              <w:top w:val="nil"/>
              <w:left w:val="nil"/>
              <w:bottom w:val="nil"/>
              <w:right w:val="nil"/>
            </w:tcBorders>
            <w:vAlign w:val="center"/>
          </w:tcPr>
          <w:p w14:paraId="70DAD5A4" w14:textId="77777777" w:rsidR="00045DC7" w:rsidRPr="00F9788E" w:rsidRDefault="00045DC7" w:rsidP="00733D3A">
            <w:pPr>
              <w:spacing w:line="480" w:lineRule="auto"/>
              <w:jc w:val="center"/>
              <w:rPr>
                <w:rFonts w:ascii="Times New Roman" w:hAnsi="Times New Roman" w:cs="Times New Roman"/>
                <w:sz w:val="24"/>
                <w:szCs w:val="24"/>
                <w:lang w:val="en-US"/>
              </w:rPr>
            </w:pPr>
            <w:r w:rsidRPr="00F9788E">
              <w:rPr>
                <w:rFonts w:ascii="Times New Roman" w:hAnsi="Times New Roman" w:cs="Times New Roman"/>
                <w:sz w:val="24"/>
                <w:szCs w:val="24"/>
                <w:lang w:val="en-US"/>
              </w:rPr>
              <w:t>UHPLC-FLD</w:t>
            </w:r>
          </w:p>
        </w:tc>
        <w:tc>
          <w:tcPr>
            <w:tcW w:w="903" w:type="dxa"/>
            <w:tcBorders>
              <w:top w:val="nil"/>
              <w:left w:val="nil"/>
              <w:bottom w:val="nil"/>
              <w:right w:val="nil"/>
            </w:tcBorders>
            <w:vAlign w:val="center"/>
          </w:tcPr>
          <w:p w14:paraId="1642E400" w14:textId="77777777" w:rsidR="00045DC7" w:rsidRPr="00F9788E" w:rsidRDefault="00045DC7" w:rsidP="00733D3A">
            <w:pPr>
              <w:spacing w:line="480" w:lineRule="auto"/>
              <w:jc w:val="center"/>
              <w:rPr>
                <w:rFonts w:ascii="Times New Roman" w:hAnsi="Times New Roman" w:cs="Times New Roman"/>
                <w:sz w:val="24"/>
                <w:szCs w:val="24"/>
                <w:lang w:val="en-US"/>
              </w:rPr>
            </w:pPr>
            <w:r w:rsidRPr="00F9788E">
              <w:rPr>
                <w:rFonts w:ascii="Times New Roman" w:hAnsi="Times New Roman" w:cs="Times New Roman"/>
                <w:sz w:val="24"/>
                <w:szCs w:val="24"/>
                <w:lang w:val="en-US"/>
              </w:rPr>
              <w:t>RT</w:t>
            </w:r>
          </w:p>
        </w:tc>
        <w:tc>
          <w:tcPr>
            <w:tcW w:w="2194" w:type="dxa"/>
            <w:gridSpan w:val="2"/>
            <w:tcBorders>
              <w:top w:val="nil"/>
              <w:left w:val="nil"/>
              <w:bottom w:val="nil"/>
              <w:right w:val="nil"/>
            </w:tcBorders>
            <w:vAlign w:val="center"/>
          </w:tcPr>
          <w:p w14:paraId="1F318B60" w14:textId="77777777" w:rsidR="00045DC7" w:rsidRPr="00F9788E" w:rsidRDefault="00045DC7" w:rsidP="00733D3A">
            <w:pPr>
              <w:spacing w:line="480" w:lineRule="auto"/>
              <w:ind w:firstLine="360"/>
              <w:rPr>
                <w:rFonts w:ascii="Times New Roman" w:hAnsi="Times New Roman" w:cs="Times New Roman"/>
                <w:sz w:val="24"/>
                <w:szCs w:val="24"/>
                <w:lang w:val="en-US"/>
              </w:rPr>
            </w:pPr>
            <w:r w:rsidRPr="00F9788E">
              <w:rPr>
                <w:rFonts w:ascii="Times New Roman" w:hAnsi="Times New Roman" w:cs="Times New Roman"/>
                <w:sz w:val="24"/>
                <w:szCs w:val="24"/>
                <w:lang w:val="en-US"/>
              </w:rPr>
              <w:t>27.3 min</w:t>
            </w:r>
          </w:p>
        </w:tc>
      </w:tr>
      <w:tr w:rsidR="00045DC7" w:rsidRPr="00F9788E" w14:paraId="10556B58" w14:textId="77777777" w:rsidTr="00733D3A">
        <w:tc>
          <w:tcPr>
            <w:tcW w:w="4246" w:type="dxa"/>
            <w:tcBorders>
              <w:top w:val="nil"/>
              <w:left w:val="nil"/>
              <w:bottom w:val="nil"/>
              <w:right w:val="nil"/>
            </w:tcBorders>
          </w:tcPr>
          <w:p w14:paraId="41107FFA" w14:textId="77777777" w:rsidR="00045DC7" w:rsidRPr="00F9788E" w:rsidRDefault="00045DC7" w:rsidP="00733D3A">
            <w:pPr>
              <w:spacing w:line="480" w:lineRule="auto"/>
              <w:ind w:firstLine="180"/>
              <w:rPr>
                <w:rFonts w:ascii="Times New Roman" w:hAnsi="Times New Roman" w:cs="Times New Roman"/>
                <w:sz w:val="24"/>
                <w:szCs w:val="24"/>
                <w:lang w:val="en-US"/>
              </w:rPr>
            </w:pPr>
            <w:r w:rsidRPr="00F9788E">
              <w:rPr>
                <w:rFonts w:ascii="Times New Roman" w:hAnsi="Times New Roman" w:cs="Times New Roman"/>
                <w:sz w:val="24"/>
                <w:szCs w:val="24"/>
                <w:lang w:val="en-US"/>
              </w:rPr>
              <w:t>isoleucine [ILE]</w:t>
            </w:r>
          </w:p>
        </w:tc>
        <w:tc>
          <w:tcPr>
            <w:tcW w:w="1979" w:type="dxa"/>
            <w:tcBorders>
              <w:top w:val="nil"/>
              <w:left w:val="nil"/>
              <w:bottom w:val="nil"/>
              <w:right w:val="nil"/>
            </w:tcBorders>
            <w:vAlign w:val="center"/>
          </w:tcPr>
          <w:p w14:paraId="310A7B87" w14:textId="77777777" w:rsidR="00045DC7" w:rsidRPr="00F9788E" w:rsidRDefault="00045DC7" w:rsidP="00733D3A">
            <w:pPr>
              <w:spacing w:line="480" w:lineRule="auto"/>
              <w:jc w:val="center"/>
              <w:rPr>
                <w:rFonts w:ascii="Times New Roman" w:hAnsi="Times New Roman" w:cs="Times New Roman"/>
                <w:sz w:val="24"/>
                <w:szCs w:val="24"/>
                <w:lang w:val="en-US"/>
              </w:rPr>
            </w:pPr>
            <w:r w:rsidRPr="00F9788E">
              <w:rPr>
                <w:rFonts w:ascii="Times New Roman" w:hAnsi="Times New Roman" w:cs="Times New Roman"/>
                <w:sz w:val="24"/>
                <w:szCs w:val="24"/>
                <w:lang w:val="en-US"/>
              </w:rPr>
              <w:t>UHPLC-FLD</w:t>
            </w:r>
          </w:p>
        </w:tc>
        <w:tc>
          <w:tcPr>
            <w:tcW w:w="903" w:type="dxa"/>
            <w:tcBorders>
              <w:top w:val="nil"/>
              <w:left w:val="nil"/>
              <w:bottom w:val="nil"/>
              <w:right w:val="nil"/>
            </w:tcBorders>
            <w:vAlign w:val="center"/>
          </w:tcPr>
          <w:p w14:paraId="7A31BE7C" w14:textId="77777777" w:rsidR="00045DC7" w:rsidRPr="00F9788E" w:rsidRDefault="00045DC7" w:rsidP="00733D3A">
            <w:pPr>
              <w:spacing w:line="480" w:lineRule="auto"/>
              <w:jc w:val="center"/>
              <w:rPr>
                <w:rFonts w:ascii="Times New Roman" w:hAnsi="Times New Roman" w:cs="Times New Roman"/>
                <w:sz w:val="24"/>
                <w:szCs w:val="24"/>
                <w:lang w:val="en-US"/>
              </w:rPr>
            </w:pPr>
            <w:r w:rsidRPr="00F9788E">
              <w:rPr>
                <w:rFonts w:ascii="Times New Roman" w:hAnsi="Times New Roman" w:cs="Times New Roman"/>
                <w:sz w:val="24"/>
                <w:szCs w:val="24"/>
                <w:lang w:val="en-US"/>
              </w:rPr>
              <w:t>RT</w:t>
            </w:r>
          </w:p>
        </w:tc>
        <w:tc>
          <w:tcPr>
            <w:tcW w:w="2194" w:type="dxa"/>
            <w:gridSpan w:val="2"/>
            <w:tcBorders>
              <w:top w:val="nil"/>
              <w:left w:val="nil"/>
              <w:bottom w:val="nil"/>
              <w:right w:val="nil"/>
            </w:tcBorders>
            <w:vAlign w:val="center"/>
          </w:tcPr>
          <w:p w14:paraId="61659015" w14:textId="77777777" w:rsidR="00045DC7" w:rsidRPr="00F9788E" w:rsidRDefault="00045DC7" w:rsidP="00733D3A">
            <w:pPr>
              <w:spacing w:line="480" w:lineRule="auto"/>
              <w:ind w:firstLine="360"/>
              <w:rPr>
                <w:rFonts w:ascii="Times New Roman" w:hAnsi="Times New Roman" w:cs="Times New Roman"/>
                <w:sz w:val="24"/>
                <w:szCs w:val="24"/>
                <w:lang w:val="en-US"/>
              </w:rPr>
            </w:pPr>
            <w:r w:rsidRPr="00F9788E">
              <w:rPr>
                <w:rFonts w:ascii="Times New Roman" w:hAnsi="Times New Roman" w:cs="Times New Roman"/>
                <w:sz w:val="24"/>
                <w:szCs w:val="24"/>
                <w:lang w:val="en-US"/>
              </w:rPr>
              <w:t>27.7 min</w:t>
            </w:r>
          </w:p>
        </w:tc>
      </w:tr>
      <w:tr w:rsidR="00045DC7" w:rsidRPr="00F9788E" w14:paraId="52DBE04B" w14:textId="77777777" w:rsidTr="00733D3A">
        <w:tc>
          <w:tcPr>
            <w:tcW w:w="4246" w:type="dxa"/>
            <w:tcBorders>
              <w:top w:val="nil"/>
              <w:left w:val="nil"/>
              <w:bottom w:val="nil"/>
              <w:right w:val="nil"/>
            </w:tcBorders>
          </w:tcPr>
          <w:p w14:paraId="3803D028" w14:textId="77777777" w:rsidR="00045DC7" w:rsidRPr="00F9788E" w:rsidRDefault="00045DC7" w:rsidP="00733D3A">
            <w:pPr>
              <w:spacing w:line="480" w:lineRule="auto"/>
              <w:ind w:firstLine="180"/>
              <w:rPr>
                <w:rFonts w:ascii="Times New Roman" w:hAnsi="Times New Roman" w:cs="Times New Roman"/>
                <w:sz w:val="24"/>
                <w:szCs w:val="24"/>
                <w:lang w:val="en-US"/>
              </w:rPr>
            </w:pPr>
            <w:r w:rsidRPr="00F9788E">
              <w:rPr>
                <w:rFonts w:ascii="Times New Roman" w:hAnsi="Times New Roman" w:cs="Times New Roman"/>
                <w:sz w:val="24"/>
                <w:szCs w:val="24"/>
                <w:lang w:val="en-US"/>
              </w:rPr>
              <w:t>leucine [LEU]</w:t>
            </w:r>
          </w:p>
        </w:tc>
        <w:tc>
          <w:tcPr>
            <w:tcW w:w="1979" w:type="dxa"/>
            <w:tcBorders>
              <w:top w:val="nil"/>
              <w:left w:val="nil"/>
              <w:bottom w:val="nil"/>
              <w:right w:val="nil"/>
            </w:tcBorders>
            <w:vAlign w:val="center"/>
          </w:tcPr>
          <w:p w14:paraId="0555696C" w14:textId="77777777" w:rsidR="00045DC7" w:rsidRPr="00F9788E" w:rsidRDefault="00045DC7" w:rsidP="00733D3A">
            <w:pPr>
              <w:spacing w:line="480" w:lineRule="auto"/>
              <w:jc w:val="center"/>
              <w:rPr>
                <w:rFonts w:ascii="Times New Roman" w:hAnsi="Times New Roman" w:cs="Times New Roman"/>
                <w:sz w:val="24"/>
                <w:szCs w:val="24"/>
                <w:lang w:val="en-US"/>
              </w:rPr>
            </w:pPr>
            <w:r w:rsidRPr="00F9788E">
              <w:rPr>
                <w:rFonts w:ascii="Times New Roman" w:hAnsi="Times New Roman" w:cs="Times New Roman"/>
                <w:sz w:val="24"/>
                <w:szCs w:val="24"/>
                <w:lang w:val="en-US"/>
              </w:rPr>
              <w:t>UHPLC-FLD</w:t>
            </w:r>
          </w:p>
        </w:tc>
        <w:tc>
          <w:tcPr>
            <w:tcW w:w="903" w:type="dxa"/>
            <w:tcBorders>
              <w:top w:val="nil"/>
              <w:left w:val="nil"/>
              <w:bottom w:val="nil"/>
              <w:right w:val="nil"/>
            </w:tcBorders>
            <w:vAlign w:val="center"/>
          </w:tcPr>
          <w:p w14:paraId="38BA1460" w14:textId="77777777" w:rsidR="00045DC7" w:rsidRPr="00F9788E" w:rsidRDefault="00045DC7" w:rsidP="00733D3A">
            <w:pPr>
              <w:spacing w:line="480" w:lineRule="auto"/>
              <w:jc w:val="center"/>
              <w:rPr>
                <w:rFonts w:ascii="Times New Roman" w:hAnsi="Times New Roman" w:cs="Times New Roman"/>
                <w:sz w:val="24"/>
                <w:szCs w:val="24"/>
                <w:lang w:val="en-US"/>
              </w:rPr>
            </w:pPr>
            <w:r w:rsidRPr="00F9788E">
              <w:rPr>
                <w:rFonts w:ascii="Times New Roman" w:hAnsi="Times New Roman" w:cs="Times New Roman"/>
                <w:sz w:val="24"/>
                <w:szCs w:val="24"/>
                <w:lang w:val="en-US"/>
              </w:rPr>
              <w:t>RT</w:t>
            </w:r>
          </w:p>
        </w:tc>
        <w:tc>
          <w:tcPr>
            <w:tcW w:w="2194" w:type="dxa"/>
            <w:gridSpan w:val="2"/>
            <w:tcBorders>
              <w:top w:val="nil"/>
              <w:left w:val="nil"/>
              <w:bottom w:val="nil"/>
              <w:right w:val="nil"/>
            </w:tcBorders>
            <w:vAlign w:val="center"/>
          </w:tcPr>
          <w:p w14:paraId="55AC6CEF" w14:textId="77777777" w:rsidR="00045DC7" w:rsidRPr="00F9788E" w:rsidRDefault="00045DC7" w:rsidP="00733D3A">
            <w:pPr>
              <w:spacing w:line="480" w:lineRule="auto"/>
              <w:ind w:firstLine="360"/>
              <w:rPr>
                <w:rFonts w:ascii="Times New Roman" w:hAnsi="Times New Roman" w:cs="Times New Roman"/>
                <w:sz w:val="24"/>
                <w:szCs w:val="24"/>
                <w:lang w:val="en-US"/>
              </w:rPr>
            </w:pPr>
            <w:r w:rsidRPr="00F9788E">
              <w:rPr>
                <w:rFonts w:ascii="Times New Roman" w:hAnsi="Times New Roman" w:cs="Times New Roman"/>
                <w:sz w:val="24"/>
                <w:szCs w:val="24"/>
                <w:lang w:val="en-US"/>
              </w:rPr>
              <w:t>29.3 min</w:t>
            </w:r>
          </w:p>
        </w:tc>
      </w:tr>
      <w:tr w:rsidR="00045DC7" w:rsidRPr="00F9788E" w14:paraId="77ED2156" w14:textId="77777777" w:rsidTr="00733D3A">
        <w:tc>
          <w:tcPr>
            <w:tcW w:w="4246" w:type="dxa"/>
            <w:tcBorders>
              <w:top w:val="nil"/>
              <w:left w:val="nil"/>
              <w:bottom w:val="nil"/>
              <w:right w:val="nil"/>
            </w:tcBorders>
          </w:tcPr>
          <w:p w14:paraId="5838846C" w14:textId="77777777" w:rsidR="00045DC7" w:rsidRPr="00F9788E" w:rsidRDefault="00045DC7" w:rsidP="00733D3A">
            <w:pPr>
              <w:spacing w:line="480" w:lineRule="auto"/>
              <w:ind w:firstLine="180"/>
              <w:rPr>
                <w:rFonts w:ascii="Times New Roman" w:hAnsi="Times New Roman" w:cs="Times New Roman"/>
                <w:sz w:val="24"/>
                <w:szCs w:val="24"/>
                <w:lang w:val="en-US"/>
              </w:rPr>
            </w:pPr>
            <w:r w:rsidRPr="00F9788E">
              <w:rPr>
                <w:rFonts w:ascii="Times New Roman" w:hAnsi="Times New Roman" w:cs="Times New Roman"/>
                <w:sz w:val="24"/>
                <w:szCs w:val="24"/>
                <w:lang w:val="en-US"/>
              </w:rPr>
              <w:t>lysine [LYS]</w:t>
            </w:r>
          </w:p>
        </w:tc>
        <w:tc>
          <w:tcPr>
            <w:tcW w:w="1979" w:type="dxa"/>
            <w:tcBorders>
              <w:top w:val="nil"/>
              <w:left w:val="nil"/>
              <w:bottom w:val="nil"/>
              <w:right w:val="nil"/>
            </w:tcBorders>
            <w:vAlign w:val="center"/>
          </w:tcPr>
          <w:p w14:paraId="0B3D01A6" w14:textId="77777777" w:rsidR="00045DC7" w:rsidRPr="00F9788E" w:rsidRDefault="00045DC7" w:rsidP="00733D3A">
            <w:pPr>
              <w:spacing w:line="480" w:lineRule="auto"/>
              <w:jc w:val="center"/>
              <w:rPr>
                <w:rFonts w:ascii="Times New Roman" w:hAnsi="Times New Roman" w:cs="Times New Roman"/>
                <w:sz w:val="24"/>
                <w:szCs w:val="24"/>
                <w:lang w:val="en-US"/>
              </w:rPr>
            </w:pPr>
            <w:r w:rsidRPr="00F9788E">
              <w:rPr>
                <w:rFonts w:ascii="Times New Roman" w:hAnsi="Times New Roman" w:cs="Times New Roman"/>
                <w:sz w:val="24"/>
                <w:szCs w:val="24"/>
                <w:lang w:val="en-US"/>
              </w:rPr>
              <w:t>UHPLC-FLD</w:t>
            </w:r>
          </w:p>
        </w:tc>
        <w:tc>
          <w:tcPr>
            <w:tcW w:w="903" w:type="dxa"/>
            <w:tcBorders>
              <w:top w:val="nil"/>
              <w:left w:val="nil"/>
              <w:bottom w:val="nil"/>
              <w:right w:val="nil"/>
            </w:tcBorders>
            <w:vAlign w:val="center"/>
          </w:tcPr>
          <w:p w14:paraId="3E74EBB0" w14:textId="77777777" w:rsidR="00045DC7" w:rsidRPr="00F9788E" w:rsidRDefault="00045DC7" w:rsidP="00733D3A">
            <w:pPr>
              <w:spacing w:line="480" w:lineRule="auto"/>
              <w:jc w:val="center"/>
              <w:rPr>
                <w:rFonts w:ascii="Times New Roman" w:hAnsi="Times New Roman" w:cs="Times New Roman"/>
                <w:sz w:val="24"/>
                <w:szCs w:val="24"/>
                <w:lang w:val="en-US"/>
              </w:rPr>
            </w:pPr>
            <w:r w:rsidRPr="00F9788E">
              <w:rPr>
                <w:rFonts w:ascii="Times New Roman" w:hAnsi="Times New Roman" w:cs="Times New Roman"/>
                <w:sz w:val="24"/>
                <w:szCs w:val="24"/>
                <w:lang w:val="en-US"/>
              </w:rPr>
              <w:t>RT</w:t>
            </w:r>
          </w:p>
        </w:tc>
        <w:tc>
          <w:tcPr>
            <w:tcW w:w="2194" w:type="dxa"/>
            <w:gridSpan w:val="2"/>
            <w:tcBorders>
              <w:top w:val="nil"/>
              <w:left w:val="nil"/>
              <w:bottom w:val="nil"/>
              <w:right w:val="nil"/>
            </w:tcBorders>
            <w:vAlign w:val="center"/>
          </w:tcPr>
          <w:p w14:paraId="26828320" w14:textId="77777777" w:rsidR="00045DC7" w:rsidRPr="00F9788E" w:rsidRDefault="00045DC7" w:rsidP="00733D3A">
            <w:pPr>
              <w:spacing w:line="480" w:lineRule="auto"/>
              <w:ind w:firstLine="360"/>
              <w:rPr>
                <w:rFonts w:ascii="Times New Roman" w:hAnsi="Times New Roman" w:cs="Times New Roman"/>
                <w:sz w:val="24"/>
                <w:szCs w:val="24"/>
                <w:lang w:val="en-US"/>
              </w:rPr>
            </w:pPr>
            <w:r w:rsidRPr="00F9788E">
              <w:rPr>
                <w:rFonts w:ascii="Times New Roman" w:hAnsi="Times New Roman" w:cs="Times New Roman"/>
                <w:sz w:val="24"/>
                <w:szCs w:val="24"/>
                <w:lang w:val="en-US"/>
              </w:rPr>
              <w:t>30.3 min</w:t>
            </w:r>
          </w:p>
        </w:tc>
      </w:tr>
      <w:tr w:rsidR="00045DC7" w:rsidRPr="00F9788E" w14:paraId="0BABB70B" w14:textId="77777777" w:rsidTr="00733D3A">
        <w:tc>
          <w:tcPr>
            <w:tcW w:w="4246" w:type="dxa"/>
            <w:tcBorders>
              <w:top w:val="nil"/>
              <w:left w:val="nil"/>
              <w:bottom w:val="nil"/>
              <w:right w:val="nil"/>
            </w:tcBorders>
          </w:tcPr>
          <w:p w14:paraId="5F24E1B7" w14:textId="77777777" w:rsidR="00045DC7" w:rsidRPr="00F9788E" w:rsidRDefault="00045DC7" w:rsidP="00733D3A">
            <w:pPr>
              <w:spacing w:line="480" w:lineRule="auto"/>
              <w:ind w:firstLine="180"/>
              <w:rPr>
                <w:rFonts w:ascii="Times New Roman" w:hAnsi="Times New Roman" w:cs="Times New Roman"/>
                <w:sz w:val="24"/>
                <w:szCs w:val="24"/>
                <w:lang w:val="en-US"/>
              </w:rPr>
            </w:pPr>
            <w:r w:rsidRPr="00F9788E">
              <w:rPr>
                <w:rFonts w:ascii="Times New Roman" w:hAnsi="Times New Roman" w:cs="Times New Roman"/>
                <w:sz w:val="24"/>
                <w:szCs w:val="24"/>
                <w:lang w:val="en-US"/>
              </w:rPr>
              <w:t>proline [PRO]</w:t>
            </w:r>
          </w:p>
        </w:tc>
        <w:tc>
          <w:tcPr>
            <w:tcW w:w="1979" w:type="dxa"/>
            <w:tcBorders>
              <w:top w:val="nil"/>
              <w:left w:val="nil"/>
              <w:bottom w:val="nil"/>
              <w:right w:val="nil"/>
            </w:tcBorders>
            <w:vAlign w:val="center"/>
          </w:tcPr>
          <w:p w14:paraId="24F424E4" w14:textId="77777777" w:rsidR="00045DC7" w:rsidRPr="00F9788E" w:rsidRDefault="00045DC7" w:rsidP="00733D3A">
            <w:pPr>
              <w:spacing w:line="480" w:lineRule="auto"/>
              <w:jc w:val="center"/>
              <w:rPr>
                <w:rFonts w:ascii="Times New Roman" w:hAnsi="Times New Roman" w:cs="Times New Roman"/>
                <w:sz w:val="24"/>
                <w:szCs w:val="24"/>
                <w:lang w:val="en-US"/>
              </w:rPr>
            </w:pPr>
            <w:r w:rsidRPr="00F9788E">
              <w:rPr>
                <w:rFonts w:ascii="Times New Roman" w:hAnsi="Times New Roman" w:cs="Times New Roman"/>
                <w:sz w:val="24"/>
                <w:szCs w:val="24"/>
                <w:lang w:val="en-US"/>
              </w:rPr>
              <w:t>UHPLC-FLD</w:t>
            </w:r>
          </w:p>
        </w:tc>
        <w:tc>
          <w:tcPr>
            <w:tcW w:w="903" w:type="dxa"/>
            <w:tcBorders>
              <w:top w:val="nil"/>
              <w:left w:val="nil"/>
              <w:bottom w:val="nil"/>
              <w:right w:val="nil"/>
            </w:tcBorders>
            <w:vAlign w:val="center"/>
          </w:tcPr>
          <w:p w14:paraId="4537F886" w14:textId="77777777" w:rsidR="00045DC7" w:rsidRPr="00F9788E" w:rsidRDefault="00045DC7" w:rsidP="00733D3A">
            <w:pPr>
              <w:spacing w:line="480" w:lineRule="auto"/>
              <w:jc w:val="center"/>
              <w:rPr>
                <w:rFonts w:ascii="Times New Roman" w:hAnsi="Times New Roman" w:cs="Times New Roman"/>
                <w:sz w:val="24"/>
                <w:szCs w:val="24"/>
                <w:lang w:val="en-US"/>
              </w:rPr>
            </w:pPr>
            <w:r w:rsidRPr="00F9788E">
              <w:rPr>
                <w:rFonts w:ascii="Times New Roman" w:hAnsi="Times New Roman" w:cs="Times New Roman"/>
                <w:sz w:val="24"/>
                <w:szCs w:val="24"/>
                <w:lang w:val="en-US"/>
              </w:rPr>
              <w:t>RT</w:t>
            </w:r>
          </w:p>
        </w:tc>
        <w:tc>
          <w:tcPr>
            <w:tcW w:w="2194" w:type="dxa"/>
            <w:gridSpan w:val="2"/>
            <w:tcBorders>
              <w:top w:val="nil"/>
              <w:left w:val="nil"/>
              <w:bottom w:val="nil"/>
              <w:right w:val="nil"/>
            </w:tcBorders>
            <w:vAlign w:val="center"/>
          </w:tcPr>
          <w:p w14:paraId="0F460147" w14:textId="77777777" w:rsidR="00045DC7" w:rsidRPr="00F9788E" w:rsidRDefault="00045DC7" w:rsidP="00733D3A">
            <w:pPr>
              <w:spacing w:line="480" w:lineRule="auto"/>
              <w:ind w:firstLine="360"/>
              <w:rPr>
                <w:rFonts w:ascii="Times New Roman" w:hAnsi="Times New Roman" w:cs="Times New Roman"/>
                <w:sz w:val="24"/>
                <w:szCs w:val="24"/>
                <w:lang w:val="en-US"/>
              </w:rPr>
            </w:pPr>
            <w:r w:rsidRPr="00F9788E">
              <w:rPr>
                <w:rFonts w:ascii="Times New Roman" w:hAnsi="Times New Roman" w:cs="Times New Roman"/>
                <w:sz w:val="24"/>
                <w:szCs w:val="24"/>
                <w:lang w:val="en-US"/>
              </w:rPr>
              <w:t>39.0 min</w:t>
            </w:r>
          </w:p>
        </w:tc>
      </w:tr>
      <w:tr w:rsidR="00045DC7" w:rsidRPr="00F9788E" w14:paraId="4662306C" w14:textId="77777777" w:rsidTr="00733D3A">
        <w:tc>
          <w:tcPr>
            <w:tcW w:w="4246" w:type="dxa"/>
            <w:tcBorders>
              <w:top w:val="nil"/>
              <w:left w:val="nil"/>
              <w:bottom w:val="nil"/>
              <w:right w:val="nil"/>
            </w:tcBorders>
          </w:tcPr>
          <w:p w14:paraId="5599E7F4" w14:textId="77777777" w:rsidR="00045DC7" w:rsidRPr="00F9788E" w:rsidRDefault="00045DC7" w:rsidP="00733D3A">
            <w:pPr>
              <w:spacing w:line="480" w:lineRule="auto"/>
              <w:rPr>
                <w:rFonts w:ascii="Times New Roman" w:hAnsi="Times New Roman" w:cs="Times New Roman"/>
                <w:b/>
                <w:sz w:val="24"/>
                <w:szCs w:val="24"/>
                <w:lang w:val="en-US"/>
              </w:rPr>
            </w:pPr>
            <w:r w:rsidRPr="00F9788E">
              <w:rPr>
                <w:rFonts w:ascii="Times New Roman" w:hAnsi="Times New Roman" w:cs="Times New Roman"/>
                <w:b/>
                <w:sz w:val="24"/>
                <w:szCs w:val="24"/>
                <w:lang w:val="en-US"/>
              </w:rPr>
              <w:t>Iridoid gl</w:t>
            </w:r>
            <w:r>
              <w:rPr>
                <w:rFonts w:ascii="Times New Roman" w:hAnsi="Times New Roman" w:cs="Times New Roman"/>
                <w:b/>
                <w:sz w:val="24"/>
                <w:szCs w:val="24"/>
                <w:lang w:val="en-US"/>
              </w:rPr>
              <w:t>y</w:t>
            </w:r>
            <w:r w:rsidRPr="00F9788E">
              <w:rPr>
                <w:rFonts w:ascii="Times New Roman" w:hAnsi="Times New Roman" w:cs="Times New Roman"/>
                <w:b/>
                <w:sz w:val="24"/>
                <w:szCs w:val="24"/>
                <w:lang w:val="en-US"/>
              </w:rPr>
              <w:t>cosides</w:t>
            </w:r>
          </w:p>
        </w:tc>
        <w:tc>
          <w:tcPr>
            <w:tcW w:w="1979" w:type="dxa"/>
            <w:tcBorders>
              <w:top w:val="nil"/>
              <w:left w:val="nil"/>
              <w:bottom w:val="nil"/>
              <w:right w:val="nil"/>
            </w:tcBorders>
            <w:vAlign w:val="center"/>
          </w:tcPr>
          <w:p w14:paraId="0C645602" w14:textId="77777777" w:rsidR="00045DC7" w:rsidRPr="00F9788E" w:rsidRDefault="00045DC7" w:rsidP="00733D3A">
            <w:pPr>
              <w:spacing w:line="480" w:lineRule="auto"/>
              <w:jc w:val="center"/>
              <w:rPr>
                <w:rFonts w:ascii="Times New Roman" w:hAnsi="Times New Roman" w:cs="Times New Roman"/>
                <w:b/>
                <w:sz w:val="24"/>
                <w:szCs w:val="24"/>
                <w:lang w:val="en-US"/>
              </w:rPr>
            </w:pPr>
          </w:p>
        </w:tc>
        <w:tc>
          <w:tcPr>
            <w:tcW w:w="903" w:type="dxa"/>
            <w:tcBorders>
              <w:top w:val="nil"/>
              <w:left w:val="nil"/>
              <w:bottom w:val="nil"/>
              <w:right w:val="nil"/>
            </w:tcBorders>
            <w:vAlign w:val="center"/>
          </w:tcPr>
          <w:p w14:paraId="00444074" w14:textId="77777777" w:rsidR="00045DC7" w:rsidRPr="00F9788E" w:rsidRDefault="00045DC7" w:rsidP="00733D3A">
            <w:pPr>
              <w:spacing w:line="480" w:lineRule="auto"/>
              <w:jc w:val="center"/>
              <w:rPr>
                <w:rFonts w:ascii="Times New Roman" w:hAnsi="Times New Roman" w:cs="Times New Roman"/>
                <w:b/>
                <w:sz w:val="24"/>
                <w:szCs w:val="24"/>
                <w:lang w:val="en-US"/>
              </w:rPr>
            </w:pPr>
          </w:p>
        </w:tc>
        <w:tc>
          <w:tcPr>
            <w:tcW w:w="2194" w:type="dxa"/>
            <w:gridSpan w:val="2"/>
            <w:tcBorders>
              <w:top w:val="nil"/>
              <w:left w:val="nil"/>
              <w:bottom w:val="nil"/>
              <w:right w:val="nil"/>
            </w:tcBorders>
            <w:vAlign w:val="center"/>
          </w:tcPr>
          <w:p w14:paraId="55695EAF" w14:textId="77777777" w:rsidR="00045DC7" w:rsidRPr="00F9788E" w:rsidRDefault="00045DC7" w:rsidP="00733D3A">
            <w:pPr>
              <w:spacing w:line="480" w:lineRule="auto"/>
              <w:ind w:firstLine="360"/>
              <w:rPr>
                <w:rFonts w:ascii="Times New Roman" w:hAnsi="Times New Roman" w:cs="Times New Roman"/>
                <w:sz w:val="24"/>
                <w:szCs w:val="24"/>
                <w:lang w:val="en-US"/>
              </w:rPr>
            </w:pPr>
          </w:p>
        </w:tc>
      </w:tr>
      <w:tr w:rsidR="00045DC7" w:rsidRPr="00F9788E" w14:paraId="21331E37" w14:textId="77777777" w:rsidTr="00733D3A">
        <w:tc>
          <w:tcPr>
            <w:tcW w:w="4246" w:type="dxa"/>
            <w:tcBorders>
              <w:top w:val="nil"/>
              <w:left w:val="nil"/>
              <w:bottom w:val="nil"/>
              <w:right w:val="nil"/>
            </w:tcBorders>
          </w:tcPr>
          <w:p w14:paraId="3FE88716" w14:textId="77777777" w:rsidR="00045DC7" w:rsidRPr="00F9788E" w:rsidRDefault="00045DC7" w:rsidP="00733D3A">
            <w:pPr>
              <w:spacing w:line="480" w:lineRule="auto"/>
              <w:ind w:firstLine="180"/>
              <w:rPr>
                <w:rFonts w:ascii="Times New Roman" w:hAnsi="Times New Roman" w:cs="Times New Roman"/>
                <w:sz w:val="24"/>
                <w:szCs w:val="24"/>
                <w:lang w:val="en-US"/>
              </w:rPr>
            </w:pPr>
            <w:proofErr w:type="spellStart"/>
            <w:r w:rsidRPr="00F9788E">
              <w:rPr>
                <w:rFonts w:ascii="Times New Roman" w:hAnsi="Times New Roman" w:cs="Times New Roman"/>
                <w:sz w:val="24"/>
                <w:szCs w:val="24"/>
                <w:lang w:val="en-US"/>
              </w:rPr>
              <w:t>aucubin</w:t>
            </w:r>
            <w:proofErr w:type="spellEnd"/>
            <w:r w:rsidRPr="00F9788E">
              <w:rPr>
                <w:rFonts w:ascii="Times New Roman" w:hAnsi="Times New Roman" w:cs="Times New Roman"/>
                <w:sz w:val="24"/>
                <w:szCs w:val="24"/>
                <w:lang w:val="en-US"/>
              </w:rPr>
              <w:t xml:space="preserve"> [AUC]</w:t>
            </w:r>
          </w:p>
        </w:tc>
        <w:tc>
          <w:tcPr>
            <w:tcW w:w="1979" w:type="dxa"/>
            <w:tcBorders>
              <w:top w:val="nil"/>
              <w:left w:val="nil"/>
              <w:bottom w:val="nil"/>
              <w:right w:val="nil"/>
            </w:tcBorders>
            <w:vAlign w:val="center"/>
          </w:tcPr>
          <w:p w14:paraId="56932764" w14:textId="77777777" w:rsidR="00045DC7" w:rsidRPr="00F9788E" w:rsidRDefault="00045DC7" w:rsidP="00733D3A">
            <w:pPr>
              <w:spacing w:line="480" w:lineRule="auto"/>
              <w:jc w:val="center"/>
              <w:rPr>
                <w:rFonts w:ascii="Times New Roman" w:hAnsi="Times New Roman" w:cs="Times New Roman"/>
                <w:b/>
                <w:sz w:val="24"/>
                <w:szCs w:val="24"/>
                <w:lang w:val="en-US"/>
              </w:rPr>
            </w:pPr>
            <w:r w:rsidRPr="00F9788E">
              <w:rPr>
                <w:rFonts w:ascii="Times New Roman" w:hAnsi="Times New Roman" w:cs="Times New Roman"/>
                <w:sz w:val="24"/>
                <w:szCs w:val="24"/>
                <w:lang w:val="en-US"/>
              </w:rPr>
              <w:t>GC-FID</w:t>
            </w:r>
          </w:p>
        </w:tc>
        <w:tc>
          <w:tcPr>
            <w:tcW w:w="903" w:type="dxa"/>
            <w:tcBorders>
              <w:top w:val="nil"/>
              <w:left w:val="nil"/>
              <w:bottom w:val="nil"/>
              <w:right w:val="nil"/>
            </w:tcBorders>
            <w:vAlign w:val="center"/>
          </w:tcPr>
          <w:p w14:paraId="665AFD58" w14:textId="77777777" w:rsidR="00045DC7" w:rsidRPr="00F9788E" w:rsidRDefault="00045DC7" w:rsidP="00733D3A">
            <w:pPr>
              <w:spacing w:line="480" w:lineRule="auto"/>
              <w:jc w:val="center"/>
              <w:rPr>
                <w:rFonts w:ascii="Times New Roman" w:hAnsi="Times New Roman" w:cs="Times New Roman"/>
                <w:b/>
                <w:sz w:val="24"/>
                <w:szCs w:val="24"/>
                <w:lang w:val="en-US"/>
              </w:rPr>
            </w:pPr>
            <w:r w:rsidRPr="00F9788E">
              <w:rPr>
                <w:rFonts w:ascii="Times New Roman" w:hAnsi="Times New Roman" w:cs="Times New Roman"/>
                <w:sz w:val="24"/>
                <w:szCs w:val="24"/>
                <w:lang w:val="en-US"/>
              </w:rPr>
              <w:t>RI</w:t>
            </w:r>
          </w:p>
        </w:tc>
        <w:tc>
          <w:tcPr>
            <w:tcW w:w="2194" w:type="dxa"/>
            <w:gridSpan w:val="2"/>
            <w:tcBorders>
              <w:top w:val="nil"/>
              <w:left w:val="nil"/>
              <w:bottom w:val="nil"/>
              <w:right w:val="nil"/>
            </w:tcBorders>
            <w:vAlign w:val="center"/>
          </w:tcPr>
          <w:p w14:paraId="4BB606E3" w14:textId="77777777" w:rsidR="00045DC7" w:rsidRPr="00F9788E" w:rsidRDefault="00045DC7" w:rsidP="00733D3A">
            <w:pPr>
              <w:spacing w:line="480" w:lineRule="auto"/>
              <w:ind w:firstLine="360"/>
              <w:rPr>
                <w:rFonts w:ascii="Times New Roman" w:hAnsi="Times New Roman" w:cs="Times New Roman"/>
                <w:sz w:val="24"/>
                <w:szCs w:val="24"/>
                <w:lang w:val="en-US"/>
              </w:rPr>
            </w:pPr>
            <w:r w:rsidRPr="00F9788E">
              <w:rPr>
                <w:rFonts w:ascii="Times New Roman" w:hAnsi="Times New Roman" w:cs="Times New Roman"/>
                <w:sz w:val="24"/>
                <w:szCs w:val="24"/>
                <w:lang w:val="en-US"/>
              </w:rPr>
              <w:t>2767</w:t>
            </w:r>
          </w:p>
        </w:tc>
      </w:tr>
      <w:tr w:rsidR="00045DC7" w:rsidRPr="00F9788E" w14:paraId="58B400DA" w14:textId="77777777" w:rsidTr="00733D3A">
        <w:tc>
          <w:tcPr>
            <w:tcW w:w="4246" w:type="dxa"/>
            <w:tcBorders>
              <w:top w:val="nil"/>
              <w:left w:val="nil"/>
              <w:right w:val="nil"/>
            </w:tcBorders>
          </w:tcPr>
          <w:p w14:paraId="411ADF19" w14:textId="77777777" w:rsidR="00045DC7" w:rsidRPr="00F9788E" w:rsidRDefault="00045DC7" w:rsidP="00733D3A">
            <w:pPr>
              <w:spacing w:line="480" w:lineRule="auto"/>
              <w:ind w:firstLine="180"/>
              <w:rPr>
                <w:rFonts w:ascii="Times New Roman" w:hAnsi="Times New Roman" w:cs="Times New Roman"/>
                <w:sz w:val="24"/>
                <w:szCs w:val="24"/>
                <w:lang w:val="en-US"/>
              </w:rPr>
            </w:pPr>
            <w:proofErr w:type="spellStart"/>
            <w:r w:rsidRPr="00F9788E">
              <w:rPr>
                <w:rFonts w:ascii="Times New Roman" w:hAnsi="Times New Roman" w:cs="Times New Roman"/>
                <w:sz w:val="24"/>
                <w:szCs w:val="24"/>
                <w:lang w:val="en-US"/>
              </w:rPr>
              <w:t>catalpol</w:t>
            </w:r>
            <w:proofErr w:type="spellEnd"/>
            <w:r w:rsidRPr="00F9788E">
              <w:rPr>
                <w:rFonts w:ascii="Times New Roman" w:hAnsi="Times New Roman" w:cs="Times New Roman"/>
                <w:sz w:val="24"/>
                <w:szCs w:val="24"/>
                <w:lang w:val="en-US"/>
              </w:rPr>
              <w:t xml:space="preserve"> [CAT]</w:t>
            </w:r>
          </w:p>
        </w:tc>
        <w:tc>
          <w:tcPr>
            <w:tcW w:w="1979" w:type="dxa"/>
            <w:tcBorders>
              <w:top w:val="nil"/>
              <w:left w:val="nil"/>
              <w:right w:val="nil"/>
            </w:tcBorders>
          </w:tcPr>
          <w:p w14:paraId="3EEDA7FC" w14:textId="77777777" w:rsidR="00045DC7" w:rsidRPr="00F9788E" w:rsidRDefault="00045DC7" w:rsidP="00733D3A">
            <w:pPr>
              <w:spacing w:line="480" w:lineRule="auto"/>
              <w:jc w:val="center"/>
              <w:rPr>
                <w:rFonts w:ascii="Times New Roman" w:hAnsi="Times New Roman" w:cs="Times New Roman"/>
                <w:b/>
                <w:sz w:val="24"/>
                <w:szCs w:val="24"/>
                <w:lang w:val="en-US"/>
              </w:rPr>
            </w:pPr>
            <w:r w:rsidRPr="00F9788E">
              <w:rPr>
                <w:rFonts w:ascii="Times New Roman" w:hAnsi="Times New Roman" w:cs="Times New Roman"/>
                <w:sz w:val="24"/>
                <w:szCs w:val="24"/>
                <w:lang w:val="en-US"/>
              </w:rPr>
              <w:t>GC-FID</w:t>
            </w:r>
          </w:p>
        </w:tc>
        <w:tc>
          <w:tcPr>
            <w:tcW w:w="903" w:type="dxa"/>
            <w:tcBorders>
              <w:top w:val="nil"/>
              <w:left w:val="nil"/>
              <w:right w:val="nil"/>
            </w:tcBorders>
          </w:tcPr>
          <w:p w14:paraId="3E524996" w14:textId="77777777" w:rsidR="00045DC7" w:rsidRPr="00F9788E" w:rsidRDefault="00045DC7" w:rsidP="00733D3A">
            <w:pPr>
              <w:spacing w:line="480" w:lineRule="auto"/>
              <w:jc w:val="center"/>
              <w:rPr>
                <w:rFonts w:ascii="Times New Roman" w:hAnsi="Times New Roman" w:cs="Times New Roman"/>
                <w:b/>
                <w:sz w:val="24"/>
                <w:szCs w:val="24"/>
                <w:lang w:val="en-US"/>
              </w:rPr>
            </w:pPr>
            <w:r w:rsidRPr="00F9788E">
              <w:rPr>
                <w:rFonts w:ascii="Times New Roman" w:hAnsi="Times New Roman" w:cs="Times New Roman"/>
                <w:sz w:val="24"/>
                <w:szCs w:val="24"/>
                <w:lang w:val="en-US"/>
              </w:rPr>
              <w:t>RI</w:t>
            </w:r>
          </w:p>
        </w:tc>
        <w:tc>
          <w:tcPr>
            <w:tcW w:w="2194" w:type="dxa"/>
            <w:gridSpan w:val="2"/>
            <w:tcBorders>
              <w:top w:val="nil"/>
              <w:left w:val="nil"/>
              <w:right w:val="nil"/>
            </w:tcBorders>
            <w:vAlign w:val="center"/>
          </w:tcPr>
          <w:p w14:paraId="75DDCD91" w14:textId="77777777" w:rsidR="00045DC7" w:rsidRPr="00F9788E" w:rsidRDefault="00045DC7" w:rsidP="00733D3A">
            <w:pPr>
              <w:spacing w:line="480" w:lineRule="auto"/>
              <w:ind w:firstLine="360"/>
              <w:rPr>
                <w:rFonts w:ascii="Times New Roman" w:hAnsi="Times New Roman" w:cs="Times New Roman"/>
                <w:sz w:val="24"/>
                <w:szCs w:val="24"/>
                <w:lang w:val="en-US"/>
              </w:rPr>
            </w:pPr>
            <w:r w:rsidRPr="00F9788E">
              <w:rPr>
                <w:rFonts w:ascii="Times New Roman" w:hAnsi="Times New Roman" w:cs="Times New Roman"/>
                <w:sz w:val="24"/>
                <w:szCs w:val="24"/>
                <w:lang w:val="en-US"/>
              </w:rPr>
              <w:t>2857</w:t>
            </w:r>
          </w:p>
          <w:p w14:paraId="592417DB" w14:textId="77777777" w:rsidR="00045DC7" w:rsidRPr="00F9788E" w:rsidRDefault="00045DC7" w:rsidP="00733D3A">
            <w:pPr>
              <w:spacing w:line="480" w:lineRule="auto"/>
              <w:ind w:firstLine="360"/>
              <w:rPr>
                <w:rFonts w:ascii="Times New Roman" w:hAnsi="Times New Roman" w:cs="Times New Roman"/>
                <w:sz w:val="24"/>
                <w:szCs w:val="24"/>
                <w:lang w:val="en-US"/>
              </w:rPr>
            </w:pPr>
          </w:p>
        </w:tc>
      </w:tr>
    </w:tbl>
    <w:p w14:paraId="0C91924D" w14:textId="77777777" w:rsidR="00045DC7" w:rsidRDefault="00045DC7" w:rsidP="00045DC7">
      <w:pPr>
        <w:spacing w:before="120" w:after="0" w:line="480" w:lineRule="auto"/>
        <w:rPr>
          <w:rFonts w:ascii="Times New Roman" w:hAnsi="Times New Roman" w:cs="Times New Roman"/>
          <w:b/>
          <w:sz w:val="24"/>
          <w:szCs w:val="24"/>
          <w:lang w:val="en-US"/>
        </w:rPr>
      </w:pPr>
    </w:p>
    <w:p w14:paraId="47A6450D" w14:textId="77777777" w:rsidR="00045DC7" w:rsidRDefault="00045DC7" w:rsidP="00045DC7">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50B3DC96" w14:textId="77777777" w:rsidR="00045DC7" w:rsidRPr="008F1B52" w:rsidRDefault="00045DC7" w:rsidP="00045DC7">
      <w:pPr>
        <w:spacing w:before="120" w:after="0" w:line="480" w:lineRule="auto"/>
        <w:rPr>
          <w:rFonts w:ascii="Times New Roman" w:hAnsi="Times New Roman" w:cs="Times New Roman"/>
          <w:b/>
          <w:bCs/>
          <w:caps/>
          <w:sz w:val="24"/>
          <w:szCs w:val="24"/>
          <w:lang w:val="en-US"/>
        </w:rPr>
      </w:pPr>
      <w:r w:rsidRPr="008F1B52">
        <w:rPr>
          <w:rFonts w:ascii="Times New Roman" w:hAnsi="Times New Roman" w:cs="Times New Roman"/>
          <w:b/>
          <w:bCs/>
          <w:caps/>
          <w:sz w:val="24"/>
          <w:szCs w:val="24"/>
          <w:lang w:val="en-US"/>
        </w:rPr>
        <w:lastRenderedPageBreak/>
        <w:t>Figure Legends</w:t>
      </w:r>
    </w:p>
    <w:p w14:paraId="1F2250AB" w14:textId="329ABB64" w:rsidR="00045DC7" w:rsidRPr="00F9788E" w:rsidRDefault="00AC6107" w:rsidP="00045DC7">
      <w:pPr>
        <w:spacing w:before="120" w:after="0" w:line="480" w:lineRule="auto"/>
        <w:rPr>
          <w:rFonts w:ascii="Times New Roman" w:hAnsi="Times New Roman" w:cs="Times New Roman"/>
          <w:sz w:val="24"/>
          <w:szCs w:val="24"/>
          <w:lang w:val="en-US"/>
        </w:rPr>
      </w:pPr>
      <w:r w:rsidRPr="00AC6107">
        <w:rPr>
          <w:rFonts w:ascii="Times New Roman" w:hAnsi="Times New Roman" w:cs="Times New Roman"/>
          <w:sz w:val="24"/>
          <w:szCs w:val="24"/>
          <w:lang w:val="en-US"/>
        </w:rPr>
        <w:t xml:space="preserve">FIG. </w:t>
      </w:r>
      <w:r w:rsidR="00045DC7" w:rsidRPr="00AC6107">
        <w:rPr>
          <w:rFonts w:ascii="Times New Roman" w:hAnsi="Times New Roman" w:cs="Times New Roman"/>
          <w:sz w:val="24"/>
          <w:szCs w:val="24"/>
          <w:lang w:val="en-US"/>
        </w:rPr>
        <w:t>1.</w:t>
      </w:r>
      <w:r w:rsidR="00045DC7">
        <w:rPr>
          <w:rFonts w:ascii="Times New Roman" w:hAnsi="Times New Roman" w:cs="Times New Roman"/>
          <w:b/>
          <w:sz w:val="24"/>
          <w:szCs w:val="24"/>
          <w:lang w:val="en-US"/>
        </w:rPr>
        <w:t xml:space="preserve"> </w:t>
      </w:r>
      <w:r w:rsidR="00045DC7" w:rsidRPr="00F9788E">
        <w:rPr>
          <w:rFonts w:ascii="Times New Roman" w:hAnsi="Times New Roman" w:cs="Times New Roman"/>
          <w:sz w:val="24"/>
          <w:szCs w:val="24"/>
          <w:lang w:val="en-US"/>
        </w:rPr>
        <w:t xml:space="preserve">Effects of </w:t>
      </w:r>
      <w:ins w:id="186" w:author="Colin Orians" w:date="2018-10-31T14:54:00Z">
        <w:r w:rsidR="005F49E8">
          <w:rPr>
            <w:rFonts w:ascii="Times New Roman" w:hAnsi="Times New Roman" w:cs="Times New Roman"/>
            <w:sz w:val="24"/>
            <w:szCs w:val="24"/>
            <w:lang w:val="en-US"/>
          </w:rPr>
          <w:t xml:space="preserve">different </w:t>
        </w:r>
      </w:ins>
      <w:r w:rsidR="00045DC7" w:rsidRPr="00F9788E">
        <w:rPr>
          <w:rFonts w:ascii="Times New Roman" w:hAnsi="Times New Roman" w:cs="Times New Roman"/>
          <w:sz w:val="24"/>
          <w:szCs w:val="24"/>
          <w:lang w:val="en-US"/>
        </w:rPr>
        <w:t xml:space="preserve">precipitation and temperature treatments </w:t>
      </w:r>
      <w:r w:rsidR="00045DC7" w:rsidRPr="001861BD">
        <w:rPr>
          <w:rFonts w:ascii="Times New Roman" w:hAnsi="Times New Roman" w:cs="Times New Roman"/>
          <w:sz w:val="24"/>
          <w:szCs w:val="24"/>
          <w:lang w:val="en-US"/>
        </w:rPr>
        <w:t xml:space="preserve">on </w:t>
      </w:r>
      <w:del w:id="187" w:author="Colin Orians" w:date="2018-10-31T14:54:00Z">
        <w:r w:rsidR="00045DC7" w:rsidDel="005F49E8">
          <w:rPr>
            <w:rFonts w:ascii="Times New Roman" w:hAnsi="Times New Roman" w:cs="Times New Roman"/>
            <w:sz w:val="24"/>
            <w:szCs w:val="24"/>
            <w:lang w:val="en-US"/>
          </w:rPr>
          <w:delText>A</w:delText>
        </w:r>
      </w:del>
      <w:ins w:id="188" w:author="Colin Orians" w:date="2018-10-31T14:54:00Z">
        <w:r w:rsidR="005F49E8">
          <w:rPr>
            <w:rFonts w:ascii="Times New Roman" w:hAnsi="Times New Roman" w:cs="Times New Roman"/>
            <w:sz w:val="24"/>
            <w:szCs w:val="24"/>
            <w:lang w:val="en-US"/>
          </w:rPr>
          <w:t>(a</w:t>
        </w:r>
      </w:ins>
      <w:r w:rsidR="00045DC7">
        <w:rPr>
          <w:rFonts w:ascii="Times New Roman" w:hAnsi="Times New Roman" w:cs="Times New Roman"/>
          <w:sz w:val="24"/>
          <w:szCs w:val="24"/>
          <w:lang w:val="en-US"/>
        </w:rPr>
        <w:t xml:space="preserve">) </w:t>
      </w:r>
      <w:r w:rsidR="00045DC7" w:rsidRPr="001861BD">
        <w:rPr>
          <w:rFonts w:ascii="Times New Roman" w:hAnsi="Times New Roman" w:cs="Times New Roman"/>
          <w:sz w:val="24"/>
          <w:szCs w:val="24"/>
          <w:lang w:val="en-US"/>
        </w:rPr>
        <w:t xml:space="preserve">percent nitrogen, </w:t>
      </w:r>
      <w:del w:id="189" w:author="Colin Orians" w:date="2018-10-31T14:54:00Z">
        <w:r w:rsidR="00045DC7" w:rsidDel="005F49E8">
          <w:rPr>
            <w:rFonts w:ascii="Times New Roman" w:hAnsi="Times New Roman" w:cs="Times New Roman"/>
            <w:sz w:val="24"/>
            <w:szCs w:val="24"/>
            <w:lang w:val="en-US"/>
          </w:rPr>
          <w:delText>B</w:delText>
        </w:r>
      </w:del>
      <w:ins w:id="190" w:author="Colin Orians" w:date="2018-10-31T14:54:00Z">
        <w:r w:rsidR="005F49E8">
          <w:rPr>
            <w:rFonts w:ascii="Times New Roman" w:hAnsi="Times New Roman" w:cs="Times New Roman"/>
            <w:sz w:val="24"/>
            <w:szCs w:val="24"/>
            <w:lang w:val="en-US"/>
          </w:rPr>
          <w:t>(b</w:t>
        </w:r>
      </w:ins>
      <w:r w:rsidR="00045DC7">
        <w:rPr>
          <w:rFonts w:ascii="Times New Roman" w:hAnsi="Times New Roman" w:cs="Times New Roman"/>
          <w:sz w:val="24"/>
          <w:szCs w:val="24"/>
          <w:lang w:val="en-US"/>
        </w:rPr>
        <w:t xml:space="preserve">) </w:t>
      </w:r>
      <w:r w:rsidR="00045DC7" w:rsidRPr="001861BD">
        <w:rPr>
          <w:rFonts w:ascii="Times New Roman" w:hAnsi="Times New Roman" w:cs="Times New Roman"/>
          <w:sz w:val="24"/>
          <w:szCs w:val="24"/>
          <w:lang w:val="en-US"/>
        </w:rPr>
        <w:t>carbon/nitrogen ratios</w:t>
      </w:r>
      <w:ins w:id="191" w:author="Colin Orians" w:date="2018-10-31T14:53:00Z">
        <w:r w:rsidR="0017654E">
          <w:rPr>
            <w:rFonts w:ascii="Times New Roman" w:hAnsi="Times New Roman" w:cs="Times New Roman"/>
            <w:sz w:val="24"/>
            <w:szCs w:val="24"/>
            <w:lang w:val="en-US"/>
          </w:rPr>
          <w:t xml:space="preserve"> </w:t>
        </w:r>
      </w:ins>
      <w:del w:id="192" w:author="Colin Orians" w:date="2018-10-31T14:53:00Z">
        <w:r w:rsidR="00045DC7" w:rsidDel="0017654E">
          <w:rPr>
            <w:rFonts w:ascii="Times New Roman" w:hAnsi="Times New Roman" w:cs="Times New Roman"/>
            <w:sz w:val="24"/>
            <w:szCs w:val="24"/>
            <w:lang w:val="en-US"/>
          </w:rPr>
          <w:delText xml:space="preserve">, C) aucubin concentrations, and D) catalpol concentrations </w:delText>
        </w:r>
      </w:del>
      <w:r w:rsidR="00045DC7">
        <w:rPr>
          <w:rFonts w:ascii="Times New Roman" w:hAnsi="Times New Roman" w:cs="Times New Roman"/>
          <w:sz w:val="24"/>
          <w:szCs w:val="24"/>
          <w:lang w:val="en-US"/>
        </w:rPr>
        <w:t>in</w:t>
      </w:r>
      <w:r w:rsidR="00045DC7" w:rsidRPr="001861BD">
        <w:rPr>
          <w:rFonts w:ascii="Times New Roman" w:hAnsi="Times New Roman" w:cs="Times New Roman"/>
          <w:sz w:val="24"/>
          <w:szCs w:val="24"/>
          <w:lang w:val="en-US"/>
        </w:rPr>
        <w:t xml:space="preserve"> </w:t>
      </w:r>
      <w:proofErr w:type="spellStart"/>
      <w:r w:rsidR="00045DC7" w:rsidRPr="001861BD">
        <w:rPr>
          <w:rFonts w:ascii="Times New Roman" w:hAnsi="Times New Roman" w:cs="Times New Roman"/>
          <w:i/>
          <w:sz w:val="24"/>
          <w:szCs w:val="24"/>
          <w:lang w:val="en-US"/>
        </w:rPr>
        <w:t>Plantago</w:t>
      </w:r>
      <w:proofErr w:type="spellEnd"/>
      <w:r w:rsidR="00045DC7" w:rsidRPr="001861BD">
        <w:rPr>
          <w:rFonts w:ascii="Times New Roman" w:hAnsi="Times New Roman" w:cs="Times New Roman"/>
          <w:i/>
          <w:sz w:val="24"/>
          <w:szCs w:val="24"/>
          <w:lang w:val="en-US"/>
        </w:rPr>
        <w:t xml:space="preserve"> </w:t>
      </w:r>
      <w:proofErr w:type="spellStart"/>
      <w:r w:rsidR="00045DC7" w:rsidRPr="001861BD">
        <w:rPr>
          <w:rFonts w:ascii="Times New Roman" w:hAnsi="Times New Roman" w:cs="Times New Roman"/>
          <w:i/>
          <w:sz w:val="24"/>
          <w:szCs w:val="24"/>
          <w:lang w:val="en-US"/>
        </w:rPr>
        <w:t>lanceolata</w:t>
      </w:r>
      <w:proofErr w:type="spellEnd"/>
      <w:r w:rsidR="00045DC7" w:rsidRPr="001861BD">
        <w:rPr>
          <w:rFonts w:ascii="Times New Roman" w:hAnsi="Times New Roman" w:cs="Times New Roman"/>
          <w:sz w:val="24"/>
          <w:szCs w:val="24"/>
          <w:lang w:val="en-US"/>
        </w:rPr>
        <w:t xml:space="preserve"> </w:t>
      </w:r>
      <w:del w:id="193" w:author="Colin Orians" w:date="2018-10-31T14:53:00Z">
        <w:r w:rsidR="00045DC7" w:rsidRPr="001861BD" w:rsidDel="005F49E8">
          <w:rPr>
            <w:rFonts w:ascii="Times New Roman" w:hAnsi="Times New Roman" w:cs="Times New Roman"/>
            <w:sz w:val="24"/>
            <w:szCs w:val="24"/>
            <w:lang w:val="en-US"/>
          </w:rPr>
          <w:delText>plants</w:delText>
        </w:r>
      </w:del>
      <w:ins w:id="194" w:author="Colin Orians" w:date="2018-10-31T14:53:00Z">
        <w:r w:rsidR="005F49E8">
          <w:rPr>
            <w:rFonts w:ascii="Times New Roman" w:hAnsi="Times New Roman" w:cs="Times New Roman"/>
            <w:sz w:val="24"/>
            <w:szCs w:val="24"/>
            <w:lang w:val="en-US"/>
          </w:rPr>
          <w:t>leaves</w:t>
        </w:r>
      </w:ins>
      <w:r w:rsidR="00045DC7" w:rsidRPr="001861BD">
        <w:rPr>
          <w:rFonts w:ascii="Times New Roman" w:hAnsi="Times New Roman" w:cs="Times New Roman"/>
          <w:sz w:val="24"/>
          <w:szCs w:val="24"/>
          <w:lang w:val="en-US"/>
        </w:rPr>
        <w:t>; mean ± se of</w:t>
      </w:r>
      <w:r w:rsidR="00045DC7">
        <w:rPr>
          <w:rFonts w:ascii="Times New Roman" w:hAnsi="Times New Roman" w:cs="Times New Roman"/>
          <w:sz w:val="24"/>
          <w:szCs w:val="24"/>
          <w:lang w:val="en-US"/>
        </w:rPr>
        <w:t xml:space="preserve"> </w:t>
      </w:r>
      <w:r w:rsidR="00045DC7" w:rsidRPr="00F9788E">
        <w:rPr>
          <w:rFonts w:ascii="Times New Roman" w:hAnsi="Times New Roman" w:cs="Times New Roman"/>
          <w:i/>
          <w:sz w:val="24"/>
          <w:szCs w:val="24"/>
          <w:lang w:val="en-US"/>
        </w:rPr>
        <w:t>n</w:t>
      </w:r>
      <w:r w:rsidR="00045DC7">
        <w:rPr>
          <w:rFonts w:ascii="Times New Roman" w:hAnsi="Times New Roman" w:cs="Times New Roman"/>
          <w:sz w:val="24"/>
          <w:szCs w:val="24"/>
          <w:lang w:val="en-US"/>
        </w:rPr>
        <w:t xml:space="preserve"> = 4-6</w:t>
      </w:r>
      <w:r w:rsidR="00045DC7" w:rsidRPr="00F9788E">
        <w:rPr>
          <w:rFonts w:ascii="Times New Roman" w:hAnsi="Times New Roman" w:cs="Times New Roman"/>
          <w:sz w:val="24"/>
          <w:szCs w:val="24"/>
          <w:lang w:val="en-US"/>
        </w:rPr>
        <w:t xml:space="preserve">. </w:t>
      </w:r>
      <w:proofErr w:type="spellStart"/>
      <w:r w:rsidR="00045DC7">
        <w:rPr>
          <w:rFonts w:ascii="Times New Roman" w:hAnsi="Times New Roman" w:cs="Times New Roman"/>
          <w:sz w:val="24"/>
          <w:szCs w:val="24"/>
          <w:lang w:val="en-US"/>
        </w:rPr>
        <w:t>dw</w:t>
      </w:r>
      <w:proofErr w:type="spellEnd"/>
      <w:r w:rsidR="00045DC7">
        <w:rPr>
          <w:rFonts w:ascii="Times New Roman" w:hAnsi="Times New Roman" w:cs="Times New Roman"/>
          <w:sz w:val="24"/>
          <w:szCs w:val="24"/>
          <w:lang w:val="en-US"/>
        </w:rPr>
        <w:t>: dry weight</w:t>
      </w:r>
      <w:ins w:id="195" w:author="Colin Orians" w:date="2018-10-31T14:54:00Z">
        <w:r w:rsidR="005F49E8">
          <w:rPr>
            <w:rFonts w:ascii="Times New Roman" w:hAnsi="Times New Roman" w:cs="Times New Roman"/>
            <w:sz w:val="24"/>
            <w:szCs w:val="24"/>
            <w:lang w:val="en-US"/>
          </w:rPr>
          <w:t>.</w:t>
        </w:r>
      </w:ins>
    </w:p>
    <w:p w14:paraId="027D725D" w14:textId="77777777" w:rsidR="00045DC7" w:rsidRDefault="00045DC7" w:rsidP="00045DC7">
      <w:pPr>
        <w:spacing w:before="120" w:after="0" w:line="480" w:lineRule="auto"/>
        <w:rPr>
          <w:rFonts w:ascii="Times New Roman" w:hAnsi="Times New Roman" w:cs="Times New Roman"/>
          <w:b/>
          <w:sz w:val="24"/>
          <w:szCs w:val="24"/>
          <w:lang w:val="en-US"/>
        </w:rPr>
      </w:pPr>
    </w:p>
    <w:p w14:paraId="2198FCC7" w14:textId="28BFA3AA" w:rsidR="00045DC7" w:rsidRPr="00CE79B8" w:rsidRDefault="00AC6107" w:rsidP="00045DC7">
      <w:pPr>
        <w:spacing w:before="120" w:after="0" w:line="480" w:lineRule="auto"/>
        <w:rPr>
          <w:rFonts w:ascii="Times New Roman" w:hAnsi="Times New Roman" w:cs="Times New Roman"/>
          <w:b/>
          <w:sz w:val="24"/>
          <w:szCs w:val="24"/>
          <w:lang w:val="en-US"/>
        </w:rPr>
      </w:pPr>
      <w:r w:rsidRPr="00AC6107">
        <w:rPr>
          <w:rFonts w:ascii="Times New Roman" w:hAnsi="Times New Roman" w:cs="Times New Roman"/>
          <w:sz w:val="24"/>
          <w:szCs w:val="24"/>
          <w:lang w:val="en-US"/>
        </w:rPr>
        <w:t xml:space="preserve">FIG. </w:t>
      </w:r>
      <w:r w:rsidR="00045DC7" w:rsidRPr="00AC6107">
        <w:rPr>
          <w:rFonts w:ascii="Times New Roman" w:hAnsi="Times New Roman" w:cs="Times New Roman"/>
          <w:sz w:val="24"/>
          <w:szCs w:val="24"/>
          <w:lang w:val="en-US"/>
        </w:rPr>
        <w:t>2.</w:t>
      </w:r>
      <w:r w:rsidR="00045DC7" w:rsidRPr="00F9788E">
        <w:rPr>
          <w:rFonts w:ascii="Times New Roman" w:hAnsi="Times New Roman" w:cs="Times New Roman"/>
          <w:b/>
          <w:sz w:val="24"/>
          <w:szCs w:val="24"/>
          <w:lang w:val="en-US"/>
        </w:rPr>
        <w:t xml:space="preserve"> </w:t>
      </w:r>
      <w:del w:id="196" w:author="Colin Orians" w:date="2018-10-31T16:45:00Z">
        <w:r w:rsidR="00045DC7" w:rsidRPr="00707B23" w:rsidDel="00F514B0">
          <w:rPr>
            <w:rFonts w:ascii="Times New Roman" w:hAnsi="Times New Roman" w:cs="Times New Roman"/>
            <w:sz w:val="24"/>
            <w:szCs w:val="24"/>
            <w:lang w:val="en-US"/>
          </w:rPr>
          <w:delText>Principal component</w:delText>
        </w:r>
      </w:del>
      <w:ins w:id="197" w:author="Colin Orians" w:date="2018-10-31T16:45:00Z">
        <w:r w:rsidR="00F514B0">
          <w:rPr>
            <w:rFonts w:ascii="Times New Roman" w:hAnsi="Times New Roman" w:cs="Times New Roman"/>
            <w:sz w:val="24"/>
            <w:szCs w:val="24"/>
            <w:lang w:val="en-US"/>
          </w:rPr>
          <w:t>Redundancy</w:t>
        </w:r>
      </w:ins>
      <w:r w:rsidR="00045DC7" w:rsidRPr="00707B23">
        <w:rPr>
          <w:rFonts w:ascii="Times New Roman" w:hAnsi="Times New Roman" w:cs="Times New Roman"/>
          <w:sz w:val="24"/>
          <w:szCs w:val="24"/>
          <w:lang w:val="en-US"/>
        </w:rPr>
        <w:t xml:space="preserve"> analysis of </w:t>
      </w:r>
      <w:proofErr w:type="spellStart"/>
      <w:ins w:id="198" w:author="Scott, Eric R." w:date="2018-11-01T16:23:00Z">
        <w:r w:rsidR="000C2F97">
          <w:rPr>
            <w:rFonts w:ascii="Times New Roman" w:hAnsi="Times New Roman" w:cs="Times New Roman"/>
            <w:sz w:val="24"/>
            <w:szCs w:val="24"/>
            <w:lang w:val="en-US"/>
          </w:rPr>
          <w:t>autoscaled</w:t>
        </w:r>
        <w:proofErr w:type="spellEnd"/>
        <w:r w:rsidR="000C2F97">
          <w:rPr>
            <w:rFonts w:ascii="Times New Roman" w:hAnsi="Times New Roman" w:cs="Times New Roman"/>
            <w:sz w:val="24"/>
            <w:szCs w:val="24"/>
            <w:lang w:val="en-US"/>
          </w:rPr>
          <w:t xml:space="preserve"> </w:t>
        </w:r>
      </w:ins>
      <w:r w:rsidR="00045DC7" w:rsidRPr="00707B23">
        <w:rPr>
          <w:rFonts w:ascii="Times New Roman" w:hAnsi="Times New Roman" w:cs="Times New Roman"/>
          <w:sz w:val="24"/>
          <w:szCs w:val="24"/>
          <w:lang w:val="en-US"/>
        </w:rPr>
        <w:t>leaf metabolite</w:t>
      </w:r>
      <w:ins w:id="199" w:author="Scott, Eric R." w:date="2018-11-01T16:23:00Z">
        <w:r w:rsidR="000C2F97">
          <w:rPr>
            <w:rFonts w:ascii="Times New Roman" w:hAnsi="Times New Roman" w:cs="Times New Roman"/>
            <w:sz w:val="24"/>
            <w:szCs w:val="24"/>
            <w:lang w:val="en-US"/>
          </w:rPr>
          <w:t xml:space="preserve"> concentrations</w:t>
        </w:r>
      </w:ins>
      <w:del w:id="200" w:author="Scott, Eric R." w:date="2018-11-01T16:23:00Z">
        <w:r w:rsidR="00045DC7" w:rsidRPr="00707B23" w:rsidDel="000C2F97">
          <w:rPr>
            <w:rFonts w:ascii="Times New Roman" w:hAnsi="Times New Roman" w:cs="Times New Roman"/>
            <w:sz w:val="24"/>
            <w:szCs w:val="24"/>
            <w:lang w:val="en-US"/>
          </w:rPr>
          <w:delText>s</w:delText>
        </w:r>
      </w:del>
      <w:r w:rsidR="00045DC7" w:rsidRPr="00707B23">
        <w:rPr>
          <w:rFonts w:ascii="Times New Roman" w:hAnsi="Times New Roman" w:cs="Times New Roman"/>
          <w:sz w:val="24"/>
          <w:szCs w:val="24"/>
          <w:lang w:val="en-US"/>
        </w:rPr>
        <w:t xml:space="preserve"> of </w:t>
      </w:r>
      <w:proofErr w:type="spellStart"/>
      <w:r w:rsidR="00045DC7" w:rsidRPr="00707B23">
        <w:rPr>
          <w:rFonts w:ascii="Times New Roman" w:hAnsi="Times New Roman" w:cs="Times New Roman"/>
          <w:i/>
          <w:sz w:val="24"/>
          <w:szCs w:val="24"/>
          <w:lang w:val="en-US"/>
        </w:rPr>
        <w:t>Plantago</w:t>
      </w:r>
      <w:proofErr w:type="spellEnd"/>
      <w:r w:rsidR="00045DC7" w:rsidRPr="00707B23">
        <w:rPr>
          <w:rFonts w:ascii="Times New Roman" w:hAnsi="Times New Roman" w:cs="Times New Roman"/>
          <w:i/>
          <w:sz w:val="24"/>
          <w:szCs w:val="24"/>
          <w:lang w:val="en-US"/>
        </w:rPr>
        <w:t xml:space="preserve"> </w:t>
      </w:r>
      <w:proofErr w:type="spellStart"/>
      <w:r w:rsidR="00045DC7" w:rsidRPr="00707B23">
        <w:rPr>
          <w:rFonts w:ascii="Times New Roman" w:hAnsi="Times New Roman" w:cs="Times New Roman"/>
          <w:i/>
          <w:sz w:val="24"/>
          <w:szCs w:val="24"/>
          <w:lang w:val="en-US"/>
        </w:rPr>
        <w:t>lanceolata</w:t>
      </w:r>
      <w:proofErr w:type="spellEnd"/>
      <w:r w:rsidR="00045DC7" w:rsidRPr="00707B23">
        <w:rPr>
          <w:rFonts w:ascii="Times New Roman" w:hAnsi="Times New Roman" w:cs="Times New Roman"/>
          <w:sz w:val="24"/>
          <w:szCs w:val="24"/>
          <w:lang w:val="en-US"/>
        </w:rPr>
        <w:t xml:space="preserve"> subjected to different precipitation and temperature treatments. Concentrations</w:t>
      </w:r>
      <w:r w:rsidR="00045DC7" w:rsidRPr="00F9788E">
        <w:rPr>
          <w:rFonts w:ascii="Times New Roman" w:hAnsi="Times New Roman" w:cs="Times New Roman"/>
          <w:sz w:val="24"/>
          <w:szCs w:val="24"/>
          <w:lang w:val="en-US"/>
        </w:rPr>
        <w:t xml:space="preserve"> of </w:t>
      </w:r>
      <w:r w:rsidR="00045DC7">
        <w:rPr>
          <w:rFonts w:ascii="Times New Roman" w:hAnsi="Times New Roman" w:cs="Times New Roman"/>
          <w:sz w:val="24"/>
          <w:szCs w:val="24"/>
          <w:lang w:val="en-US"/>
        </w:rPr>
        <w:t>sugars</w:t>
      </w:r>
      <w:r w:rsidR="00045DC7" w:rsidRPr="00F9788E">
        <w:rPr>
          <w:rFonts w:ascii="Times New Roman" w:hAnsi="Times New Roman" w:cs="Times New Roman"/>
          <w:sz w:val="24"/>
          <w:szCs w:val="24"/>
          <w:lang w:val="en-US"/>
        </w:rPr>
        <w:t xml:space="preserve">, di- and tricarboxylic acids, the sugar alcohol sorbitol, the </w:t>
      </w:r>
      <w:r w:rsidR="00045DC7">
        <w:rPr>
          <w:rFonts w:ascii="Times New Roman" w:hAnsi="Times New Roman" w:cs="Times New Roman"/>
          <w:sz w:val="24"/>
          <w:szCs w:val="24"/>
          <w:lang w:val="en-US"/>
        </w:rPr>
        <w:t xml:space="preserve">cyclic </w:t>
      </w:r>
      <w:r w:rsidR="00045DC7" w:rsidRPr="00F9788E">
        <w:rPr>
          <w:rFonts w:ascii="Times New Roman" w:hAnsi="Times New Roman" w:cs="Times New Roman"/>
          <w:sz w:val="24"/>
          <w:szCs w:val="24"/>
          <w:lang w:val="en-US"/>
        </w:rPr>
        <w:t xml:space="preserve">polyol </w:t>
      </w:r>
      <w:r w:rsidR="00045DC7" w:rsidRPr="00F9788E">
        <w:rPr>
          <w:rFonts w:ascii="Times New Roman" w:hAnsi="Times New Roman" w:cs="Times New Roman"/>
          <w:i/>
          <w:sz w:val="24"/>
          <w:szCs w:val="24"/>
          <w:lang w:val="en-US"/>
        </w:rPr>
        <w:t>myo</w:t>
      </w:r>
      <w:r w:rsidR="00045DC7" w:rsidRPr="00F9788E">
        <w:rPr>
          <w:rFonts w:ascii="Times New Roman" w:hAnsi="Times New Roman" w:cs="Times New Roman"/>
          <w:sz w:val="24"/>
          <w:szCs w:val="24"/>
          <w:lang w:val="en-US"/>
        </w:rPr>
        <w:t>-inositol</w:t>
      </w:r>
      <w:r w:rsidR="00045DC7">
        <w:rPr>
          <w:rFonts w:ascii="Times New Roman" w:hAnsi="Times New Roman" w:cs="Times New Roman"/>
          <w:sz w:val="24"/>
          <w:szCs w:val="24"/>
          <w:lang w:val="en-US"/>
        </w:rPr>
        <w:t>,</w:t>
      </w:r>
      <w:r w:rsidR="00045DC7" w:rsidRPr="00F9788E">
        <w:rPr>
          <w:rFonts w:ascii="Times New Roman" w:hAnsi="Times New Roman" w:cs="Times New Roman"/>
          <w:sz w:val="24"/>
          <w:szCs w:val="24"/>
          <w:lang w:val="en-US"/>
        </w:rPr>
        <w:t xml:space="preserve"> and iridoid gl</w:t>
      </w:r>
      <w:r w:rsidR="00045DC7">
        <w:rPr>
          <w:rFonts w:ascii="Times New Roman" w:hAnsi="Times New Roman" w:cs="Times New Roman"/>
          <w:sz w:val="24"/>
          <w:szCs w:val="24"/>
          <w:lang w:val="en-US"/>
        </w:rPr>
        <w:t>y</w:t>
      </w:r>
      <w:r w:rsidR="00045DC7" w:rsidRPr="00F9788E">
        <w:rPr>
          <w:rFonts w:ascii="Times New Roman" w:hAnsi="Times New Roman" w:cs="Times New Roman"/>
          <w:sz w:val="24"/>
          <w:szCs w:val="24"/>
          <w:lang w:val="en-US"/>
        </w:rPr>
        <w:t xml:space="preserve">cosides </w:t>
      </w:r>
      <w:r w:rsidR="00045DC7" w:rsidRPr="00CE79B8">
        <w:rPr>
          <w:rFonts w:ascii="Times New Roman" w:hAnsi="Times New Roman" w:cs="Times New Roman"/>
          <w:sz w:val="24"/>
          <w:szCs w:val="24"/>
          <w:lang w:val="en-US"/>
        </w:rPr>
        <w:t>(</w:t>
      </w:r>
      <w:proofErr w:type="spellStart"/>
      <w:r w:rsidR="00045DC7">
        <w:rPr>
          <w:rFonts w:ascii="Times New Roman" w:hAnsi="Times New Roman" w:cs="Times New Roman"/>
          <w:b/>
          <w:sz w:val="24"/>
          <w:szCs w:val="24"/>
          <w:lang w:val="en-US"/>
        </w:rPr>
        <w:t>a,b</w:t>
      </w:r>
      <w:proofErr w:type="spellEnd"/>
      <w:r w:rsidR="00045DC7" w:rsidRPr="00CE79B8">
        <w:rPr>
          <w:rFonts w:ascii="Times New Roman" w:hAnsi="Times New Roman" w:cs="Times New Roman"/>
          <w:sz w:val="24"/>
          <w:szCs w:val="24"/>
          <w:lang w:val="en-US"/>
        </w:rPr>
        <w:t>)</w:t>
      </w:r>
      <w:r w:rsidR="00045DC7" w:rsidRPr="00F9788E">
        <w:rPr>
          <w:rFonts w:ascii="Times New Roman" w:hAnsi="Times New Roman" w:cs="Times New Roman"/>
          <w:b/>
          <w:sz w:val="24"/>
          <w:szCs w:val="24"/>
          <w:lang w:val="en-US"/>
        </w:rPr>
        <w:t xml:space="preserve"> </w:t>
      </w:r>
      <w:r w:rsidR="00045DC7" w:rsidRPr="00CE79B8">
        <w:rPr>
          <w:rFonts w:ascii="Times New Roman" w:hAnsi="Times New Roman" w:cs="Times New Roman"/>
          <w:sz w:val="24"/>
          <w:szCs w:val="24"/>
          <w:lang w:val="en-US"/>
        </w:rPr>
        <w:t>and</w:t>
      </w:r>
      <w:r w:rsidR="00045DC7">
        <w:rPr>
          <w:rFonts w:ascii="Times New Roman" w:hAnsi="Times New Roman" w:cs="Times New Roman"/>
          <w:b/>
          <w:sz w:val="24"/>
          <w:szCs w:val="24"/>
          <w:lang w:val="en-US"/>
        </w:rPr>
        <w:t xml:space="preserve"> </w:t>
      </w:r>
      <w:r w:rsidR="00045DC7" w:rsidRPr="00CE79B8">
        <w:rPr>
          <w:rFonts w:ascii="Times New Roman" w:hAnsi="Times New Roman" w:cs="Times New Roman"/>
          <w:sz w:val="24"/>
          <w:szCs w:val="24"/>
          <w:lang w:val="en-US"/>
        </w:rPr>
        <w:t>amino acids</w:t>
      </w:r>
      <w:r w:rsidR="00045DC7">
        <w:rPr>
          <w:rFonts w:ascii="Times New Roman" w:hAnsi="Times New Roman" w:cs="Times New Roman"/>
          <w:b/>
          <w:sz w:val="24"/>
          <w:szCs w:val="24"/>
          <w:lang w:val="en-US"/>
        </w:rPr>
        <w:t xml:space="preserve"> </w:t>
      </w:r>
      <w:r w:rsidR="00045DC7" w:rsidRPr="00CE79B8">
        <w:rPr>
          <w:rFonts w:ascii="Times New Roman" w:hAnsi="Times New Roman" w:cs="Times New Roman"/>
          <w:sz w:val="24"/>
          <w:szCs w:val="24"/>
          <w:lang w:val="en-US"/>
        </w:rPr>
        <w:t>(</w:t>
      </w:r>
      <w:proofErr w:type="spellStart"/>
      <w:r w:rsidR="00045DC7">
        <w:rPr>
          <w:rFonts w:ascii="Times New Roman" w:hAnsi="Times New Roman" w:cs="Times New Roman"/>
          <w:b/>
          <w:sz w:val="24"/>
          <w:szCs w:val="24"/>
          <w:lang w:val="en-US"/>
        </w:rPr>
        <w:t>c,d</w:t>
      </w:r>
      <w:proofErr w:type="spellEnd"/>
      <w:r w:rsidR="00045DC7" w:rsidRPr="00CE79B8">
        <w:rPr>
          <w:rFonts w:ascii="Times New Roman" w:hAnsi="Times New Roman" w:cs="Times New Roman"/>
          <w:sz w:val="24"/>
          <w:szCs w:val="24"/>
          <w:lang w:val="en-US"/>
        </w:rPr>
        <w:t>)</w:t>
      </w:r>
      <w:r w:rsidR="00045DC7">
        <w:rPr>
          <w:rFonts w:ascii="Times New Roman" w:hAnsi="Times New Roman" w:cs="Times New Roman"/>
          <w:b/>
          <w:sz w:val="24"/>
          <w:szCs w:val="24"/>
          <w:lang w:val="en-US"/>
        </w:rPr>
        <w:t xml:space="preserve">. </w:t>
      </w:r>
      <w:r w:rsidR="00045DC7" w:rsidRPr="00F9788E">
        <w:rPr>
          <w:rFonts w:ascii="Times New Roman" w:hAnsi="Times New Roman" w:cs="Times New Roman"/>
          <w:sz w:val="24"/>
          <w:szCs w:val="24"/>
          <w:lang w:val="en-US"/>
        </w:rPr>
        <w:t>Score plot</w:t>
      </w:r>
      <w:r w:rsidR="00045DC7">
        <w:rPr>
          <w:rFonts w:ascii="Times New Roman" w:hAnsi="Times New Roman" w:cs="Times New Roman"/>
          <w:sz w:val="24"/>
          <w:szCs w:val="24"/>
          <w:lang w:val="en-US"/>
        </w:rPr>
        <w:t>s</w:t>
      </w:r>
      <w:r w:rsidR="00045DC7" w:rsidRPr="00F9788E">
        <w:rPr>
          <w:rFonts w:ascii="Times New Roman" w:hAnsi="Times New Roman" w:cs="Times New Roman"/>
          <w:sz w:val="24"/>
          <w:szCs w:val="24"/>
          <w:lang w:val="en-US"/>
        </w:rPr>
        <w:t xml:space="preserve"> </w:t>
      </w:r>
      <w:r w:rsidR="00045DC7" w:rsidRPr="00CE79B8">
        <w:rPr>
          <w:rFonts w:ascii="Times New Roman" w:hAnsi="Times New Roman" w:cs="Times New Roman"/>
          <w:sz w:val="24"/>
          <w:szCs w:val="24"/>
          <w:lang w:val="en-US"/>
        </w:rPr>
        <w:t>(</w:t>
      </w:r>
      <w:proofErr w:type="spellStart"/>
      <w:r w:rsidR="00045DC7" w:rsidRPr="00707022">
        <w:rPr>
          <w:rFonts w:ascii="Times New Roman" w:hAnsi="Times New Roman" w:cs="Times New Roman"/>
          <w:b/>
          <w:sz w:val="24"/>
          <w:szCs w:val="24"/>
          <w:lang w:val="en-US"/>
        </w:rPr>
        <w:t>a,c</w:t>
      </w:r>
      <w:proofErr w:type="spellEnd"/>
      <w:r w:rsidR="00045DC7" w:rsidRPr="00CE79B8">
        <w:rPr>
          <w:rFonts w:ascii="Times New Roman" w:hAnsi="Times New Roman" w:cs="Times New Roman"/>
          <w:sz w:val="24"/>
          <w:szCs w:val="24"/>
          <w:lang w:val="en-US"/>
        </w:rPr>
        <w:t>)</w:t>
      </w:r>
      <w:r w:rsidR="00045DC7" w:rsidRPr="00F9788E">
        <w:rPr>
          <w:rFonts w:ascii="Times New Roman" w:hAnsi="Times New Roman" w:cs="Times New Roman"/>
          <w:sz w:val="24"/>
          <w:szCs w:val="24"/>
          <w:lang w:val="en-US"/>
        </w:rPr>
        <w:t xml:space="preserve"> with the </w:t>
      </w:r>
      <w:commentRangeStart w:id="201"/>
      <w:r w:rsidR="00045DC7" w:rsidRPr="00F9788E">
        <w:rPr>
          <w:rFonts w:ascii="Times New Roman" w:hAnsi="Times New Roman" w:cs="Times New Roman"/>
          <w:sz w:val="24"/>
          <w:szCs w:val="24"/>
          <w:lang w:val="en-US"/>
        </w:rPr>
        <w:t xml:space="preserve">percent total variance explained by the first two </w:t>
      </w:r>
      <w:ins w:id="202" w:author="Colin Orians" w:date="2018-10-31T16:48:00Z">
        <w:r w:rsidR="00F514B0">
          <w:rPr>
            <w:rFonts w:ascii="Times New Roman" w:hAnsi="Times New Roman" w:cs="Times New Roman"/>
            <w:sz w:val="24"/>
            <w:szCs w:val="24"/>
            <w:lang w:val="en-US"/>
          </w:rPr>
          <w:t xml:space="preserve">constrained </w:t>
        </w:r>
      </w:ins>
      <w:del w:id="203" w:author="Colin Orians" w:date="2018-10-31T16:45:00Z">
        <w:r w:rsidR="00045DC7" w:rsidRPr="00F9788E" w:rsidDel="00F514B0">
          <w:rPr>
            <w:rFonts w:ascii="Times New Roman" w:hAnsi="Times New Roman" w:cs="Times New Roman"/>
            <w:sz w:val="24"/>
            <w:szCs w:val="24"/>
            <w:lang w:val="en-US"/>
          </w:rPr>
          <w:delText xml:space="preserve">principal </w:delText>
        </w:r>
      </w:del>
      <w:r w:rsidR="00045DC7" w:rsidRPr="00F9788E">
        <w:rPr>
          <w:rFonts w:ascii="Times New Roman" w:hAnsi="Times New Roman" w:cs="Times New Roman"/>
          <w:sz w:val="24"/>
          <w:szCs w:val="24"/>
          <w:lang w:val="en-US"/>
        </w:rPr>
        <w:t>components (PCs) in brackets</w:t>
      </w:r>
      <w:commentRangeEnd w:id="201"/>
      <w:r w:rsidR="000C2F97">
        <w:rPr>
          <w:rStyle w:val="CommentReference"/>
          <w:rFonts w:eastAsiaTheme="minorEastAsia"/>
          <w:lang w:val="en-US" w:eastAsia="ja-JP"/>
        </w:rPr>
        <w:commentReference w:id="201"/>
      </w:r>
      <w:r w:rsidR="00045DC7" w:rsidRPr="00F9788E">
        <w:rPr>
          <w:rFonts w:ascii="Times New Roman" w:hAnsi="Times New Roman" w:cs="Times New Roman"/>
          <w:sz w:val="24"/>
          <w:szCs w:val="24"/>
          <w:lang w:val="en-US"/>
        </w:rPr>
        <w:t>, median scores of each group shown as larger open symbols and convex hulls surrounding each treatment group.</w:t>
      </w:r>
      <w:r w:rsidR="00045DC7" w:rsidRPr="00F9788E">
        <w:rPr>
          <w:rFonts w:ascii="Times New Roman" w:hAnsi="Times New Roman" w:cs="Times New Roman"/>
          <w:b/>
          <w:sz w:val="24"/>
          <w:szCs w:val="24"/>
          <w:lang w:val="en-US"/>
        </w:rPr>
        <w:t xml:space="preserve"> </w:t>
      </w:r>
      <w:r w:rsidR="00045DC7" w:rsidRPr="00F9788E">
        <w:rPr>
          <w:rFonts w:ascii="Times New Roman" w:hAnsi="Times New Roman" w:cs="Times New Roman"/>
          <w:sz w:val="24"/>
          <w:szCs w:val="24"/>
          <w:lang w:val="en-US"/>
        </w:rPr>
        <w:t>Loadings plot</w:t>
      </w:r>
      <w:r w:rsidR="00045DC7">
        <w:rPr>
          <w:rFonts w:ascii="Times New Roman" w:hAnsi="Times New Roman" w:cs="Times New Roman"/>
          <w:sz w:val="24"/>
          <w:szCs w:val="24"/>
          <w:lang w:val="en-US"/>
        </w:rPr>
        <w:t>s (</w:t>
      </w:r>
      <w:proofErr w:type="spellStart"/>
      <w:r w:rsidR="00045DC7" w:rsidRPr="00CE79B8">
        <w:rPr>
          <w:rFonts w:ascii="Times New Roman" w:hAnsi="Times New Roman" w:cs="Times New Roman"/>
          <w:b/>
          <w:sz w:val="24"/>
          <w:szCs w:val="24"/>
          <w:lang w:val="en-US"/>
        </w:rPr>
        <w:t>b,d</w:t>
      </w:r>
      <w:proofErr w:type="spellEnd"/>
      <w:r w:rsidR="00045DC7">
        <w:rPr>
          <w:rFonts w:ascii="Times New Roman" w:hAnsi="Times New Roman" w:cs="Times New Roman"/>
          <w:sz w:val="24"/>
          <w:szCs w:val="24"/>
          <w:lang w:val="en-US"/>
        </w:rPr>
        <w:t>)</w:t>
      </w:r>
      <w:r w:rsidR="00045DC7" w:rsidRPr="00F9788E">
        <w:rPr>
          <w:rFonts w:ascii="Times New Roman" w:hAnsi="Times New Roman" w:cs="Times New Roman"/>
          <w:sz w:val="24"/>
          <w:szCs w:val="24"/>
          <w:lang w:val="en-US"/>
        </w:rPr>
        <w:t xml:space="preserve"> with loading axes on the top and right, loadings depicted as arrows and metab</w:t>
      </w:r>
      <w:r w:rsidR="00045DC7">
        <w:rPr>
          <w:rFonts w:ascii="Times New Roman" w:hAnsi="Times New Roman" w:cs="Times New Roman"/>
          <w:sz w:val="24"/>
          <w:szCs w:val="24"/>
          <w:lang w:val="en-US"/>
        </w:rPr>
        <w:t xml:space="preserve">olites abbreviated as in Table </w:t>
      </w:r>
      <w:ins w:id="204" w:author="Colin Orians" w:date="2018-10-31T16:44:00Z">
        <w:r w:rsidR="00F514B0">
          <w:rPr>
            <w:rFonts w:ascii="Times New Roman" w:hAnsi="Times New Roman" w:cs="Times New Roman"/>
            <w:sz w:val="24"/>
            <w:szCs w:val="24"/>
            <w:lang w:val="en-US"/>
          </w:rPr>
          <w:t>2</w:t>
        </w:r>
      </w:ins>
      <w:r w:rsidR="00045DC7" w:rsidRPr="00F9788E">
        <w:rPr>
          <w:rFonts w:ascii="Times New Roman" w:hAnsi="Times New Roman" w:cs="Times New Roman"/>
          <w:sz w:val="24"/>
          <w:szCs w:val="24"/>
          <w:lang w:val="en-US"/>
        </w:rPr>
        <w:t xml:space="preserve">. </w:t>
      </w:r>
      <w:r w:rsidR="00045DC7" w:rsidRPr="00F9788E">
        <w:rPr>
          <w:rFonts w:ascii="Times New Roman" w:hAnsi="Times New Roman" w:cs="Times New Roman"/>
          <w:i/>
          <w:sz w:val="24"/>
          <w:szCs w:val="24"/>
          <w:lang w:val="en-US"/>
        </w:rPr>
        <w:t>n</w:t>
      </w:r>
      <w:r w:rsidR="00045DC7" w:rsidRPr="00F9788E">
        <w:rPr>
          <w:rFonts w:ascii="Times New Roman" w:hAnsi="Times New Roman" w:cs="Times New Roman"/>
          <w:sz w:val="24"/>
          <w:szCs w:val="24"/>
          <w:lang w:val="en-US"/>
        </w:rPr>
        <w:t xml:space="preserve"> = 4-6.</w:t>
      </w:r>
      <w:r w:rsidR="00045DC7" w:rsidRPr="00707022">
        <w:rPr>
          <w:rFonts w:ascii="Times New Roman" w:hAnsi="Times New Roman" w:cs="Times New Roman"/>
          <w:sz w:val="24"/>
          <w:szCs w:val="24"/>
          <w:lang w:val="en-US"/>
        </w:rPr>
        <w:t xml:space="preserve"> </w:t>
      </w:r>
      <w:commentRangeStart w:id="205"/>
      <w:ins w:id="206" w:author="Scott, Eric R." w:date="2018-11-01T16:24:00Z">
        <w:r w:rsidR="000C2F97">
          <w:rPr>
            <w:rFonts w:ascii="Times New Roman" w:hAnsi="Times New Roman" w:cs="Times New Roman"/>
            <w:sz w:val="24"/>
            <w:szCs w:val="24"/>
            <w:lang w:val="en-US"/>
          </w:rPr>
          <w:t>Metabolites in grey are those whose concentrations did not significantly correlate with either of the first two constrained components.</w:t>
        </w:r>
      </w:ins>
      <w:commentRangeEnd w:id="205"/>
      <w:ins w:id="207" w:author="Scott, Eric R." w:date="2018-11-01T16:25:00Z">
        <w:r w:rsidR="000C2F97">
          <w:rPr>
            <w:rStyle w:val="CommentReference"/>
            <w:rFonts w:eastAsiaTheme="minorEastAsia"/>
            <w:lang w:val="en-US" w:eastAsia="ja-JP"/>
          </w:rPr>
          <w:commentReference w:id="205"/>
        </w:r>
      </w:ins>
      <w:del w:id="209" w:author="Scott, Eric R." w:date="2018-11-01T16:23:00Z">
        <w:r w:rsidR="00045DC7" w:rsidDel="000C2F97">
          <w:rPr>
            <w:rFonts w:ascii="Times New Roman" w:hAnsi="Times New Roman" w:cs="Times New Roman"/>
            <w:sz w:val="24"/>
            <w:szCs w:val="24"/>
            <w:lang w:val="en-US"/>
          </w:rPr>
          <w:delText xml:space="preserve">Note: </w:delText>
        </w:r>
        <w:r w:rsidR="00045DC7" w:rsidRPr="00F9788E" w:rsidDel="000C2F97">
          <w:rPr>
            <w:rFonts w:ascii="Times New Roman" w:hAnsi="Times New Roman" w:cs="Times New Roman"/>
            <w:sz w:val="24"/>
            <w:szCs w:val="24"/>
            <w:lang w:val="en-US"/>
          </w:rPr>
          <w:delText>Zero values were replaced by random small numbers and data autoscaled.</w:delText>
        </w:r>
      </w:del>
    </w:p>
    <w:p w14:paraId="05263178" w14:textId="77777777" w:rsidR="00045DC7" w:rsidRDefault="00045DC7" w:rsidP="00045DC7">
      <w:pPr>
        <w:widowControl w:val="0"/>
        <w:autoSpaceDE w:val="0"/>
        <w:autoSpaceDN w:val="0"/>
        <w:adjustRightInd w:val="0"/>
        <w:spacing w:after="0" w:line="480" w:lineRule="auto"/>
        <w:rPr>
          <w:rFonts w:ascii="Times New Roman" w:hAnsi="Times New Roman" w:cs="Times New Roman"/>
          <w:b/>
          <w:sz w:val="24"/>
          <w:szCs w:val="24"/>
          <w:lang w:val="en-US"/>
        </w:rPr>
      </w:pPr>
    </w:p>
    <w:p w14:paraId="2544848A" w14:textId="4E7D612C" w:rsidR="00045DC7" w:rsidRPr="00F9788E" w:rsidRDefault="00AC6107" w:rsidP="00045DC7">
      <w:pPr>
        <w:widowControl w:val="0"/>
        <w:autoSpaceDE w:val="0"/>
        <w:autoSpaceDN w:val="0"/>
        <w:adjustRightInd w:val="0"/>
        <w:spacing w:after="0" w:line="480" w:lineRule="auto"/>
        <w:rPr>
          <w:rFonts w:ascii="Times New Roman" w:hAnsi="Times New Roman" w:cs="Times New Roman"/>
          <w:sz w:val="24"/>
          <w:szCs w:val="24"/>
          <w:lang w:val="en-US"/>
        </w:rPr>
      </w:pPr>
      <w:r w:rsidRPr="00AC6107">
        <w:rPr>
          <w:rFonts w:ascii="Times New Roman" w:hAnsi="Times New Roman" w:cs="Times New Roman"/>
          <w:sz w:val="24"/>
          <w:szCs w:val="24"/>
          <w:lang w:val="en-US"/>
        </w:rPr>
        <w:t xml:space="preserve">FIG. </w:t>
      </w:r>
      <w:r w:rsidR="00045DC7" w:rsidRPr="00AC6107">
        <w:rPr>
          <w:rFonts w:ascii="Times New Roman" w:hAnsi="Times New Roman" w:cs="Times New Roman"/>
          <w:sz w:val="24"/>
          <w:szCs w:val="24"/>
          <w:lang w:val="en-US"/>
        </w:rPr>
        <w:t>3.</w:t>
      </w:r>
      <w:r w:rsidR="00045DC7">
        <w:rPr>
          <w:rFonts w:ascii="Times New Roman" w:hAnsi="Times New Roman" w:cs="Times New Roman"/>
          <w:b/>
          <w:sz w:val="24"/>
          <w:szCs w:val="24"/>
          <w:lang w:val="en-US"/>
        </w:rPr>
        <w:t xml:space="preserve"> </w:t>
      </w:r>
      <w:r w:rsidR="00045DC7" w:rsidRPr="00F9788E">
        <w:rPr>
          <w:rFonts w:ascii="Times New Roman" w:hAnsi="Times New Roman" w:cs="Times New Roman"/>
          <w:sz w:val="24"/>
          <w:szCs w:val="24"/>
          <w:lang w:val="en-US"/>
        </w:rPr>
        <w:t xml:space="preserve">Effects of </w:t>
      </w:r>
      <w:r w:rsidR="00045DC7">
        <w:rPr>
          <w:rFonts w:ascii="Times New Roman" w:hAnsi="Times New Roman" w:cs="Times New Roman"/>
          <w:sz w:val="24"/>
          <w:szCs w:val="24"/>
          <w:lang w:val="en-US"/>
        </w:rPr>
        <w:t xml:space="preserve">different precipitation and temperature treatments on the concentrations of the iridoid glycosides (a) </w:t>
      </w:r>
      <w:proofErr w:type="spellStart"/>
      <w:r w:rsidR="00045DC7">
        <w:rPr>
          <w:rFonts w:ascii="Times New Roman" w:hAnsi="Times New Roman" w:cs="Times New Roman"/>
          <w:sz w:val="24"/>
          <w:szCs w:val="24"/>
          <w:lang w:val="en-US"/>
        </w:rPr>
        <w:t>aucubin</w:t>
      </w:r>
      <w:proofErr w:type="spellEnd"/>
      <w:r w:rsidR="00045DC7">
        <w:rPr>
          <w:rFonts w:ascii="Times New Roman" w:hAnsi="Times New Roman" w:cs="Times New Roman"/>
          <w:sz w:val="24"/>
          <w:szCs w:val="24"/>
          <w:lang w:val="en-US"/>
        </w:rPr>
        <w:t xml:space="preserve"> and (b) </w:t>
      </w:r>
      <w:proofErr w:type="spellStart"/>
      <w:r w:rsidR="00045DC7">
        <w:rPr>
          <w:rFonts w:ascii="Times New Roman" w:hAnsi="Times New Roman" w:cs="Times New Roman"/>
          <w:sz w:val="24"/>
          <w:szCs w:val="24"/>
          <w:lang w:val="en-US"/>
        </w:rPr>
        <w:t>catalpol</w:t>
      </w:r>
      <w:proofErr w:type="spellEnd"/>
      <w:r w:rsidR="00045DC7">
        <w:rPr>
          <w:rFonts w:ascii="Times New Roman" w:hAnsi="Times New Roman" w:cs="Times New Roman"/>
          <w:sz w:val="24"/>
          <w:szCs w:val="24"/>
          <w:lang w:val="en-US"/>
        </w:rPr>
        <w:t xml:space="preserve"> in </w:t>
      </w:r>
      <w:proofErr w:type="spellStart"/>
      <w:r w:rsidR="00045DC7" w:rsidRPr="00707B23">
        <w:rPr>
          <w:rFonts w:ascii="Times New Roman" w:hAnsi="Times New Roman" w:cs="Times New Roman"/>
          <w:i/>
          <w:sz w:val="24"/>
          <w:szCs w:val="24"/>
          <w:lang w:val="en-US"/>
        </w:rPr>
        <w:t>Plantago</w:t>
      </w:r>
      <w:proofErr w:type="spellEnd"/>
      <w:r w:rsidR="00045DC7" w:rsidRPr="00707B23">
        <w:rPr>
          <w:rFonts w:ascii="Times New Roman" w:hAnsi="Times New Roman" w:cs="Times New Roman"/>
          <w:i/>
          <w:sz w:val="24"/>
          <w:szCs w:val="24"/>
          <w:lang w:val="en-US"/>
        </w:rPr>
        <w:t xml:space="preserve"> </w:t>
      </w:r>
      <w:proofErr w:type="spellStart"/>
      <w:r w:rsidR="00045DC7" w:rsidRPr="00707B23">
        <w:rPr>
          <w:rFonts w:ascii="Times New Roman" w:hAnsi="Times New Roman" w:cs="Times New Roman"/>
          <w:i/>
          <w:sz w:val="24"/>
          <w:szCs w:val="24"/>
          <w:lang w:val="en-US"/>
        </w:rPr>
        <w:t>lanceolata</w:t>
      </w:r>
      <w:proofErr w:type="spellEnd"/>
      <w:r w:rsidR="00045DC7">
        <w:rPr>
          <w:rFonts w:ascii="Times New Roman" w:hAnsi="Times New Roman" w:cs="Times New Roman"/>
          <w:sz w:val="24"/>
          <w:szCs w:val="24"/>
          <w:lang w:val="en-US"/>
        </w:rPr>
        <w:t xml:space="preserve"> leaves; mean ± se of n = 4-6. </w:t>
      </w:r>
      <w:proofErr w:type="spellStart"/>
      <w:r w:rsidR="00045DC7">
        <w:rPr>
          <w:rFonts w:ascii="Times New Roman" w:hAnsi="Times New Roman" w:cs="Times New Roman"/>
          <w:sz w:val="24"/>
          <w:szCs w:val="24"/>
          <w:lang w:val="en-US"/>
        </w:rPr>
        <w:t>dw</w:t>
      </w:r>
      <w:proofErr w:type="spellEnd"/>
      <w:r w:rsidR="00045DC7">
        <w:rPr>
          <w:rFonts w:ascii="Times New Roman" w:hAnsi="Times New Roman" w:cs="Times New Roman"/>
          <w:sz w:val="24"/>
          <w:szCs w:val="24"/>
          <w:lang w:val="en-US"/>
        </w:rPr>
        <w:t>: dry weight.</w:t>
      </w:r>
    </w:p>
    <w:p w14:paraId="509D6199" w14:textId="77777777" w:rsidR="00045DC7" w:rsidRDefault="00045DC7" w:rsidP="00045DC7">
      <w:pPr>
        <w:spacing w:before="120" w:after="0" w:line="480" w:lineRule="auto"/>
        <w:rPr>
          <w:rFonts w:ascii="Times New Roman" w:hAnsi="Times New Roman" w:cs="Times New Roman"/>
          <w:b/>
          <w:sz w:val="24"/>
          <w:szCs w:val="24"/>
          <w:lang w:val="en-US"/>
        </w:rPr>
      </w:pPr>
    </w:p>
    <w:p w14:paraId="40B5FEA7" w14:textId="7C8CDB5F" w:rsidR="00045DC7" w:rsidRPr="00F9788E" w:rsidRDefault="00AC6107" w:rsidP="00045DC7">
      <w:pPr>
        <w:spacing w:before="120" w:after="0" w:line="480" w:lineRule="auto"/>
        <w:rPr>
          <w:rFonts w:ascii="Times New Roman" w:hAnsi="Times New Roman" w:cs="Times New Roman"/>
          <w:b/>
          <w:sz w:val="24"/>
          <w:szCs w:val="24"/>
          <w:lang w:val="en-US"/>
        </w:rPr>
      </w:pPr>
      <w:r w:rsidRPr="00AC6107">
        <w:rPr>
          <w:rFonts w:ascii="Times New Roman" w:hAnsi="Times New Roman" w:cs="Times New Roman"/>
          <w:sz w:val="24"/>
          <w:szCs w:val="24"/>
          <w:lang w:val="en-US"/>
        </w:rPr>
        <w:t xml:space="preserve">FIG. </w:t>
      </w:r>
      <w:r w:rsidR="00045DC7" w:rsidRPr="00AC6107">
        <w:rPr>
          <w:rFonts w:ascii="Times New Roman" w:hAnsi="Times New Roman" w:cs="Times New Roman"/>
          <w:sz w:val="24"/>
          <w:szCs w:val="24"/>
          <w:lang w:val="en-US"/>
        </w:rPr>
        <w:t>4.</w:t>
      </w:r>
      <w:r w:rsidR="00045DC7" w:rsidRPr="00F9788E">
        <w:rPr>
          <w:rFonts w:ascii="Times New Roman" w:hAnsi="Times New Roman" w:cs="Times New Roman"/>
          <w:b/>
          <w:sz w:val="24"/>
          <w:szCs w:val="24"/>
          <w:lang w:val="en-US"/>
        </w:rPr>
        <w:t xml:space="preserve"> </w:t>
      </w:r>
      <w:r w:rsidR="00045DC7" w:rsidRPr="00707B23">
        <w:rPr>
          <w:rFonts w:ascii="Times New Roman" w:hAnsi="Times New Roman" w:cs="Times New Roman"/>
          <w:sz w:val="24"/>
          <w:szCs w:val="24"/>
          <w:lang w:val="en-US"/>
        </w:rPr>
        <w:t xml:space="preserve">Cluster heatmap based on fold changes of leaf metabolite concentrations of </w:t>
      </w:r>
      <w:proofErr w:type="spellStart"/>
      <w:r w:rsidR="00045DC7" w:rsidRPr="00707B23">
        <w:rPr>
          <w:rFonts w:ascii="Times New Roman" w:hAnsi="Times New Roman" w:cs="Times New Roman"/>
          <w:i/>
          <w:sz w:val="24"/>
          <w:szCs w:val="24"/>
          <w:lang w:val="en-US"/>
        </w:rPr>
        <w:t>Plantago</w:t>
      </w:r>
      <w:proofErr w:type="spellEnd"/>
      <w:r w:rsidR="00045DC7" w:rsidRPr="00707B23">
        <w:rPr>
          <w:rFonts w:ascii="Times New Roman" w:hAnsi="Times New Roman" w:cs="Times New Roman"/>
          <w:i/>
          <w:sz w:val="24"/>
          <w:szCs w:val="24"/>
          <w:lang w:val="en-US"/>
        </w:rPr>
        <w:t xml:space="preserve"> </w:t>
      </w:r>
      <w:proofErr w:type="spellStart"/>
      <w:r w:rsidR="00045DC7" w:rsidRPr="00707B23">
        <w:rPr>
          <w:rFonts w:ascii="Times New Roman" w:hAnsi="Times New Roman" w:cs="Times New Roman"/>
          <w:i/>
          <w:sz w:val="24"/>
          <w:szCs w:val="24"/>
          <w:lang w:val="en-US"/>
        </w:rPr>
        <w:t>lanceolata</w:t>
      </w:r>
      <w:proofErr w:type="spellEnd"/>
      <w:r w:rsidR="00045DC7" w:rsidRPr="00707B23">
        <w:rPr>
          <w:rFonts w:ascii="Times New Roman" w:hAnsi="Times New Roman" w:cs="Times New Roman"/>
          <w:sz w:val="24"/>
          <w:szCs w:val="24"/>
          <w:lang w:val="en-US"/>
        </w:rPr>
        <w:t xml:space="preserve"> subjected to different precipitation and temperature treatments.</w:t>
      </w:r>
      <w:r w:rsidR="00045DC7" w:rsidRPr="00F9788E">
        <w:rPr>
          <w:rFonts w:ascii="Times New Roman" w:hAnsi="Times New Roman" w:cs="Times New Roman"/>
          <w:sz w:val="24"/>
          <w:szCs w:val="24"/>
          <w:lang w:val="en-US"/>
        </w:rPr>
        <w:t xml:space="preserve"> Clustering was performed based on mean fold changes (i.e., mean metabolite concentrations in treatment groups divided by those in the common control group; means of </w:t>
      </w:r>
      <w:r w:rsidR="00045DC7" w:rsidRPr="00F9788E">
        <w:rPr>
          <w:rFonts w:ascii="Times New Roman" w:hAnsi="Times New Roman" w:cs="Times New Roman"/>
          <w:i/>
          <w:sz w:val="24"/>
          <w:szCs w:val="24"/>
          <w:lang w:val="en-US"/>
        </w:rPr>
        <w:t>n</w:t>
      </w:r>
      <w:r w:rsidR="00045DC7" w:rsidRPr="00F9788E">
        <w:rPr>
          <w:rFonts w:ascii="Times New Roman" w:hAnsi="Times New Roman" w:cs="Times New Roman"/>
          <w:sz w:val="24"/>
          <w:szCs w:val="24"/>
          <w:lang w:val="en-US"/>
        </w:rPr>
        <w:t xml:space="preserve"> = 4-6). Both treatment groups and metabolites were clustered using the average linkage hierarchical clustering method based on </w:t>
      </w:r>
      <w:r w:rsidR="00045DC7" w:rsidRPr="00F9788E">
        <w:rPr>
          <w:rFonts w:ascii="Times New Roman" w:hAnsi="Times New Roman" w:cs="Times New Roman"/>
          <w:sz w:val="24"/>
          <w:szCs w:val="24"/>
          <w:lang w:val="en-US"/>
        </w:rPr>
        <w:lastRenderedPageBreak/>
        <w:t>Pearson correlations. Only those 29 metabolites were included</w:t>
      </w:r>
      <w:r w:rsidR="00045DC7">
        <w:rPr>
          <w:rFonts w:ascii="Times New Roman" w:hAnsi="Times New Roman" w:cs="Times New Roman"/>
          <w:sz w:val="24"/>
          <w:szCs w:val="24"/>
          <w:lang w:val="en-US"/>
        </w:rPr>
        <w:t xml:space="preserve"> that</w:t>
      </w:r>
      <w:r w:rsidR="00045DC7" w:rsidRPr="00F9788E">
        <w:rPr>
          <w:rFonts w:ascii="Times New Roman" w:hAnsi="Times New Roman" w:cs="Times New Roman"/>
          <w:sz w:val="24"/>
          <w:szCs w:val="24"/>
          <w:lang w:val="en-US"/>
        </w:rPr>
        <w:t xml:space="preserve"> occurred in &gt; 50% of the replicates of all treatment groups. The color code for log</w:t>
      </w:r>
      <w:r w:rsidR="00045DC7" w:rsidRPr="00F9788E">
        <w:rPr>
          <w:rFonts w:ascii="Times New Roman" w:hAnsi="Times New Roman" w:cs="Times New Roman"/>
          <w:sz w:val="24"/>
          <w:szCs w:val="24"/>
          <w:vertAlign w:val="subscript"/>
          <w:lang w:val="en-US"/>
        </w:rPr>
        <w:t>2</w:t>
      </w:r>
      <w:r w:rsidR="00045DC7">
        <w:rPr>
          <w:rFonts w:ascii="Times New Roman" w:hAnsi="Times New Roman" w:cs="Times New Roman"/>
          <w:sz w:val="24"/>
          <w:szCs w:val="24"/>
          <w:lang w:val="en-US"/>
        </w:rPr>
        <w:t>-</w:t>
      </w:r>
      <w:r w:rsidR="00045DC7" w:rsidRPr="00F9788E">
        <w:rPr>
          <w:rFonts w:ascii="Times New Roman" w:hAnsi="Times New Roman" w:cs="Times New Roman"/>
          <w:sz w:val="24"/>
          <w:szCs w:val="24"/>
          <w:lang w:val="en-US"/>
        </w:rPr>
        <w:t>scaled fold changes is given at the top. On this color bar, fold change thresholds (orig., untransformed) of &lt; 0.5 (considerable decrease in metabolite pool sizes) and &gt; 2 (considerable increase in metabolite pool size), respectively, are indicated. Abbreviations of metaboli</w:t>
      </w:r>
      <w:r w:rsidR="00045DC7">
        <w:rPr>
          <w:rFonts w:ascii="Times New Roman" w:hAnsi="Times New Roman" w:cs="Times New Roman"/>
          <w:sz w:val="24"/>
          <w:szCs w:val="24"/>
          <w:lang w:val="en-US"/>
        </w:rPr>
        <w:t>tes as in Table 2</w:t>
      </w:r>
      <w:r w:rsidR="00045DC7" w:rsidRPr="00F9788E">
        <w:rPr>
          <w:rFonts w:ascii="Times New Roman" w:hAnsi="Times New Roman" w:cs="Times New Roman"/>
          <w:sz w:val="24"/>
          <w:szCs w:val="24"/>
          <w:lang w:val="en-US"/>
        </w:rPr>
        <w:t>.</w:t>
      </w:r>
    </w:p>
    <w:p w14:paraId="20F71EDE" w14:textId="77777777" w:rsidR="00045DC7" w:rsidRDefault="00045DC7" w:rsidP="00045DC7">
      <w:pPr>
        <w:spacing w:before="120" w:after="0" w:line="480" w:lineRule="auto"/>
        <w:rPr>
          <w:rFonts w:ascii="Times New Roman" w:hAnsi="Times New Roman" w:cs="Times New Roman"/>
          <w:b/>
          <w:sz w:val="24"/>
          <w:szCs w:val="24"/>
          <w:lang w:val="en-US"/>
        </w:rPr>
      </w:pPr>
    </w:p>
    <w:p w14:paraId="4367E817" w14:textId="14F7D306" w:rsidR="00045DC7" w:rsidRPr="00707B23" w:rsidRDefault="00AC6107" w:rsidP="00045DC7">
      <w:pPr>
        <w:spacing w:before="120" w:after="0" w:line="480" w:lineRule="auto"/>
        <w:rPr>
          <w:rFonts w:ascii="Times New Roman" w:hAnsi="Times New Roman" w:cs="Times New Roman"/>
          <w:sz w:val="24"/>
          <w:szCs w:val="24"/>
          <w:lang w:val="en-US"/>
        </w:rPr>
      </w:pPr>
      <w:r w:rsidRPr="00AC6107">
        <w:rPr>
          <w:rFonts w:ascii="Times New Roman" w:hAnsi="Times New Roman" w:cs="Times New Roman"/>
          <w:sz w:val="24"/>
          <w:szCs w:val="24"/>
          <w:lang w:val="en-US"/>
        </w:rPr>
        <w:t xml:space="preserve">FIG. </w:t>
      </w:r>
      <w:r w:rsidR="00045DC7" w:rsidRPr="00AC6107">
        <w:rPr>
          <w:rFonts w:ascii="Times New Roman" w:hAnsi="Times New Roman" w:cs="Times New Roman"/>
          <w:sz w:val="24"/>
          <w:szCs w:val="24"/>
          <w:lang w:val="en-US"/>
        </w:rPr>
        <w:t>5.</w:t>
      </w:r>
      <w:r w:rsidR="00045DC7" w:rsidRPr="00707B23">
        <w:rPr>
          <w:rFonts w:ascii="Times New Roman" w:hAnsi="Times New Roman" w:cs="Times New Roman"/>
          <w:sz w:val="24"/>
          <w:szCs w:val="24"/>
          <w:lang w:val="en-US"/>
        </w:rPr>
        <w:t xml:space="preserve"> Metabolic pathway map showing fold changes of leaf metabolite concentrations of </w:t>
      </w:r>
      <w:proofErr w:type="spellStart"/>
      <w:r w:rsidR="00045DC7" w:rsidRPr="00707B23">
        <w:rPr>
          <w:rFonts w:ascii="Times New Roman" w:hAnsi="Times New Roman" w:cs="Times New Roman"/>
          <w:i/>
          <w:sz w:val="24"/>
          <w:szCs w:val="24"/>
          <w:lang w:val="en-US"/>
        </w:rPr>
        <w:t>Plantago</w:t>
      </w:r>
      <w:proofErr w:type="spellEnd"/>
      <w:r w:rsidR="00045DC7" w:rsidRPr="00707B23">
        <w:rPr>
          <w:rFonts w:ascii="Times New Roman" w:hAnsi="Times New Roman" w:cs="Times New Roman"/>
          <w:i/>
          <w:sz w:val="24"/>
          <w:szCs w:val="24"/>
          <w:lang w:val="en-US"/>
        </w:rPr>
        <w:t xml:space="preserve"> </w:t>
      </w:r>
      <w:proofErr w:type="spellStart"/>
      <w:r w:rsidR="00045DC7" w:rsidRPr="00707B23">
        <w:rPr>
          <w:rFonts w:ascii="Times New Roman" w:hAnsi="Times New Roman" w:cs="Times New Roman"/>
          <w:i/>
          <w:sz w:val="24"/>
          <w:szCs w:val="24"/>
          <w:lang w:val="en-US"/>
        </w:rPr>
        <w:t>lanceolata</w:t>
      </w:r>
      <w:proofErr w:type="spellEnd"/>
      <w:r w:rsidR="00045DC7" w:rsidRPr="00707B23">
        <w:rPr>
          <w:rFonts w:ascii="Times New Roman" w:hAnsi="Times New Roman" w:cs="Times New Roman"/>
          <w:sz w:val="24"/>
          <w:szCs w:val="24"/>
          <w:lang w:val="en-US"/>
        </w:rPr>
        <w:t xml:space="preserve"> subjected to different precipitation and temperature treatments. The map shows a part of the primary metabolism as well as the biosynthesis of iridoid glycosides. Only some major pathway intermediates are shown; dashed arrows mean that intermediates were omitted. The names of the metabolites that were found in </w:t>
      </w:r>
      <w:r w:rsidR="00045DC7" w:rsidRPr="00707B23">
        <w:rPr>
          <w:rFonts w:ascii="Times New Roman" w:hAnsi="Times New Roman" w:cs="Times New Roman"/>
          <w:i/>
          <w:sz w:val="24"/>
          <w:szCs w:val="24"/>
          <w:lang w:val="en-US"/>
        </w:rPr>
        <w:t xml:space="preserve">P. </w:t>
      </w:r>
      <w:proofErr w:type="spellStart"/>
      <w:r w:rsidR="00045DC7" w:rsidRPr="00707B23">
        <w:rPr>
          <w:rFonts w:ascii="Times New Roman" w:hAnsi="Times New Roman" w:cs="Times New Roman"/>
          <w:i/>
          <w:sz w:val="24"/>
          <w:szCs w:val="24"/>
          <w:lang w:val="en-US"/>
        </w:rPr>
        <w:t>lanceolata</w:t>
      </w:r>
      <w:proofErr w:type="spellEnd"/>
      <w:r w:rsidR="00045DC7" w:rsidRPr="00707B23">
        <w:rPr>
          <w:rFonts w:ascii="Times New Roman" w:hAnsi="Times New Roman" w:cs="Times New Roman"/>
          <w:sz w:val="24"/>
          <w:szCs w:val="24"/>
          <w:lang w:val="en-US"/>
        </w:rPr>
        <w:t xml:space="preserve"> leaves in this study are written in black, whereas others are given in grey. The heatmap stripes (mean log</w:t>
      </w:r>
      <w:r w:rsidR="00045DC7" w:rsidRPr="00707B23">
        <w:rPr>
          <w:rFonts w:ascii="Times New Roman" w:hAnsi="Times New Roman" w:cs="Times New Roman"/>
          <w:sz w:val="24"/>
          <w:szCs w:val="24"/>
          <w:vertAlign w:val="subscript"/>
          <w:lang w:val="en-US"/>
        </w:rPr>
        <w:t>2</w:t>
      </w:r>
      <w:r w:rsidR="00045DC7" w:rsidRPr="00707B23">
        <w:rPr>
          <w:rFonts w:ascii="Times New Roman" w:hAnsi="Times New Roman" w:cs="Times New Roman"/>
          <w:sz w:val="24"/>
          <w:szCs w:val="24"/>
          <w:lang w:val="en-US"/>
        </w:rPr>
        <w:t>-scaled fold changes compared to the common control group) were derived from the cluster heatmap (Figure 2); the corresponding color bar (log</w:t>
      </w:r>
      <w:r w:rsidR="00045DC7" w:rsidRPr="00707B23">
        <w:rPr>
          <w:rFonts w:ascii="Times New Roman" w:hAnsi="Times New Roman" w:cs="Times New Roman"/>
          <w:sz w:val="24"/>
          <w:szCs w:val="24"/>
          <w:vertAlign w:val="subscript"/>
          <w:lang w:val="en-US"/>
        </w:rPr>
        <w:t>2</w:t>
      </w:r>
      <w:r w:rsidR="00045DC7" w:rsidRPr="00707B23">
        <w:rPr>
          <w:rFonts w:ascii="Times New Roman" w:hAnsi="Times New Roman" w:cs="Times New Roman"/>
          <w:sz w:val="24"/>
          <w:szCs w:val="24"/>
          <w:lang w:val="en-US"/>
        </w:rPr>
        <w:t xml:space="preserve"> scale and original scale) and order of treatments (same order as derived by clustering, see Figure 2) are given in the keys at the top. Full names of metabolites are given in the lower key and in Table 2.</w:t>
      </w:r>
    </w:p>
    <w:p w14:paraId="043F921A" w14:textId="77777777" w:rsidR="00045DC7" w:rsidRPr="00F9788E" w:rsidRDefault="00045DC7" w:rsidP="00045DC7">
      <w:pPr>
        <w:spacing w:before="120" w:after="0" w:line="480" w:lineRule="auto"/>
        <w:rPr>
          <w:rFonts w:ascii="Times New Roman" w:hAnsi="Times New Roman" w:cs="Times New Roman"/>
          <w:b/>
          <w:sz w:val="24"/>
          <w:szCs w:val="24"/>
          <w:lang w:val="en-US"/>
        </w:rPr>
      </w:pPr>
    </w:p>
    <w:p w14:paraId="4362C061" w14:textId="29FAA392" w:rsidR="00473906" w:rsidRPr="001B68A4" w:rsidRDefault="00473906" w:rsidP="00CC4483">
      <w:pPr>
        <w:pStyle w:val="Bibliography"/>
        <w:spacing w:line="480" w:lineRule="auto"/>
        <w:rPr>
          <w:rFonts w:ascii="Times New Roman" w:hAnsi="Times New Roman" w:cs="Times New Roman"/>
          <w:sz w:val="24"/>
          <w:szCs w:val="24"/>
          <w:lang w:val="en-US"/>
        </w:rPr>
      </w:pPr>
    </w:p>
    <w:sectPr w:rsidR="00473906" w:rsidRPr="001B68A4" w:rsidSect="00B00607">
      <w:footerReference w:type="default" r:id="rId10"/>
      <w:pgSz w:w="12240" w:h="15840"/>
      <w:pgMar w:top="1080" w:right="1440" w:bottom="1080" w:left="1440" w:header="706" w:footer="706"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olin Orians" w:date="2018-10-29T10:20:00Z" w:initials="CO">
    <w:p w14:paraId="452465F3" w14:textId="6CC6E25C" w:rsidR="00B46289" w:rsidRDefault="00B46289">
      <w:pPr>
        <w:pStyle w:val="CommentText"/>
      </w:pPr>
      <w:r>
        <w:rPr>
          <w:rStyle w:val="CommentReference"/>
        </w:rPr>
        <w:annotationRef/>
      </w:r>
      <w:r>
        <w:t>I would prefer to keep it as secondary unless you feel strongly.</w:t>
      </w:r>
    </w:p>
  </w:comment>
  <w:comment w:id="11" w:author="Colin Orians" w:date="2018-10-29T10:19:00Z" w:initials="CO">
    <w:p w14:paraId="29BB4118" w14:textId="3F09D96F" w:rsidR="00B46289" w:rsidRDefault="00B46289">
      <w:pPr>
        <w:pStyle w:val="CommentText"/>
      </w:pPr>
      <w:r>
        <w:rPr>
          <w:rStyle w:val="CommentReference"/>
        </w:rPr>
        <w:annotationRef/>
      </w:r>
      <w:r>
        <w:t>Describe some metabolites that drove this difference</w:t>
      </w:r>
    </w:p>
  </w:comment>
  <w:comment w:id="32" w:author="Colin Orians" w:date="2018-10-31T18:03:00Z" w:initials="CO">
    <w:p w14:paraId="2AC28FB7" w14:textId="7E1BAF17" w:rsidR="00B46289" w:rsidRDefault="00B46289">
      <w:pPr>
        <w:pStyle w:val="CommentText"/>
      </w:pPr>
      <w:r>
        <w:rPr>
          <w:rStyle w:val="CommentReference"/>
        </w:rPr>
        <w:annotationRef/>
      </w:r>
      <w:r>
        <w:t>Block effects?</w:t>
      </w:r>
    </w:p>
  </w:comment>
  <w:comment w:id="114" w:author="Colin Orians" w:date="2018-10-31T17:38:00Z" w:initials="CO">
    <w:p w14:paraId="142E0354" w14:textId="44426FAD" w:rsidR="00B46289" w:rsidRDefault="00B46289">
      <w:pPr>
        <w:pStyle w:val="CommentText"/>
      </w:pPr>
      <w:r>
        <w:rPr>
          <w:rStyle w:val="CommentReference"/>
        </w:rPr>
        <w:annotationRef/>
      </w:r>
    </w:p>
  </w:comment>
  <w:comment w:id="201" w:author="Scott, Eric R." w:date="2018-11-01T16:22:00Z" w:initials="SER">
    <w:p w14:paraId="3C670BAF" w14:textId="0E09299A" w:rsidR="000C2F97" w:rsidRDefault="000C2F97">
      <w:pPr>
        <w:pStyle w:val="CommentText"/>
      </w:pPr>
      <w:r>
        <w:rPr>
          <w:rStyle w:val="CommentReference"/>
        </w:rPr>
        <w:annotationRef/>
      </w:r>
      <w:r>
        <w:t xml:space="preserve">I double </w:t>
      </w:r>
      <w:proofErr w:type="gramStart"/>
      <w:r>
        <w:t>checked</w:t>
      </w:r>
      <w:proofErr w:type="gramEnd"/>
      <w:r>
        <w:t xml:space="preserve"> and this is OK</w:t>
      </w:r>
    </w:p>
  </w:comment>
  <w:comment w:id="205" w:author="Scott, Eric R." w:date="2018-11-01T16:25:00Z" w:initials="SER">
    <w:p w14:paraId="298FFA23" w14:textId="4D18B97A" w:rsidR="000C2F97" w:rsidRDefault="000C2F97">
      <w:pPr>
        <w:pStyle w:val="CommentText"/>
      </w:pPr>
      <w:r>
        <w:rPr>
          <w:rStyle w:val="CommentReference"/>
        </w:rPr>
        <w:annotationRef/>
      </w:r>
      <w:r>
        <w:t xml:space="preserve">Not sure this improves the loading plot much, as it only affects four of the GC metabolites.  </w:t>
      </w:r>
      <w:r>
        <w:t xml:space="preserve">I’ll send two versions so you can </w:t>
      </w:r>
      <w:r>
        <w:t>decide.</w:t>
      </w:r>
      <w:bookmarkStart w:id="208" w:name="_GoBack"/>
      <w:bookmarkEnd w:id="20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2465F3" w15:done="0"/>
  <w15:commentEx w15:paraId="29BB4118" w15:done="0"/>
  <w15:commentEx w15:paraId="2AC28FB7" w15:done="0"/>
  <w15:commentEx w15:paraId="142E0354" w15:done="0"/>
  <w15:commentEx w15:paraId="3C670BAF" w15:done="0"/>
  <w15:commentEx w15:paraId="298FFA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2465F3" w16cid:durableId="1F85A36D"/>
  <w16cid:commentId w16cid:paraId="29BB4118" w16cid:durableId="1F85A36E"/>
  <w16cid:commentId w16cid:paraId="2AC28FB7" w16cid:durableId="1F85A36F"/>
  <w16cid:commentId w16cid:paraId="142E0354" w16cid:durableId="1F85A370"/>
  <w16cid:commentId w16cid:paraId="3C670BAF" w16cid:durableId="1F85A6B6"/>
  <w16cid:commentId w16cid:paraId="298FFA23" w16cid:durableId="1F85A7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1CBAE" w14:textId="77777777" w:rsidR="007372C0" w:rsidRDefault="007372C0" w:rsidP="00043AE7">
      <w:pPr>
        <w:spacing w:after="0" w:line="240" w:lineRule="auto"/>
      </w:pPr>
      <w:r>
        <w:separator/>
      </w:r>
    </w:p>
  </w:endnote>
  <w:endnote w:type="continuationSeparator" w:id="0">
    <w:p w14:paraId="66C789DA" w14:textId="77777777" w:rsidR="007372C0" w:rsidRDefault="007372C0" w:rsidP="00043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Roman"/>
    <w:panose1 w:val="0200050000000000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6820"/>
      <w:docPartObj>
        <w:docPartGallery w:val="Page Numbers (Bottom of Page)"/>
        <w:docPartUnique/>
      </w:docPartObj>
    </w:sdtPr>
    <w:sdtContent>
      <w:p w14:paraId="2F18242E" w14:textId="77777777" w:rsidR="00B46289" w:rsidRDefault="00B46289">
        <w:pPr>
          <w:pStyle w:val="Footer"/>
          <w:jc w:val="right"/>
        </w:pPr>
        <w:r>
          <w:fldChar w:fldCharType="begin"/>
        </w:r>
        <w:r>
          <w:instrText xml:space="preserve"> PAGE   \* MERGEFORMAT </w:instrText>
        </w:r>
        <w:r>
          <w:fldChar w:fldCharType="separate"/>
        </w:r>
        <w:r>
          <w:rPr>
            <w:noProof/>
          </w:rPr>
          <w:t>34</w:t>
        </w:r>
        <w:r>
          <w:rPr>
            <w:noProof/>
          </w:rPr>
          <w:fldChar w:fldCharType="end"/>
        </w:r>
      </w:p>
    </w:sdtContent>
  </w:sdt>
  <w:p w14:paraId="4C30CFC7" w14:textId="77777777" w:rsidR="00B46289" w:rsidRDefault="00B462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E587E" w14:textId="77777777" w:rsidR="007372C0" w:rsidRDefault="007372C0" w:rsidP="00043AE7">
      <w:pPr>
        <w:spacing w:after="0" w:line="240" w:lineRule="auto"/>
      </w:pPr>
      <w:r>
        <w:separator/>
      </w:r>
    </w:p>
  </w:footnote>
  <w:footnote w:type="continuationSeparator" w:id="0">
    <w:p w14:paraId="5B5244B1" w14:textId="77777777" w:rsidR="007372C0" w:rsidRDefault="007372C0" w:rsidP="00043A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E019D"/>
    <w:multiLevelType w:val="hybridMultilevel"/>
    <w:tmpl w:val="3162FF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6A31F94"/>
    <w:multiLevelType w:val="hybridMultilevel"/>
    <w:tmpl w:val="C3C615E8"/>
    <w:lvl w:ilvl="0" w:tplc="B35A15EE">
      <w:start w:val="17"/>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0E39CF"/>
    <w:multiLevelType w:val="hybridMultilevel"/>
    <w:tmpl w:val="05608B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295389B"/>
    <w:multiLevelType w:val="hybridMultilevel"/>
    <w:tmpl w:val="847ACB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728295A"/>
    <w:multiLevelType w:val="hybridMultilevel"/>
    <w:tmpl w:val="3564C1EC"/>
    <w:lvl w:ilvl="0" w:tplc="04090013">
      <w:start w:val="1"/>
      <w:numFmt w:val="upperRoman"/>
      <w:lvlText w:val="%1."/>
      <w:lvlJc w:val="right"/>
      <w:pPr>
        <w:ind w:left="180" w:hanging="18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3C72188A"/>
    <w:multiLevelType w:val="hybridMultilevel"/>
    <w:tmpl w:val="A44A44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AAF6E7C"/>
    <w:multiLevelType w:val="hybridMultilevel"/>
    <w:tmpl w:val="B54CD88E"/>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9D33E0"/>
    <w:multiLevelType w:val="hybridMultilevel"/>
    <w:tmpl w:val="BF0CA52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F46153"/>
    <w:multiLevelType w:val="hybridMultilevel"/>
    <w:tmpl w:val="00A6565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9325B0"/>
    <w:multiLevelType w:val="hybridMultilevel"/>
    <w:tmpl w:val="FC24B1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35059C"/>
    <w:multiLevelType w:val="hybridMultilevel"/>
    <w:tmpl w:val="84067486"/>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6D1C2325"/>
    <w:multiLevelType w:val="hybridMultilevel"/>
    <w:tmpl w:val="D88ADEA4"/>
    <w:lvl w:ilvl="0" w:tplc="04090001">
      <w:start w:val="1"/>
      <w:numFmt w:val="bullet"/>
      <w:lvlText w:val=""/>
      <w:lvlJc w:val="left"/>
      <w:pPr>
        <w:ind w:left="528" w:hanging="360"/>
      </w:pPr>
      <w:rPr>
        <w:rFonts w:ascii="Symbol" w:hAnsi="Symbol"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12" w15:restartNumberingAfterBreak="0">
    <w:nsid w:val="71547881"/>
    <w:multiLevelType w:val="hybridMultilevel"/>
    <w:tmpl w:val="7630869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5A45D45"/>
    <w:multiLevelType w:val="hybridMultilevel"/>
    <w:tmpl w:val="B1AA563C"/>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80E7A31"/>
    <w:multiLevelType w:val="hybridMultilevel"/>
    <w:tmpl w:val="1450C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26782A"/>
    <w:multiLevelType w:val="hybridMultilevel"/>
    <w:tmpl w:val="7FA67514"/>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6442CC"/>
    <w:multiLevelType w:val="hybridMultilevel"/>
    <w:tmpl w:val="555C1416"/>
    <w:lvl w:ilvl="0" w:tplc="E8084018">
      <w:start w:val="501"/>
      <w:numFmt w:val="bullet"/>
      <w:lvlText w:val=""/>
      <w:lvlJc w:val="left"/>
      <w:pPr>
        <w:ind w:left="740" w:hanging="380"/>
      </w:pPr>
      <w:rPr>
        <w:rFonts w:ascii="Wingdings" w:eastAsiaTheme="minorEastAsia"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5764B4"/>
    <w:multiLevelType w:val="hybridMultilevel"/>
    <w:tmpl w:val="4B14BD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0"/>
  </w:num>
  <w:num w:numId="2">
    <w:abstractNumId w:val="8"/>
  </w:num>
  <w:num w:numId="3">
    <w:abstractNumId w:val="9"/>
  </w:num>
  <w:num w:numId="4">
    <w:abstractNumId w:val="4"/>
  </w:num>
  <w:num w:numId="5">
    <w:abstractNumId w:val="11"/>
  </w:num>
  <w:num w:numId="6">
    <w:abstractNumId w:val="5"/>
  </w:num>
  <w:num w:numId="7">
    <w:abstractNumId w:val="2"/>
  </w:num>
  <w:num w:numId="8">
    <w:abstractNumId w:val="7"/>
  </w:num>
  <w:num w:numId="9">
    <w:abstractNumId w:val="12"/>
  </w:num>
  <w:num w:numId="10">
    <w:abstractNumId w:val="6"/>
  </w:num>
  <w:num w:numId="11">
    <w:abstractNumId w:val="3"/>
  </w:num>
  <w:num w:numId="12">
    <w:abstractNumId w:val="15"/>
  </w:num>
  <w:num w:numId="13">
    <w:abstractNumId w:val="13"/>
  </w:num>
  <w:num w:numId="14">
    <w:abstractNumId w:val="0"/>
  </w:num>
  <w:num w:numId="15">
    <w:abstractNumId w:val="17"/>
  </w:num>
  <w:num w:numId="16">
    <w:abstractNumId w:val="16"/>
  </w:num>
  <w:num w:numId="17">
    <w:abstractNumId w:val="1"/>
  </w:num>
  <w:num w:numId="18">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ott, Eric R.">
    <w15:presenceInfo w15:providerId="AD" w15:userId="S::escott03@tufts.edu::fe4623f8-75d7-4959-8c7e-ae3f4972ea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trackRevision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7F3"/>
    <w:rsid w:val="00002641"/>
    <w:rsid w:val="000035B2"/>
    <w:rsid w:val="0000364B"/>
    <w:rsid w:val="00005AEB"/>
    <w:rsid w:val="000072DD"/>
    <w:rsid w:val="00007566"/>
    <w:rsid w:val="00010933"/>
    <w:rsid w:val="00011C87"/>
    <w:rsid w:val="00012229"/>
    <w:rsid w:val="0001314E"/>
    <w:rsid w:val="0001552A"/>
    <w:rsid w:val="000166BC"/>
    <w:rsid w:val="00020344"/>
    <w:rsid w:val="00020A74"/>
    <w:rsid w:val="000213AF"/>
    <w:rsid w:val="00025B71"/>
    <w:rsid w:val="0002696B"/>
    <w:rsid w:val="0003026F"/>
    <w:rsid w:val="00031A0F"/>
    <w:rsid w:val="00032B02"/>
    <w:rsid w:val="00034291"/>
    <w:rsid w:val="00036121"/>
    <w:rsid w:val="000371DD"/>
    <w:rsid w:val="000373A6"/>
    <w:rsid w:val="00037631"/>
    <w:rsid w:val="000425DC"/>
    <w:rsid w:val="000436F6"/>
    <w:rsid w:val="0004398B"/>
    <w:rsid w:val="000439D2"/>
    <w:rsid w:val="00043AE7"/>
    <w:rsid w:val="00045150"/>
    <w:rsid w:val="00045DC7"/>
    <w:rsid w:val="00047795"/>
    <w:rsid w:val="00050B63"/>
    <w:rsid w:val="00053053"/>
    <w:rsid w:val="0005380D"/>
    <w:rsid w:val="000552A2"/>
    <w:rsid w:val="00055FEE"/>
    <w:rsid w:val="00056477"/>
    <w:rsid w:val="000641D2"/>
    <w:rsid w:val="00064407"/>
    <w:rsid w:val="000654E1"/>
    <w:rsid w:val="00065771"/>
    <w:rsid w:val="000700BC"/>
    <w:rsid w:val="000702F5"/>
    <w:rsid w:val="000713B5"/>
    <w:rsid w:val="0007245B"/>
    <w:rsid w:val="000759E4"/>
    <w:rsid w:val="0008030D"/>
    <w:rsid w:val="00083DBD"/>
    <w:rsid w:val="00083FCA"/>
    <w:rsid w:val="00085226"/>
    <w:rsid w:val="00087967"/>
    <w:rsid w:val="00091BD5"/>
    <w:rsid w:val="00091D7A"/>
    <w:rsid w:val="000931AD"/>
    <w:rsid w:val="0009333E"/>
    <w:rsid w:val="000935BB"/>
    <w:rsid w:val="000979BC"/>
    <w:rsid w:val="000A0026"/>
    <w:rsid w:val="000A0A40"/>
    <w:rsid w:val="000A0DC1"/>
    <w:rsid w:val="000A2730"/>
    <w:rsid w:val="000A27C4"/>
    <w:rsid w:val="000A4C63"/>
    <w:rsid w:val="000A72DC"/>
    <w:rsid w:val="000A7FD0"/>
    <w:rsid w:val="000B0B71"/>
    <w:rsid w:val="000B101B"/>
    <w:rsid w:val="000C2F97"/>
    <w:rsid w:val="000C403F"/>
    <w:rsid w:val="000C4792"/>
    <w:rsid w:val="000D1597"/>
    <w:rsid w:val="000D1B1F"/>
    <w:rsid w:val="000D2375"/>
    <w:rsid w:val="000D453F"/>
    <w:rsid w:val="000D4EF1"/>
    <w:rsid w:val="000D5EBB"/>
    <w:rsid w:val="000D7780"/>
    <w:rsid w:val="000D7E7E"/>
    <w:rsid w:val="000E03F2"/>
    <w:rsid w:val="000E3E5D"/>
    <w:rsid w:val="000E7A28"/>
    <w:rsid w:val="000F333C"/>
    <w:rsid w:val="000F43E1"/>
    <w:rsid w:val="000F4F2B"/>
    <w:rsid w:val="0010014A"/>
    <w:rsid w:val="00101973"/>
    <w:rsid w:val="00105D13"/>
    <w:rsid w:val="001061EE"/>
    <w:rsid w:val="00107E18"/>
    <w:rsid w:val="00107F20"/>
    <w:rsid w:val="001114EB"/>
    <w:rsid w:val="00112603"/>
    <w:rsid w:val="00114E03"/>
    <w:rsid w:val="00117D44"/>
    <w:rsid w:val="00124445"/>
    <w:rsid w:val="0013070A"/>
    <w:rsid w:val="00130F10"/>
    <w:rsid w:val="00131D48"/>
    <w:rsid w:val="00132058"/>
    <w:rsid w:val="00134153"/>
    <w:rsid w:val="001360A2"/>
    <w:rsid w:val="00141EBF"/>
    <w:rsid w:val="0014264C"/>
    <w:rsid w:val="001441E9"/>
    <w:rsid w:val="00152C5D"/>
    <w:rsid w:val="00153499"/>
    <w:rsid w:val="001555C2"/>
    <w:rsid w:val="00156A1D"/>
    <w:rsid w:val="00157ED7"/>
    <w:rsid w:val="0016019A"/>
    <w:rsid w:val="0016148D"/>
    <w:rsid w:val="00163056"/>
    <w:rsid w:val="001630EA"/>
    <w:rsid w:val="00167373"/>
    <w:rsid w:val="0016788B"/>
    <w:rsid w:val="00170954"/>
    <w:rsid w:val="001716ED"/>
    <w:rsid w:val="0017654E"/>
    <w:rsid w:val="00176708"/>
    <w:rsid w:val="00176933"/>
    <w:rsid w:val="0018026C"/>
    <w:rsid w:val="0018465F"/>
    <w:rsid w:val="0018476F"/>
    <w:rsid w:val="0018482B"/>
    <w:rsid w:val="001861BD"/>
    <w:rsid w:val="00190336"/>
    <w:rsid w:val="00191E45"/>
    <w:rsid w:val="0019202E"/>
    <w:rsid w:val="00196F9E"/>
    <w:rsid w:val="0019709E"/>
    <w:rsid w:val="00197C8C"/>
    <w:rsid w:val="001A1AA2"/>
    <w:rsid w:val="001A5D2B"/>
    <w:rsid w:val="001A61F7"/>
    <w:rsid w:val="001A682B"/>
    <w:rsid w:val="001B0E0B"/>
    <w:rsid w:val="001B3EFF"/>
    <w:rsid w:val="001B68A4"/>
    <w:rsid w:val="001B7058"/>
    <w:rsid w:val="001B7CB7"/>
    <w:rsid w:val="001C013A"/>
    <w:rsid w:val="001C3EAC"/>
    <w:rsid w:val="001C4CBC"/>
    <w:rsid w:val="001C54A4"/>
    <w:rsid w:val="001C6D14"/>
    <w:rsid w:val="001D18AB"/>
    <w:rsid w:val="001D2A72"/>
    <w:rsid w:val="001D31BA"/>
    <w:rsid w:val="001D3CB1"/>
    <w:rsid w:val="001D3D5D"/>
    <w:rsid w:val="001D4AB0"/>
    <w:rsid w:val="001D4FC5"/>
    <w:rsid w:val="001D5D88"/>
    <w:rsid w:val="001D752C"/>
    <w:rsid w:val="001D7EB2"/>
    <w:rsid w:val="001E1C62"/>
    <w:rsid w:val="001E2877"/>
    <w:rsid w:val="001E7777"/>
    <w:rsid w:val="001E7AAC"/>
    <w:rsid w:val="001F0BEE"/>
    <w:rsid w:val="001F1EF0"/>
    <w:rsid w:val="001F31E8"/>
    <w:rsid w:val="001F3C68"/>
    <w:rsid w:val="001F513A"/>
    <w:rsid w:val="00200099"/>
    <w:rsid w:val="00202098"/>
    <w:rsid w:val="00203725"/>
    <w:rsid w:val="00203F1F"/>
    <w:rsid w:val="00205CBA"/>
    <w:rsid w:val="002104B5"/>
    <w:rsid w:val="0021058D"/>
    <w:rsid w:val="00213828"/>
    <w:rsid w:val="00216427"/>
    <w:rsid w:val="00220D5C"/>
    <w:rsid w:val="00220F7C"/>
    <w:rsid w:val="00222EF6"/>
    <w:rsid w:val="00225354"/>
    <w:rsid w:val="0022683D"/>
    <w:rsid w:val="002315F1"/>
    <w:rsid w:val="00232BD9"/>
    <w:rsid w:val="00233923"/>
    <w:rsid w:val="00237AB4"/>
    <w:rsid w:val="002403CD"/>
    <w:rsid w:val="0024041E"/>
    <w:rsid w:val="00243208"/>
    <w:rsid w:val="00250349"/>
    <w:rsid w:val="002518AF"/>
    <w:rsid w:val="00254FC1"/>
    <w:rsid w:val="0025658E"/>
    <w:rsid w:val="002612E2"/>
    <w:rsid w:val="00261D3C"/>
    <w:rsid w:val="00262A66"/>
    <w:rsid w:val="002649D6"/>
    <w:rsid w:val="00266EDF"/>
    <w:rsid w:val="0026775D"/>
    <w:rsid w:val="002704E8"/>
    <w:rsid w:val="00280059"/>
    <w:rsid w:val="00282078"/>
    <w:rsid w:val="00284F95"/>
    <w:rsid w:val="00285ACC"/>
    <w:rsid w:val="002873A9"/>
    <w:rsid w:val="00291693"/>
    <w:rsid w:val="002938E1"/>
    <w:rsid w:val="00293CB2"/>
    <w:rsid w:val="002948BD"/>
    <w:rsid w:val="00297114"/>
    <w:rsid w:val="0029733B"/>
    <w:rsid w:val="002A044D"/>
    <w:rsid w:val="002A6E55"/>
    <w:rsid w:val="002A77B4"/>
    <w:rsid w:val="002A7F3B"/>
    <w:rsid w:val="002B0622"/>
    <w:rsid w:val="002B0972"/>
    <w:rsid w:val="002B3D3A"/>
    <w:rsid w:val="002B596D"/>
    <w:rsid w:val="002B5E1E"/>
    <w:rsid w:val="002B6AD6"/>
    <w:rsid w:val="002B7461"/>
    <w:rsid w:val="002C4A5B"/>
    <w:rsid w:val="002C58A7"/>
    <w:rsid w:val="002C6D99"/>
    <w:rsid w:val="002D03E5"/>
    <w:rsid w:val="002D3DFB"/>
    <w:rsid w:val="002D3ECC"/>
    <w:rsid w:val="002E0F69"/>
    <w:rsid w:val="002E54A2"/>
    <w:rsid w:val="002E75AC"/>
    <w:rsid w:val="002F136C"/>
    <w:rsid w:val="002F1E82"/>
    <w:rsid w:val="002F28BA"/>
    <w:rsid w:val="002F3426"/>
    <w:rsid w:val="002F4851"/>
    <w:rsid w:val="003006F9"/>
    <w:rsid w:val="0030150D"/>
    <w:rsid w:val="003033B7"/>
    <w:rsid w:val="00305680"/>
    <w:rsid w:val="00310703"/>
    <w:rsid w:val="0031221D"/>
    <w:rsid w:val="00314291"/>
    <w:rsid w:val="00315C6A"/>
    <w:rsid w:val="003172C3"/>
    <w:rsid w:val="0032022E"/>
    <w:rsid w:val="003223E9"/>
    <w:rsid w:val="00325C57"/>
    <w:rsid w:val="00326844"/>
    <w:rsid w:val="00330D6E"/>
    <w:rsid w:val="003331E3"/>
    <w:rsid w:val="00333B73"/>
    <w:rsid w:val="00335081"/>
    <w:rsid w:val="003413CB"/>
    <w:rsid w:val="00341EB2"/>
    <w:rsid w:val="00342190"/>
    <w:rsid w:val="00342C63"/>
    <w:rsid w:val="00344950"/>
    <w:rsid w:val="00346476"/>
    <w:rsid w:val="00350526"/>
    <w:rsid w:val="003514DF"/>
    <w:rsid w:val="00353123"/>
    <w:rsid w:val="0035401A"/>
    <w:rsid w:val="00356C47"/>
    <w:rsid w:val="00360535"/>
    <w:rsid w:val="0036126E"/>
    <w:rsid w:val="00363C7B"/>
    <w:rsid w:val="00364E32"/>
    <w:rsid w:val="00364EEA"/>
    <w:rsid w:val="003669E2"/>
    <w:rsid w:val="00367DC6"/>
    <w:rsid w:val="003701F1"/>
    <w:rsid w:val="00370C40"/>
    <w:rsid w:val="00372AF7"/>
    <w:rsid w:val="00376612"/>
    <w:rsid w:val="003768FC"/>
    <w:rsid w:val="0037738B"/>
    <w:rsid w:val="00377542"/>
    <w:rsid w:val="003820DE"/>
    <w:rsid w:val="003828F6"/>
    <w:rsid w:val="0038452C"/>
    <w:rsid w:val="00385027"/>
    <w:rsid w:val="00387D6D"/>
    <w:rsid w:val="00390E60"/>
    <w:rsid w:val="003912F7"/>
    <w:rsid w:val="003936A9"/>
    <w:rsid w:val="00393C55"/>
    <w:rsid w:val="003A0A04"/>
    <w:rsid w:val="003A0C7E"/>
    <w:rsid w:val="003A1F92"/>
    <w:rsid w:val="003A3B7F"/>
    <w:rsid w:val="003B4421"/>
    <w:rsid w:val="003B5132"/>
    <w:rsid w:val="003B5AD5"/>
    <w:rsid w:val="003B610A"/>
    <w:rsid w:val="003B6B6F"/>
    <w:rsid w:val="003B7B40"/>
    <w:rsid w:val="003C1DBA"/>
    <w:rsid w:val="003C1F4B"/>
    <w:rsid w:val="003C5DB6"/>
    <w:rsid w:val="003C6BE4"/>
    <w:rsid w:val="003C70BB"/>
    <w:rsid w:val="003C7ABA"/>
    <w:rsid w:val="003D0265"/>
    <w:rsid w:val="003D09B8"/>
    <w:rsid w:val="003D3164"/>
    <w:rsid w:val="003D7AFF"/>
    <w:rsid w:val="003E2796"/>
    <w:rsid w:val="003E2FB1"/>
    <w:rsid w:val="003E3FED"/>
    <w:rsid w:val="003E511C"/>
    <w:rsid w:val="003E51A8"/>
    <w:rsid w:val="003E64ED"/>
    <w:rsid w:val="003E6921"/>
    <w:rsid w:val="003F25D3"/>
    <w:rsid w:val="003F334C"/>
    <w:rsid w:val="003F3C6D"/>
    <w:rsid w:val="003F486D"/>
    <w:rsid w:val="003F4920"/>
    <w:rsid w:val="003F4E14"/>
    <w:rsid w:val="003F54F8"/>
    <w:rsid w:val="003F5A44"/>
    <w:rsid w:val="003F63A9"/>
    <w:rsid w:val="003F6D23"/>
    <w:rsid w:val="003F700A"/>
    <w:rsid w:val="003F7E8C"/>
    <w:rsid w:val="00403483"/>
    <w:rsid w:val="00404DB4"/>
    <w:rsid w:val="004122DD"/>
    <w:rsid w:val="00413331"/>
    <w:rsid w:val="0041456D"/>
    <w:rsid w:val="00415116"/>
    <w:rsid w:val="00421D5A"/>
    <w:rsid w:val="00423CFA"/>
    <w:rsid w:val="00424E22"/>
    <w:rsid w:val="0042645F"/>
    <w:rsid w:val="00431FE0"/>
    <w:rsid w:val="004323AE"/>
    <w:rsid w:val="0043258C"/>
    <w:rsid w:val="00432A7D"/>
    <w:rsid w:val="00434209"/>
    <w:rsid w:val="00437107"/>
    <w:rsid w:val="004372F4"/>
    <w:rsid w:val="00441B97"/>
    <w:rsid w:val="00444DB3"/>
    <w:rsid w:val="00445A8D"/>
    <w:rsid w:val="00446399"/>
    <w:rsid w:val="004477D7"/>
    <w:rsid w:val="00450595"/>
    <w:rsid w:val="004514A3"/>
    <w:rsid w:val="0045310E"/>
    <w:rsid w:val="00454D86"/>
    <w:rsid w:val="0045650A"/>
    <w:rsid w:val="00456873"/>
    <w:rsid w:val="0046097E"/>
    <w:rsid w:val="004610B2"/>
    <w:rsid w:val="0046163E"/>
    <w:rsid w:val="00462BF6"/>
    <w:rsid w:val="0046367A"/>
    <w:rsid w:val="00463CA4"/>
    <w:rsid w:val="00464FAA"/>
    <w:rsid w:val="004707B1"/>
    <w:rsid w:val="00470D7E"/>
    <w:rsid w:val="0047140D"/>
    <w:rsid w:val="00472166"/>
    <w:rsid w:val="00472A53"/>
    <w:rsid w:val="00473236"/>
    <w:rsid w:val="004733FE"/>
    <w:rsid w:val="00473906"/>
    <w:rsid w:val="00474198"/>
    <w:rsid w:val="00475C80"/>
    <w:rsid w:val="00484497"/>
    <w:rsid w:val="00484B47"/>
    <w:rsid w:val="00484F31"/>
    <w:rsid w:val="00485ADB"/>
    <w:rsid w:val="00486B3C"/>
    <w:rsid w:val="004916BA"/>
    <w:rsid w:val="00491D73"/>
    <w:rsid w:val="00491E34"/>
    <w:rsid w:val="004947CD"/>
    <w:rsid w:val="004A08E3"/>
    <w:rsid w:val="004A1F30"/>
    <w:rsid w:val="004A3ECA"/>
    <w:rsid w:val="004B207B"/>
    <w:rsid w:val="004B420D"/>
    <w:rsid w:val="004B642C"/>
    <w:rsid w:val="004C0725"/>
    <w:rsid w:val="004C1F2B"/>
    <w:rsid w:val="004C217A"/>
    <w:rsid w:val="004C2EF3"/>
    <w:rsid w:val="004C3EA0"/>
    <w:rsid w:val="004C4EC4"/>
    <w:rsid w:val="004C5CE5"/>
    <w:rsid w:val="004C5F27"/>
    <w:rsid w:val="004C60E6"/>
    <w:rsid w:val="004C7A43"/>
    <w:rsid w:val="004C7D17"/>
    <w:rsid w:val="004D0E6D"/>
    <w:rsid w:val="004D2AE3"/>
    <w:rsid w:val="004D2D3A"/>
    <w:rsid w:val="004D5076"/>
    <w:rsid w:val="004D79DC"/>
    <w:rsid w:val="004E0386"/>
    <w:rsid w:val="004E2D6C"/>
    <w:rsid w:val="004F120A"/>
    <w:rsid w:val="004F1DD0"/>
    <w:rsid w:val="004F249A"/>
    <w:rsid w:val="004F34FB"/>
    <w:rsid w:val="004F41E6"/>
    <w:rsid w:val="004F4ADA"/>
    <w:rsid w:val="0050055B"/>
    <w:rsid w:val="00501E66"/>
    <w:rsid w:val="00502810"/>
    <w:rsid w:val="005048FA"/>
    <w:rsid w:val="0050526E"/>
    <w:rsid w:val="00506A64"/>
    <w:rsid w:val="00506B60"/>
    <w:rsid w:val="00506DF0"/>
    <w:rsid w:val="00511176"/>
    <w:rsid w:val="00511D24"/>
    <w:rsid w:val="00513178"/>
    <w:rsid w:val="0051347F"/>
    <w:rsid w:val="00514E71"/>
    <w:rsid w:val="00515D83"/>
    <w:rsid w:val="005163FA"/>
    <w:rsid w:val="005178BD"/>
    <w:rsid w:val="00521EB1"/>
    <w:rsid w:val="005230C2"/>
    <w:rsid w:val="00523BCE"/>
    <w:rsid w:val="00523F44"/>
    <w:rsid w:val="005303A8"/>
    <w:rsid w:val="00531048"/>
    <w:rsid w:val="0053267A"/>
    <w:rsid w:val="00534577"/>
    <w:rsid w:val="00534BFA"/>
    <w:rsid w:val="00535B2E"/>
    <w:rsid w:val="00536622"/>
    <w:rsid w:val="0053713F"/>
    <w:rsid w:val="00537256"/>
    <w:rsid w:val="00540D75"/>
    <w:rsid w:val="0054173D"/>
    <w:rsid w:val="005453B9"/>
    <w:rsid w:val="005506FE"/>
    <w:rsid w:val="00551A58"/>
    <w:rsid w:val="00551F4C"/>
    <w:rsid w:val="00552ABA"/>
    <w:rsid w:val="00554C48"/>
    <w:rsid w:val="0055692E"/>
    <w:rsid w:val="00556D45"/>
    <w:rsid w:val="005571B6"/>
    <w:rsid w:val="00560D39"/>
    <w:rsid w:val="00561C2F"/>
    <w:rsid w:val="0056649D"/>
    <w:rsid w:val="005670B3"/>
    <w:rsid w:val="00567467"/>
    <w:rsid w:val="0056789F"/>
    <w:rsid w:val="0057131C"/>
    <w:rsid w:val="005734B0"/>
    <w:rsid w:val="0057729C"/>
    <w:rsid w:val="00577482"/>
    <w:rsid w:val="00580E56"/>
    <w:rsid w:val="0058174F"/>
    <w:rsid w:val="00583FE2"/>
    <w:rsid w:val="00584869"/>
    <w:rsid w:val="00585459"/>
    <w:rsid w:val="005906A5"/>
    <w:rsid w:val="0059076B"/>
    <w:rsid w:val="00592C96"/>
    <w:rsid w:val="005A2AAA"/>
    <w:rsid w:val="005A389B"/>
    <w:rsid w:val="005A3F67"/>
    <w:rsid w:val="005A4117"/>
    <w:rsid w:val="005A6BC2"/>
    <w:rsid w:val="005A7353"/>
    <w:rsid w:val="005A7892"/>
    <w:rsid w:val="005B02BA"/>
    <w:rsid w:val="005B1621"/>
    <w:rsid w:val="005B32CC"/>
    <w:rsid w:val="005B3389"/>
    <w:rsid w:val="005B37EF"/>
    <w:rsid w:val="005B3B5D"/>
    <w:rsid w:val="005B6C24"/>
    <w:rsid w:val="005C048B"/>
    <w:rsid w:val="005C12BE"/>
    <w:rsid w:val="005C5858"/>
    <w:rsid w:val="005D0463"/>
    <w:rsid w:val="005D161E"/>
    <w:rsid w:val="005D2EA3"/>
    <w:rsid w:val="005E4033"/>
    <w:rsid w:val="005E430E"/>
    <w:rsid w:val="005E4615"/>
    <w:rsid w:val="005E487A"/>
    <w:rsid w:val="005E6189"/>
    <w:rsid w:val="005E62FB"/>
    <w:rsid w:val="005E6C3C"/>
    <w:rsid w:val="005E7D01"/>
    <w:rsid w:val="005F366C"/>
    <w:rsid w:val="005F49E8"/>
    <w:rsid w:val="005F5F7C"/>
    <w:rsid w:val="005F695D"/>
    <w:rsid w:val="005F7C74"/>
    <w:rsid w:val="0060119B"/>
    <w:rsid w:val="00601309"/>
    <w:rsid w:val="00606DD4"/>
    <w:rsid w:val="00607033"/>
    <w:rsid w:val="006101DD"/>
    <w:rsid w:val="00615C6B"/>
    <w:rsid w:val="00616C27"/>
    <w:rsid w:val="00616F7A"/>
    <w:rsid w:val="006172E1"/>
    <w:rsid w:val="00620286"/>
    <w:rsid w:val="00621BA9"/>
    <w:rsid w:val="006234FA"/>
    <w:rsid w:val="00625B5C"/>
    <w:rsid w:val="00626A78"/>
    <w:rsid w:val="00626FEE"/>
    <w:rsid w:val="006307FE"/>
    <w:rsid w:val="00635E46"/>
    <w:rsid w:val="00640927"/>
    <w:rsid w:val="00640D1B"/>
    <w:rsid w:val="0064160C"/>
    <w:rsid w:val="00642478"/>
    <w:rsid w:val="00642F39"/>
    <w:rsid w:val="00643542"/>
    <w:rsid w:val="00643EE5"/>
    <w:rsid w:val="00644F21"/>
    <w:rsid w:val="00650B67"/>
    <w:rsid w:val="00654DCE"/>
    <w:rsid w:val="00656DAE"/>
    <w:rsid w:val="00660457"/>
    <w:rsid w:val="00662BCA"/>
    <w:rsid w:val="006632C3"/>
    <w:rsid w:val="0066444A"/>
    <w:rsid w:val="00673988"/>
    <w:rsid w:val="00674490"/>
    <w:rsid w:val="00675F2D"/>
    <w:rsid w:val="0068080C"/>
    <w:rsid w:val="00681C9D"/>
    <w:rsid w:val="00681E40"/>
    <w:rsid w:val="00685638"/>
    <w:rsid w:val="00687FCC"/>
    <w:rsid w:val="00690CE4"/>
    <w:rsid w:val="0069460A"/>
    <w:rsid w:val="00696C46"/>
    <w:rsid w:val="00697882"/>
    <w:rsid w:val="006A3364"/>
    <w:rsid w:val="006A381F"/>
    <w:rsid w:val="006A38B7"/>
    <w:rsid w:val="006A39F6"/>
    <w:rsid w:val="006A42B3"/>
    <w:rsid w:val="006A493C"/>
    <w:rsid w:val="006A4D6F"/>
    <w:rsid w:val="006A5299"/>
    <w:rsid w:val="006A536A"/>
    <w:rsid w:val="006A7456"/>
    <w:rsid w:val="006B056E"/>
    <w:rsid w:val="006B2501"/>
    <w:rsid w:val="006B48F1"/>
    <w:rsid w:val="006C15A5"/>
    <w:rsid w:val="006C1A77"/>
    <w:rsid w:val="006C25DC"/>
    <w:rsid w:val="006C356D"/>
    <w:rsid w:val="006C58D5"/>
    <w:rsid w:val="006C6747"/>
    <w:rsid w:val="006D0087"/>
    <w:rsid w:val="006D0A2A"/>
    <w:rsid w:val="006D2D47"/>
    <w:rsid w:val="006D416C"/>
    <w:rsid w:val="006D4B14"/>
    <w:rsid w:val="006D64AB"/>
    <w:rsid w:val="006D66FB"/>
    <w:rsid w:val="006D7FB8"/>
    <w:rsid w:val="006E1486"/>
    <w:rsid w:val="006E2FAB"/>
    <w:rsid w:val="006E30D8"/>
    <w:rsid w:val="006E4617"/>
    <w:rsid w:val="006E67AF"/>
    <w:rsid w:val="006E7FB0"/>
    <w:rsid w:val="006F3540"/>
    <w:rsid w:val="006F54BA"/>
    <w:rsid w:val="006F5704"/>
    <w:rsid w:val="006F5A16"/>
    <w:rsid w:val="006F5DC8"/>
    <w:rsid w:val="00700AE2"/>
    <w:rsid w:val="007035AE"/>
    <w:rsid w:val="00703FF1"/>
    <w:rsid w:val="0070428D"/>
    <w:rsid w:val="00704466"/>
    <w:rsid w:val="00707022"/>
    <w:rsid w:val="00707570"/>
    <w:rsid w:val="007075DD"/>
    <w:rsid w:val="00707E70"/>
    <w:rsid w:val="0071049D"/>
    <w:rsid w:val="00711976"/>
    <w:rsid w:val="00712B53"/>
    <w:rsid w:val="00712F0D"/>
    <w:rsid w:val="007148F7"/>
    <w:rsid w:val="00716F63"/>
    <w:rsid w:val="00722AED"/>
    <w:rsid w:val="00723790"/>
    <w:rsid w:val="007259B1"/>
    <w:rsid w:val="00725C0F"/>
    <w:rsid w:val="00727446"/>
    <w:rsid w:val="00727F25"/>
    <w:rsid w:val="00730A0B"/>
    <w:rsid w:val="00730D07"/>
    <w:rsid w:val="00732855"/>
    <w:rsid w:val="00733D3A"/>
    <w:rsid w:val="0073702F"/>
    <w:rsid w:val="007372C0"/>
    <w:rsid w:val="00737E17"/>
    <w:rsid w:val="00740C8E"/>
    <w:rsid w:val="00743AF9"/>
    <w:rsid w:val="00743D7A"/>
    <w:rsid w:val="007440AE"/>
    <w:rsid w:val="00744966"/>
    <w:rsid w:val="007506CF"/>
    <w:rsid w:val="00764B53"/>
    <w:rsid w:val="00772650"/>
    <w:rsid w:val="00772697"/>
    <w:rsid w:val="00772AF0"/>
    <w:rsid w:val="00776AC7"/>
    <w:rsid w:val="00786A50"/>
    <w:rsid w:val="0078731D"/>
    <w:rsid w:val="0079143B"/>
    <w:rsid w:val="007918CB"/>
    <w:rsid w:val="00791A68"/>
    <w:rsid w:val="00793CDF"/>
    <w:rsid w:val="00795944"/>
    <w:rsid w:val="00796896"/>
    <w:rsid w:val="00797F70"/>
    <w:rsid w:val="007A013E"/>
    <w:rsid w:val="007A0477"/>
    <w:rsid w:val="007A18ED"/>
    <w:rsid w:val="007A28E5"/>
    <w:rsid w:val="007A47FD"/>
    <w:rsid w:val="007A6945"/>
    <w:rsid w:val="007A7D25"/>
    <w:rsid w:val="007B0907"/>
    <w:rsid w:val="007B0E49"/>
    <w:rsid w:val="007B1EF4"/>
    <w:rsid w:val="007B59AE"/>
    <w:rsid w:val="007B7728"/>
    <w:rsid w:val="007C02A2"/>
    <w:rsid w:val="007C05DF"/>
    <w:rsid w:val="007C3B60"/>
    <w:rsid w:val="007C4BAF"/>
    <w:rsid w:val="007C5D1A"/>
    <w:rsid w:val="007C7781"/>
    <w:rsid w:val="007C7788"/>
    <w:rsid w:val="007D47A3"/>
    <w:rsid w:val="007D5CAC"/>
    <w:rsid w:val="007D660E"/>
    <w:rsid w:val="007E0820"/>
    <w:rsid w:val="007E1072"/>
    <w:rsid w:val="007E12D3"/>
    <w:rsid w:val="007E364D"/>
    <w:rsid w:val="007E3AE8"/>
    <w:rsid w:val="007E437E"/>
    <w:rsid w:val="007E767F"/>
    <w:rsid w:val="007F05EC"/>
    <w:rsid w:val="007F065C"/>
    <w:rsid w:val="007F2F01"/>
    <w:rsid w:val="007F41CE"/>
    <w:rsid w:val="007F4790"/>
    <w:rsid w:val="007F7CF6"/>
    <w:rsid w:val="008006A2"/>
    <w:rsid w:val="00802B35"/>
    <w:rsid w:val="00804509"/>
    <w:rsid w:val="008135D6"/>
    <w:rsid w:val="00814A73"/>
    <w:rsid w:val="00821B03"/>
    <w:rsid w:val="00821FF7"/>
    <w:rsid w:val="008229EC"/>
    <w:rsid w:val="008256DA"/>
    <w:rsid w:val="00827103"/>
    <w:rsid w:val="008308AF"/>
    <w:rsid w:val="008315EA"/>
    <w:rsid w:val="00831781"/>
    <w:rsid w:val="00836A0E"/>
    <w:rsid w:val="00837CCA"/>
    <w:rsid w:val="00840A7E"/>
    <w:rsid w:val="0084490E"/>
    <w:rsid w:val="00847A77"/>
    <w:rsid w:val="00850CC9"/>
    <w:rsid w:val="00856BCC"/>
    <w:rsid w:val="00860103"/>
    <w:rsid w:val="008637BC"/>
    <w:rsid w:val="008649AA"/>
    <w:rsid w:val="008661B5"/>
    <w:rsid w:val="008670CF"/>
    <w:rsid w:val="00871EF3"/>
    <w:rsid w:val="00872399"/>
    <w:rsid w:val="00874475"/>
    <w:rsid w:val="008758AD"/>
    <w:rsid w:val="00875A2E"/>
    <w:rsid w:val="00877E37"/>
    <w:rsid w:val="00880E4F"/>
    <w:rsid w:val="00883BB5"/>
    <w:rsid w:val="00884764"/>
    <w:rsid w:val="00884982"/>
    <w:rsid w:val="00884F3A"/>
    <w:rsid w:val="0089079E"/>
    <w:rsid w:val="00894EA2"/>
    <w:rsid w:val="00895E61"/>
    <w:rsid w:val="0089750A"/>
    <w:rsid w:val="008A10B1"/>
    <w:rsid w:val="008A1D25"/>
    <w:rsid w:val="008A2C1D"/>
    <w:rsid w:val="008A31EE"/>
    <w:rsid w:val="008A522E"/>
    <w:rsid w:val="008A5C7F"/>
    <w:rsid w:val="008A5CFC"/>
    <w:rsid w:val="008B0567"/>
    <w:rsid w:val="008B0815"/>
    <w:rsid w:val="008B1920"/>
    <w:rsid w:val="008B5672"/>
    <w:rsid w:val="008B6F2D"/>
    <w:rsid w:val="008C47C4"/>
    <w:rsid w:val="008C694A"/>
    <w:rsid w:val="008C7E1E"/>
    <w:rsid w:val="008D02AA"/>
    <w:rsid w:val="008D1F95"/>
    <w:rsid w:val="008D31FA"/>
    <w:rsid w:val="008D50CE"/>
    <w:rsid w:val="008D7C22"/>
    <w:rsid w:val="008E27E0"/>
    <w:rsid w:val="008E480A"/>
    <w:rsid w:val="008E4DC0"/>
    <w:rsid w:val="008E4EE0"/>
    <w:rsid w:val="008E6411"/>
    <w:rsid w:val="008E6582"/>
    <w:rsid w:val="008E6D49"/>
    <w:rsid w:val="008F1409"/>
    <w:rsid w:val="008F1B52"/>
    <w:rsid w:val="008F650F"/>
    <w:rsid w:val="00900DDD"/>
    <w:rsid w:val="00901338"/>
    <w:rsid w:val="009024F8"/>
    <w:rsid w:val="00903668"/>
    <w:rsid w:val="009056FC"/>
    <w:rsid w:val="00905C0F"/>
    <w:rsid w:val="00906A4F"/>
    <w:rsid w:val="009107B7"/>
    <w:rsid w:val="00910A0E"/>
    <w:rsid w:val="00911A0C"/>
    <w:rsid w:val="00912530"/>
    <w:rsid w:val="009150D0"/>
    <w:rsid w:val="009159E3"/>
    <w:rsid w:val="0091663B"/>
    <w:rsid w:val="00917DDA"/>
    <w:rsid w:val="00920C73"/>
    <w:rsid w:val="0092197F"/>
    <w:rsid w:val="00923EB8"/>
    <w:rsid w:val="009251EC"/>
    <w:rsid w:val="00926508"/>
    <w:rsid w:val="00926F02"/>
    <w:rsid w:val="00927EB3"/>
    <w:rsid w:val="00930CB7"/>
    <w:rsid w:val="00931436"/>
    <w:rsid w:val="00942CB2"/>
    <w:rsid w:val="00943390"/>
    <w:rsid w:val="009452F9"/>
    <w:rsid w:val="009459B9"/>
    <w:rsid w:val="00945BEC"/>
    <w:rsid w:val="009462E7"/>
    <w:rsid w:val="009505B3"/>
    <w:rsid w:val="00950C1C"/>
    <w:rsid w:val="00950E05"/>
    <w:rsid w:val="00954EB8"/>
    <w:rsid w:val="009558AA"/>
    <w:rsid w:val="00956658"/>
    <w:rsid w:val="00956F09"/>
    <w:rsid w:val="009614C7"/>
    <w:rsid w:val="009638C8"/>
    <w:rsid w:val="009663BE"/>
    <w:rsid w:val="00967271"/>
    <w:rsid w:val="00983AE5"/>
    <w:rsid w:val="00984174"/>
    <w:rsid w:val="00985165"/>
    <w:rsid w:val="00985615"/>
    <w:rsid w:val="00986960"/>
    <w:rsid w:val="00986993"/>
    <w:rsid w:val="009920B2"/>
    <w:rsid w:val="0099283A"/>
    <w:rsid w:val="009939D8"/>
    <w:rsid w:val="00993F3E"/>
    <w:rsid w:val="00995A84"/>
    <w:rsid w:val="00995D94"/>
    <w:rsid w:val="009A373B"/>
    <w:rsid w:val="009A561F"/>
    <w:rsid w:val="009B154C"/>
    <w:rsid w:val="009B15B5"/>
    <w:rsid w:val="009B319F"/>
    <w:rsid w:val="009B4589"/>
    <w:rsid w:val="009B4F93"/>
    <w:rsid w:val="009B593C"/>
    <w:rsid w:val="009B5FFB"/>
    <w:rsid w:val="009B68F3"/>
    <w:rsid w:val="009C0925"/>
    <w:rsid w:val="009C0C01"/>
    <w:rsid w:val="009C2A0F"/>
    <w:rsid w:val="009C5425"/>
    <w:rsid w:val="009C5BB7"/>
    <w:rsid w:val="009C6A80"/>
    <w:rsid w:val="009C7385"/>
    <w:rsid w:val="009D11E0"/>
    <w:rsid w:val="009D20F6"/>
    <w:rsid w:val="009D2333"/>
    <w:rsid w:val="009D291F"/>
    <w:rsid w:val="009D36F2"/>
    <w:rsid w:val="009D401B"/>
    <w:rsid w:val="009D78DE"/>
    <w:rsid w:val="009D7C32"/>
    <w:rsid w:val="009E4737"/>
    <w:rsid w:val="009E5EB7"/>
    <w:rsid w:val="009E6179"/>
    <w:rsid w:val="009E6DE2"/>
    <w:rsid w:val="009E79BB"/>
    <w:rsid w:val="009F080F"/>
    <w:rsid w:val="009F114D"/>
    <w:rsid w:val="009F1164"/>
    <w:rsid w:val="009F1675"/>
    <w:rsid w:val="009F1769"/>
    <w:rsid w:val="009F1B43"/>
    <w:rsid w:val="009F28FC"/>
    <w:rsid w:val="009F4D13"/>
    <w:rsid w:val="009F69CF"/>
    <w:rsid w:val="00A0119A"/>
    <w:rsid w:val="00A03281"/>
    <w:rsid w:val="00A0343C"/>
    <w:rsid w:val="00A047A3"/>
    <w:rsid w:val="00A06405"/>
    <w:rsid w:val="00A06651"/>
    <w:rsid w:val="00A071C1"/>
    <w:rsid w:val="00A0729C"/>
    <w:rsid w:val="00A100C1"/>
    <w:rsid w:val="00A13F54"/>
    <w:rsid w:val="00A13FBF"/>
    <w:rsid w:val="00A148E6"/>
    <w:rsid w:val="00A15893"/>
    <w:rsid w:val="00A16915"/>
    <w:rsid w:val="00A20A3E"/>
    <w:rsid w:val="00A20F5A"/>
    <w:rsid w:val="00A222DC"/>
    <w:rsid w:val="00A226FA"/>
    <w:rsid w:val="00A22B71"/>
    <w:rsid w:val="00A23F94"/>
    <w:rsid w:val="00A24278"/>
    <w:rsid w:val="00A25621"/>
    <w:rsid w:val="00A257FA"/>
    <w:rsid w:val="00A26ABB"/>
    <w:rsid w:val="00A3068F"/>
    <w:rsid w:val="00A3242F"/>
    <w:rsid w:val="00A34443"/>
    <w:rsid w:val="00A34DD2"/>
    <w:rsid w:val="00A35268"/>
    <w:rsid w:val="00A3532B"/>
    <w:rsid w:val="00A36426"/>
    <w:rsid w:val="00A37072"/>
    <w:rsid w:val="00A3725E"/>
    <w:rsid w:val="00A37E49"/>
    <w:rsid w:val="00A4065D"/>
    <w:rsid w:val="00A41762"/>
    <w:rsid w:val="00A41DCA"/>
    <w:rsid w:val="00A4251E"/>
    <w:rsid w:val="00A432CC"/>
    <w:rsid w:val="00A446E1"/>
    <w:rsid w:val="00A50336"/>
    <w:rsid w:val="00A54850"/>
    <w:rsid w:val="00A55EAD"/>
    <w:rsid w:val="00A57C67"/>
    <w:rsid w:val="00A60154"/>
    <w:rsid w:val="00A670AF"/>
    <w:rsid w:val="00A70856"/>
    <w:rsid w:val="00A712A2"/>
    <w:rsid w:val="00A719E2"/>
    <w:rsid w:val="00A736B8"/>
    <w:rsid w:val="00A740B2"/>
    <w:rsid w:val="00A74A3D"/>
    <w:rsid w:val="00A74E65"/>
    <w:rsid w:val="00A8166F"/>
    <w:rsid w:val="00A826A6"/>
    <w:rsid w:val="00A82AF9"/>
    <w:rsid w:val="00A8412B"/>
    <w:rsid w:val="00A8428B"/>
    <w:rsid w:val="00A8487C"/>
    <w:rsid w:val="00A85DBC"/>
    <w:rsid w:val="00A868DB"/>
    <w:rsid w:val="00A94EEC"/>
    <w:rsid w:val="00A955CE"/>
    <w:rsid w:val="00A97271"/>
    <w:rsid w:val="00AA1113"/>
    <w:rsid w:val="00AA2F88"/>
    <w:rsid w:val="00AA41B6"/>
    <w:rsid w:val="00AA7D86"/>
    <w:rsid w:val="00AB1282"/>
    <w:rsid w:val="00AB359F"/>
    <w:rsid w:val="00AB6263"/>
    <w:rsid w:val="00AB7E4A"/>
    <w:rsid w:val="00AC08EE"/>
    <w:rsid w:val="00AC15B6"/>
    <w:rsid w:val="00AC3E7F"/>
    <w:rsid w:val="00AC6107"/>
    <w:rsid w:val="00AC66C4"/>
    <w:rsid w:val="00AC7178"/>
    <w:rsid w:val="00AC75DB"/>
    <w:rsid w:val="00AD0851"/>
    <w:rsid w:val="00AD14F1"/>
    <w:rsid w:val="00AD2724"/>
    <w:rsid w:val="00AD7551"/>
    <w:rsid w:val="00AE0DDB"/>
    <w:rsid w:val="00AE177D"/>
    <w:rsid w:val="00AE1E88"/>
    <w:rsid w:val="00AE3259"/>
    <w:rsid w:val="00AE7925"/>
    <w:rsid w:val="00AF0659"/>
    <w:rsid w:val="00AF0B94"/>
    <w:rsid w:val="00AF257D"/>
    <w:rsid w:val="00AF3A89"/>
    <w:rsid w:val="00AF44F9"/>
    <w:rsid w:val="00AF559A"/>
    <w:rsid w:val="00B00607"/>
    <w:rsid w:val="00B04053"/>
    <w:rsid w:val="00B06A06"/>
    <w:rsid w:val="00B1005F"/>
    <w:rsid w:val="00B107CF"/>
    <w:rsid w:val="00B124DD"/>
    <w:rsid w:val="00B13584"/>
    <w:rsid w:val="00B138CA"/>
    <w:rsid w:val="00B13A50"/>
    <w:rsid w:val="00B13B10"/>
    <w:rsid w:val="00B13E04"/>
    <w:rsid w:val="00B1413D"/>
    <w:rsid w:val="00B17250"/>
    <w:rsid w:val="00B205AE"/>
    <w:rsid w:val="00B21CD0"/>
    <w:rsid w:val="00B241FD"/>
    <w:rsid w:val="00B24A61"/>
    <w:rsid w:val="00B2578E"/>
    <w:rsid w:val="00B25D03"/>
    <w:rsid w:val="00B2660E"/>
    <w:rsid w:val="00B26D87"/>
    <w:rsid w:val="00B332D1"/>
    <w:rsid w:val="00B34B1C"/>
    <w:rsid w:val="00B37389"/>
    <w:rsid w:val="00B40E9D"/>
    <w:rsid w:val="00B41403"/>
    <w:rsid w:val="00B41588"/>
    <w:rsid w:val="00B4252C"/>
    <w:rsid w:val="00B43C5A"/>
    <w:rsid w:val="00B46289"/>
    <w:rsid w:val="00B46504"/>
    <w:rsid w:val="00B47869"/>
    <w:rsid w:val="00B52947"/>
    <w:rsid w:val="00B53178"/>
    <w:rsid w:val="00B608DC"/>
    <w:rsid w:val="00B60F7C"/>
    <w:rsid w:val="00B6295D"/>
    <w:rsid w:val="00B62C16"/>
    <w:rsid w:val="00B64D7A"/>
    <w:rsid w:val="00B65884"/>
    <w:rsid w:val="00B6626C"/>
    <w:rsid w:val="00B67C54"/>
    <w:rsid w:val="00B759BB"/>
    <w:rsid w:val="00B767F1"/>
    <w:rsid w:val="00B76D82"/>
    <w:rsid w:val="00B80769"/>
    <w:rsid w:val="00B8109E"/>
    <w:rsid w:val="00B8267F"/>
    <w:rsid w:val="00B8545C"/>
    <w:rsid w:val="00B859F7"/>
    <w:rsid w:val="00B864A4"/>
    <w:rsid w:val="00B8715F"/>
    <w:rsid w:val="00B907FF"/>
    <w:rsid w:val="00B9135C"/>
    <w:rsid w:val="00B9250E"/>
    <w:rsid w:val="00B92AC6"/>
    <w:rsid w:val="00B94317"/>
    <w:rsid w:val="00B946FC"/>
    <w:rsid w:val="00B965B7"/>
    <w:rsid w:val="00B9701C"/>
    <w:rsid w:val="00BA0B1B"/>
    <w:rsid w:val="00BA14EF"/>
    <w:rsid w:val="00BA57B5"/>
    <w:rsid w:val="00BA64A6"/>
    <w:rsid w:val="00BA7F54"/>
    <w:rsid w:val="00BB0EF2"/>
    <w:rsid w:val="00BB4772"/>
    <w:rsid w:val="00BB5050"/>
    <w:rsid w:val="00BC2225"/>
    <w:rsid w:val="00BC531A"/>
    <w:rsid w:val="00BC6589"/>
    <w:rsid w:val="00BC6918"/>
    <w:rsid w:val="00BC6C5D"/>
    <w:rsid w:val="00BD2C35"/>
    <w:rsid w:val="00BD2C3C"/>
    <w:rsid w:val="00BD2FB3"/>
    <w:rsid w:val="00BD6F29"/>
    <w:rsid w:val="00BD70CF"/>
    <w:rsid w:val="00BD72E2"/>
    <w:rsid w:val="00BE287A"/>
    <w:rsid w:val="00BE525F"/>
    <w:rsid w:val="00BE54D5"/>
    <w:rsid w:val="00BF0F9D"/>
    <w:rsid w:val="00BF5226"/>
    <w:rsid w:val="00BF56F3"/>
    <w:rsid w:val="00BF60C0"/>
    <w:rsid w:val="00BF6CB6"/>
    <w:rsid w:val="00BF7A0C"/>
    <w:rsid w:val="00BF7F31"/>
    <w:rsid w:val="00C02B4D"/>
    <w:rsid w:val="00C03496"/>
    <w:rsid w:val="00C06641"/>
    <w:rsid w:val="00C06BA0"/>
    <w:rsid w:val="00C06C9C"/>
    <w:rsid w:val="00C11641"/>
    <w:rsid w:val="00C162CB"/>
    <w:rsid w:val="00C16669"/>
    <w:rsid w:val="00C17598"/>
    <w:rsid w:val="00C17E04"/>
    <w:rsid w:val="00C20B92"/>
    <w:rsid w:val="00C20C70"/>
    <w:rsid w:val="00C20DE2"/>
    <w:rsid w:val="00C211BE"/>
    <w:rsid w:val="00C21384"/>
    <w:rsid w:val="00C2212F"/>
    <w:rsid w:val="00C23ADC"/>
    <w:rsid w:val="00C23D57"/>
    <w:rsid w:val="00C24E1E"/>
    <w:rsid w:val="00C256EE"/>
    <w:rsid w:val="00C2639F"/>
    <w:rsid w:val="00C27F40"/>
    <w:rsid w:val="00C304F1"/>
    <w:rsid w:val="00C30B05"/>
    <w:rsid w:val="00C3294B"/>
    <w:rsid w:val="00C36A5A"/>
    <w:rsid w:val="00C36D63"/>
    <w:rsid w:val="00C37649"/>
    <w:rsid w:val="00C427F3"/>
    <w:rsid w:val="00C43478"/>
    <w:rsid w:val="00C43B0D"/>
    <w:rsid w:val="00C46C30"/>
    <w:rsid w:val="00C5075E"/>
    <w:rsid w:val="00C50E1E"/>
    <w:rsid w:val="00C50F20"/>
    <w:rsid w:val="00C5378E"/>
    <w:rsid w:val="00C542CA"/>
    <w:rsid w:val="00C54C3D"/>
    <w:rsid w:val="00C54CD1"/>
    <w:rsid w:val="00C55D55"/>
    <w:rsid w:val="00C55DEC"/>
    <w:rsid w:val="00C563D5"/>
    <w:rsid w:val="00C56A3B"/>
    <w:rsid w:val="00C573C6"/>
    <w:rsid w:val="00C61BC7"/>
    <w:rsid w:val="00C63003"/>
    <w:rsid w:val="00C651C9"/>
    <w:rsid w:val="00C65200"/>
    <w:rsid w:val="00C65E45"/>
    <w:rsid w:val="00C6624D"/>
    <w:rsid w:val="00C66D8C"/>
    <w:rsid w:val="00C74DCB"/>
    <w:rsid w:val="00C752E6"/>
    <w:rsid w:val="00C76244"/>
    <w:rsid w:val="00C77F17"/>
    <w:rsid w:val="00C84ECD"/>
    <w:rsid w:val="00C85A39"/>
    <w:rsid w:val="00C90B6C"/>
    <w:rsid w:val="00C90FF4"/>
    <w:rsid w:val="00C95F0F"/>
    <w:rsid w:val="00C96D81"/>
    <w:rsid w:val="00C97204"/>
    <w:rsid w:val="00CA3797"/>
    <w:rsid w:val="00CA6297"/>
    <w:rsid w:val="00CA6A0C"/>
    <w:rsid w:val="00CB29BA"/>
    <w:rsid w:val="00CB3F76"/>
    <w:rsid w:val="00CB430B"/>
    <w:rsid w:val="00CB5451"/>
    <w:rsid w:val="00CB7BE6"/>
    <w:rsid w:val="00CC2BB7"/>
    <w:rsid w:val="00CC3487"/>
    <w:rsid w:val="00CC4483"/>
    <w:rsid w:val="00CC450E"/>
    <w:rsid w:val="00CC4D72"/>
    <w:rsid w:val="00CC7638"/>
    <w:rsid w:val="00CC7D55"/>
    <w:rsid w:val="00CD0DD7"/>
    <w:rsid w:val="00CD386B"/>
    <w:rsid w:val="00CD3D1C"/>
    <w:rsid w:val="00CD3FAF"/>
    <w:rsid w:val="00CD601C"/>
    <w:rsid w:val="00CD67AB"/>
    <w:rsid w:val="00CD692F"/>
    <w:rsid w:val="00CD735C"/>
    <w:rsid w:val="00CD75C5"/>
    <w:rsid w:val="00CE025D"/>
    <w:rsid w:val="00CE05F0"/>
    <w:rsid w:val="00CE125C"/>
    <w:rsid w:val="00CE1B7A"/>
    <w:rsid w:val="00CE1E8D"/>
    <w:rsid w:val="00CE2724"/>
    <w:rsid w:val="00CE319E"/>
    <w:rsid w:val="00CE324C"/>
    <w:rsid w:val="00CE3EE8"/>
    <w:rsid w:val="00CE41F1"/>
    <w:rsid w:val="00CE4C04"/>
    <w:rsid w:val="00CE4D2B"/>
    <w:rsid w:val="00CE5B68"/>
    <w:rsid w:val="00CE5F02"/>
    <w:rsid w:val="00CE79B8"/>
    <w:rsid w:val="00CF090D"/>
    <w:rsid w:val="00CF0F32"/>
    <w:rsid w:val="00CF286C"/>
    <w:rsid w:val="00CF480D"/>
    <w:rsid w:val="00CF614E"/>
    <w:rsid w:val="00D01867"/>
    <w:rsid w:val="00D02646"/>
    <w:rsid w:val="00D108CF"/>
    <w:rsid w:val="00D12573"/>
    <w:rsid w:val="00D128E9"/>
    <w:rsid w:val="00D12A13"/>
    <w:rsid w:val="00D130BB"/>
    <w:rsid w:val="00D14718"/>
    <w:rsid w:val="00D164A7"/>
    <w:rsid w:val="00D16A03"/>
    <w:rsid w:val="00D16BA2"/>
    <w:rsid w:val="00D16E77"/>
    <w:rsid w:val="00D17129"/>
    <w:rsid w:val="00D206B3"/>
    <w:rsid w:val="00D2164A"/>
    <w:rsid w:val="00D21667"/>
    <w:rsid w:val="00D243FA"/>
    <w:rsid w:val="00D278AF"/>
    <w:rsid w:val="00D318F8"/>
    <w:rsid w:val="00D32DC0"/>
    <w:rsid w:val="00D33668"/>
    <w:rsid w:val="00D40579"/>
    <w:rsid w:val="00D40A30"/>
    <w:rsid w:val="00D40BD8"/>
    <w:rsid w:val="00D415DD"/>
    <w:rsid w:val="00D424A6"/>
    <w:rsid w:val="00D431FA"/>
    <w:rsid w:val="00D47EA6"/>
    <w:rsid w:val="00D50034"/>
    <w:rsid w:val="00D5114B"/>
    <w:rsid w:val="00D51719"/>
    <w:rsid w:val="00D5251C"/>
    <w:rsid w:val="00D52F28"/>
    <w:rsid w:val="00D54688"/>
    <w:rsid w:val="00D54CE2"/>
    <w:rsid w:val="00D54F10"/>
    <w:rsid w:val="00D553B7"/>
    <w:rsid w:val="00D5594D"/>
    <w:rsid w:val="00D63590"/>
    <w:rsid w:val="00D645E5"/>
    <w:rsid w:val="00D64FD2"/>
    <w:rsid w:val="00D658BC"/>
    <w:rsid w:val="00D66512"/>
    <w:rsid w:val="00D677EF"/>
    <w:rsid w:val="00D67FBA"/>
    <w:rsid w:val="00D71777"/>
    <w:rsid w:val="00D7339D"/>
    <w:rsid w:val="00D7362A"/>
    <w:rsid w:val="00D740A9"/>
    <w:rsid w:val="00D743C1"/>
    <w:rsid w:val="00D74B33"/>
    <w:rsid w:val="00D75827"/>
    <w:rsid w:val="00D75A7F"/>
    <w:rsid w:val="00D8187B"/>
    <w:rsid w:val="00D84A21"/>
    <w:rsid w:val="00D86390"/>
    <w:rsid w:val="00D866CB"/>
    <w:rsid w:val="00D87CD5"/>
    <w:rsid w:val="00D9031A"/>
    <w:rsid w:val="00D90D02"/>
    <w:rsid w:val="00D966A9"/>
    <w:rsid w:val="00D969C8"/>
    <w:rsid w:val="00D9764F"/>
    <w:rsid w:val="00DA10E8"/>
    <w:rsid w:val="00DA1925"/>
    <w:rsid w:val="00DA1ACB"/>
    <w:rsid w:val="00DA20A1"/>
    <w:rsid w:val="00DA20E8"/>
    <w:rsid w:val="00DA3268"/>
    <w:rsid w:val="00DA3ED2"/>
    <w:rsid w:val="00DA4470"/>
    <w:rsid w:val="00DA4FC2"/>
    <w:rsid w:val="00DA74AF"/>
    <w:rsid w:val="00DB06F5"/>
    <w:rsid w:val="00DB0E24"/>
    <w:rsid w:val="00DB1D57"/>
    <w:rsid w:val="00DB32E7"/>
    <w:rsid w:val="00DC3876"/>
    <w:rsid w:val="00DC7C72"/>
    <w:rsid w:val="00DD3F00"/>
    <w:rsid w:val="00DD4A7D"/>
    <w:rsid w:val="00DD7820"/>
    <w:rsid w:val="00DE1411"/>
    <w:rsid w:val="00DE3458"/>
    <w:rsid w:val="00DE3708"/>
    <w:rsid w:val="00DE7631"/>
    <w:rsid w:val="00DF0D00"/>
    <w:rsid w:val="00DF1A7C"/>
    <w:rsid w:val="00DF4169"/>
    <w:rsid w:val="00DF49F7"/>
    <w:rsid w:val="00DF5314"/>
    <w:rsid w:val="00DF6074"/>
    <w:rsid w:val="00E01E08"/>
    <w:rsid w:val="00E02237"/>
    <w:rsid w:val="00E026D1"/>
    <w:rsid w:val="00E02D79"/>
    <w:rsid w:val="00E04F7C"/>
    <w:rsid w:val="00E106E2"/>
    <w:rsid w:val="00E11D82"/>
    <w:rsid w:val="00E125ED"/>
    <w:rsid w:val="00E13908"/>
    <w:rsid w:val="00E14437"/>
    <w:rsid w:val="00E14CBE"/>
    <w:rsid w:val="00E15757"/>
    <w:rsid w:val="00E1624F"/>
    <w:rsid w:val="00E22397"/>
    <w:rsid w:val="00E23619"/>
    <w:rsid w:val="00E302B1"/>
    <w:rsid w:val="00E30450"/>
    <w:rsid w:val="00E30462"/>
    <w:rsid w:val="00E310C0"/>
    <w:rsid w:val="00E3311A"/>
    <w:rsid w:val="00E33FE4"/>
    <w:rsid w:val="00E3428D"/>
    <w:rsid w:val="00E360EE"/>
    <w:rsid w:val="00E374B5"/>
    <w:rsid w:val="00E42A3C"/>
    <w:rsid w:val="00E432B5"/>
    <w:rsid w:val="00E440E3"/>
    <w:rsid w:val="00E47C14"/>
    <w:rsid w:val="00E53CE9"/>
    <w:rsid w:val="00E571DA"/>
    <w:rsid w:val="00E72F8D"/>
    <w:rsid w:val="00E7438A"/>
    <w:rsid w:val="00E74EBA"/>
    <w:rsid w:val="00E7541D"/>
    <w:rsid w:val="00E757FF"/>
    <w:rsid w:val="00E768AE"/>
    <w:rsid w:val="00E84178"/>
    <w:rsid w:val="00E84FBF"/>
    <w:rsid w:val="00E85B6C"/>
    <w:rsid w:val="00E865C8"/>
    <w:rsid w:val="00E933D8"/>
    <w:rsid w:val="00EA06AC"/>
    <w:rsid w:val="00EA2CB5"/>
    <w:rsid w:val="00EA3A20"/>
    <w:rsid w:val="00EB5549"/>
    <w:rsid w:val="00EB600E"/>
    <w:rsid w:val="00EB6357"/>
    <w:rsid w:val="00EB6831"/>
    <w:rsid w:val="00EB700D"/>
    <w:rsid w:val="00EC2443"/>
    <w:rsid w:val="00EC5E27"/>
    <w:rsid w:val="00EC6753"/>
    <w:rsid w:val="00EC7688"/>
    <w:rsid w:val="00ED015F"/>
    <w:rsid w:val="00ED2672"/>
    <w:rsid w:val="00ED2F8E"/>
    <w:rsid w:val="00ED6481"/>
    <w:rsid w:val="00ED66B4"/>
    <w:rsid w:val="00ED6823"/>
    <w:rsid w:val="00ED75F9"/>
    <w:rsid w:val="00ED7601"/>
    <w:rsid w:val="00ED7D0B"/>
    <w:rsid w:val="00EE23D7"/>
    <w:rsid w:val="00EE51A3"/>
    <w:rsid w:val="00EE5871"/>
    <w:rsid w:val="00EE5C55"/>
    <w:rsid w:val="00EE644F"/>
    <w:rsid w:val="00EF4019"/>
    <w:rsid w:val="00EF40E7"/>
    <w:rsid w:val="00EF4154"/>
    <w:rsid w:val="00EF62CD"/>
    <w:rsid w:val="00EF6563"/>
    <w:rsid w:val="00EF77D4"/>
    <w:rsid w:val="00F01457"/>
    <w:rsid w:val="00F022C8"/>
    <w:rsid w:val="00F03209"/>
    <w:rsid w:val="00F04560"/>
    <w:rsid w:val="00F04A8E"/>
    <w:rsid w:val="00F05419"/>
    <w:rsid w:val="00F056BC"/>
    <w:rsid w:val="00F10AB0"/>
    <w:rsid w:val="00F113C1"/>
    <w:rsid w:val="00F11E52"/>
    <w:rsid w:val="00F12869"/>
    <w:rsid w:val="00F1298F"/>
    <w:rsid w:val="00F13141"/>
    <w:rsid w:val="00F13582"/>
    <w:rsid w:val="00F14E59"/>
    <w:rsid w:val="00F14ED4"/>
    <w:rsid w:val="00F15EA5"/>
    <w:rsid w:val="00F17629"/>
    <w:rsid w:val="00F20512"/>
    <w:rsid w:val="00F222C1"/>
    <w:rsid w:val="00F244D4"/>
    <w:rsid w:val="00F24B38"/>
    <w:rsid w:val="00F276FA"/>
    <w:rsid w:val="00F3450D"/>
    <w:rsid w:val="00F370FC"/>
    <w:rsid w:val="00F449ED"/>
    <w:rsid w:val="00F45566"/>
    <w:rsid w:val="00F45572"/>
    <w:rsid w:val="00F45E28"/>
    <w:rsid w:val="00F47F88"/>
    <w:rsid w:val="00F50173"/>
    <w:rsid w:val="00F514B0"/>
    <w:rsid w:val="00F515E4"/>
    <w:rsid w:val="00F53D9C"/>
    <w:rsid w:val="00F54176"/>
    <w:rsid w:val="00F5436D"/>
    <w:rsid w:val="00F545EF"/>
    <w:rsid w:val="00F5490D"/>
    <w:rsid w:val="00F62082"/>
    <w:rsid w:val="00F6656F"/>
    <w:rsid w:val="00F6691A"/>
    <w:rsid w:val="00F679E4"/>
    <w:rsid w:val="00F67D97"/>
    <w:rsid w:val="00F71F96"/>
    <w:rsid w:val="00F728BA"/>
    <w:rsid w:val="00F7400C"/>
    <w:rsid w:val="00F74259"/>
    <w:rsid w:val="00F747BF"/>
    <w:rsid w:val="00F74903"/>
    <w:rsid w:val="00F76373"/>
    <w:rsid w:val="00F76CF9"/>
    <w:rsid w:val="00F82D8F"/>
    <w:rsid w:val="00F87A05"/>
    <w:rsid w:val="00F906BD"/>
    <w:rsid w:val="00F90C33"/>
    <w:rsid w:val="00F91142"/>
    <w:rsid w:val="00F934DC"/>
    <w:rsid w:val="00F9788E"/>
    <w:rsid w:val="00FA022F"/>
    <w:rsid w:val="00FA19D0"/>
    <w:rsid w:val="00FA1E09"/>
    <w:rsid w:val="00FA642F"/>
    <w:rsid w:val="00FB0410"/>
    <w:rsid w:val="00FB6742"/>
    <w:rsid w:val="00FB7EEE"/>
    <w:rsid w:val="00FB7F84"/>
    <w:rsid w:val="00FC0714"/>
    <w:rsid w:val="00FC1D44"/>
    <w:rsid w:val="00FC2E7B"/>
    <w:rsid w:val="00FC3803"/>
    <w:rsid w:val="00FC383C"/>
    <w:rsid w:val="00FC5900"/>
    <w:rsid w:val="00FC6699"/>
    <w:rsid w:val="00FC7799"/>
    <w:rsid w:val="00FD07E8"/>
    <w:rsid w:val="00FD0A74"/>
    <w:rsid w:val="00FD29C4"/>
    <w:rsid w:val="00FD4078"/>
    <w:rsid w:val="00FD75F6"/>
    <w:rsid w:val="00FE2F7B"/>
    <w:rsid w:val="00FE4990"/>
    <w:rsid w:val="00FE56BD"/>
    <w:rsid w:val="00FE5F45"/>
    <w:rsid w:val="00FE73F6"/>
    <w:rsid w:val="00FF121E"/>
    <w:rsid w:val="00FF1240"/>
    <w:rsid w:val="00FF5190"/>
    <w:rsid w:val="00FF636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C7CE28"/>
  <w15:docId w15:val="{F32354B7-BA75-3846-81E2-4B721C646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3A50"/>
  </w:style>
  <w:style w:type="paragraph" w:styleId="Heading1">
    <w:name w:val="heading 1"/>
    <w:basedOn w:val="Normal"/>
    <w:link w:val="Heading1Char"/>
    <w:uiPriority w:val="9"/>
    <w:qFormat/>
    <w:rsid w:val="00626FEE"/>
    <w:pPr>
      <w:spacing w:before="100" w:beforeAutospacing="1" w:after="100" w:afterAutospacing="1" w:line="240" w:lineRule="auto"/>
      <w:outlineLvl w:val="0"/>
    </w:pPr>
    <w:rPr>
      <w:rFonts w:ascii="Times" w:hAnsi="Times"/>
      <w:b/>
      <w:bCs/>
      <w:kern w:val="36"/>
      <w:sz w:val="48"/>
      <w:szCs w:val="48"/>
      <w:lang w:val="en-US"/>
    </w:rPr>
  </w:style>
  <w:style w:type="paragraph" w:styleId="Heading2">
    <w:name w:val="heading 2"/>
    <w:basedOn w:val="Normal"/>
    <w:next w:val="Normal"/>
    <w:link w:val="Heading2Char"/>
    <w:uiPriority w:val="9"/>
    <w:semiHidden/>
    <w:unhideWhenUsed/>
    <w:qFormat/>
    <w:rsid w:val="00FC59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2EA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43AE7"/>
    <w:pPr>
      <w:tabs>
        <w:tab w:val="center" w:pos="4536"/>
        <w:tab w:val="right" w:pos="9072"/>
      </w:tabs>
      <w:spacing w:after="0" w:line="240" w:lineRule="auto"/>
    </w:pPr>
  </w:style>
  <w:style w:type="character" w:customStyle="1" w:styleId="HeaderChar">
    <w:name w:val="Header Char"/>
    <w:basedOn w:val="DefaultParagraphFont"/>
    <w:link w:val="Header"/>
    <w:uiPriority w:val="99"/>
    <w:rsid w:val="00043AE7"/>
  </w:style>
  <w:style w:type="paragraph" w:styleId="Footer">
    <w:name w:val="footer"/>
    <w:basedOn w:val="Normal"/>
    <w:link w:val="FooterChar"/>
    <w:uiPriority w:val="99"/>
    <w:unhideWhenUsed/>
    <w:rsid w:val="00043AE7"/>
    <w:pPr>
      <w:tabs>
        <w:tab w:val="center" w:pos="4536"/>
        <w:tab w:val="right" w:pos="9072"/>
      </w:tabs>
      <w:spacing w:after="0" w:line="240" w:lineRule="auto"/>
    </w:pPr>
  </w:style>
  <w:style w:type="character" w:customStyle="1" w:styleId="FooterChar">
    <w:name w:val="Footer Char"/>
    <w:basedOn w:val="DefaultParagraphFont"/>
    <w:link w:val="Footer"/>
    <w:uiPriority w:val="99"/>
    <w:rsid w:val="00043AE7"/>
  </w:style>
  <w:style w:type="character" w:styleId="LineNumber">
    <w:name w:val="line number"/>
    <w:basedOn w:val="DefaultParagraphFont"/>
    <w:uiPriority w:val="99"/>
    <w:semiHidden/>
    <w:unhideWhenUsed/>
    <w:rsid w:val="00043AE7"/>
  </w:style>
  <w:style w:type="paragraph" w:styleId="BalloonText">
    <w:name w:val="Balloon Text"/>
    <w:basedOn w:val="Normal"/>
    <w:link w:val="BalloonTextChar"/>
    <w:uiPriority w:val="99"/>
    <w:semiHidden/>
    <w:unhideWhenUsed/>
    <w:rsid w:val="00D559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94D"/>
    <w:rPr>
      <w:rFonts w:ascii="Tahoma" w:hAnsi="Tahoma" w:cs="Tahoma"/>
      <w:sz w:val="16"/>
      <w:szCs w:val="16"/>
    </w:rPr>
  </w:style>
  <w:style w:type="paragraph" w:styleId="ListParagraph">
    <w:name w:val="List Paragraph"/>
    <w:basedOn w:val="Normal"/>
    <w:uiPriority w:val="34"/>
    <w:qFormat/>
    <w:rsid w:val="00005AEB"/>
    <w:pPr>
      <w:ind w:left="720"/>
      <w:contextualSpacing/>
    </w:pPr>
  </w:style>
  <w:style w:type="character" w:customStyle="1" w:styleId="current-selection">
    <w:name w:val="current-selection"/>
    <w:basedOn w:val="DefaultParagraphFont"/>
    <w:rsid w:val="00342C63"/>
  </w:style>
  <w:style w:type="character" w:customStyle="1" w:styleId="a">
    <w:name w:val="_"/>
    <w:basedOn w:val="DefaultParagraphFont"/>
    <w:rsid w:val="00342C63"/>
  </w:style>
  <w:style w:type="character" w:customStyle="1" w:styleId="ff5">
    <w:name w:val="ff5"/>
    <w:basedOn w:val="DefaultParagraphFont"/>
    <w:rsid w:val="00342C63"/>
  </w:style>
  <w:style w:type="character" w:customStyle="1" w:styleId="ff1">
    <w:name w:val="ff1"/>
    <w:basedOn w:val="DefaultParagraphFont"/>
    <w:rsid w:val="00342C63"/>
  </w:style>
  <w:style w:type="character" w:customStyle="1" w:styleId="ff7">
    <w:name w:val="ff7"/>
    <w:basedOn w:val="DefaultParagraphFont"/>
    <w:rsid w:val="00342C63"/>
  </w:style>
  <w:style w:type="character" w:customStyle="1" w:styleId="enhanced-reference">
    <w:name w:val="enhanced-reference"/>
    <w:basedOn w:val="DefaultParagraphFont"/>
    <w:rsid w:val="00342C63"/>
  </w:style>
  <w:style w:type="character" w:customStyle="1" w:styleId="Heading1Char">
    <w:name w:val="Heading 1 Char"/>
    <w:basedOn w:val="DefaultParagraphFont"/>
    <w:link w:val="Heading1"/>
    <w:uiPriority w:val="9"/>
    <w:rsid w:val="00626FEE"/>
    <w:rPr>
      <w:rFonts w:ascii="Times" w:hAnsi="Times"/>
      <w:b/>
      <w:bCs/>
      <w:kern w:val="36"/>
      <w:sz w:val="48"/>
      <w:szCs w:val="48"/>
      <w:lang w:val="en-US"/>
    </w:rPr>
  </w:style>
  <w:style w:type="character" w:customStyle="1" w:styleId="hidden-label">
    <w:name w:val="hidden-label"/>
    <w:basedOn w:val="DefaultParagraphFont"/>
    <w:rsid w:val="00626FEE"/>
  </w:style>
  <w:style w:type="character" w:styleId="CommentReference">
    <w:name w:val="annotation reference"/>
    <w:basedOn w:val="DefaultParagraphFont"/>
    <w:uiPriority w:val="99"/>
    <w:semiHidden/>
    <w:unhideWhenUsed/>
    <w:rsid w:val="00DA3268"/>
    <w:rPr>
      <w:sz w:val="18"/>
      <w:szCs w:val="18"/>
    </w:rPr>
  </w:style>
  <w:style w:type="paragraph" w:styleId="CommentText">
    <w:name w:val="annotation text"/>
    <w:basedOn w:val="Normal"/>
    <w:link w:val="CommentTextChar"/>
    <w:uiPriority w:val="99"/>
    <w:unhideWhenUsed/>
    <w:rsid w:val="00DA3268"/>
    <w:pPr>
      <w:spacing w:after="0" w:line="240" w:lineRule="auto"/>
    </w:pPr>
    <w:rPr>
      <w:rFonts w:eastAsiaTheme="minorEastAsia"/>
      <w:sz w:val="24"/>
      <w:szCs w:val="24"/>
      <w:lang w:val="en-US" w:eastAsia="ja-JP"/>
    </w:rPr>
  </w:style>
  <w:style w:type="character" w:customStyle="1" w:styleId="CommentTextChar">
    <w:name w:val="Comment Text Char"/>
    <w:basedOn w:val="DefaultParagraphFont"/>
    <w:link w:val="CommentText"/>
    <w:uiPriority w:val="99"/>
    <w:rsid w:val="00DA3268"/>
    <w:rPr>
      <w:rFonts w:eastAsiaTheme="minorEastAsia"/>
      <w:sz w:val="24"/>
      <w:szCs w:val="24"/>
      <w:lang w:val="en-US" w:eastAsia="ja-JP"/>
    </w:rPr>
  </w:style>
  <w:style w:type="paragraph" w:styleId="CommentSubject">
    <w:name w:val="annotation subject"/>
    <w:basedOn w:val="CommentText"/>
    <w:next w:val="CommentText"/>
    <w:link w:val="CommentSubjectChar"/>
    <w:uiPriority w:val="99"/>
    <w:semiHidden/>
    <w:unhideWhenUsed/>
    <w:rsid w:val="00B6626C"/>
    <w:pPr>
      <w:spacing w:after="200"/>
    </w:pPr>
    <w:rPr>
      <w:rFonts w:eastAsiaTheme="minorHAnsi"/>
      <w:b/>
      <w:bCs/>
      <w:sz w:val="20"/>
      <w:szCs w:val="20"/>
      <w:lang w:val="de-DE" w:eastAsia="en-US"/>
    </w:rPr>
  </w:style>
  <w:style w:type="character" w:customStyle="1" w:styleId="CommentSubjectChar">
    <w:name w:val="Comment Subject Char"/>
    <w:basedOn w:val="CommentTextChar"/>
    <w:link w:val="CommentSubject"/>
    <w:uiPriority w:val="99"/>
    <w:semiHidden/>
    <w:rsid w:val="00B6626C"/>
    <w:rPr>
      <w:rFonts w:eastAsiaTheme="minorEastAsia"/>
      <w:b/>
      <w:bCs/>
      <w:sz w:val="20"/>
      <w:szCs w:val="20"/>
      <w:lang w:val="en-US" w:eastAsia="ja-JP"/>
    </w:rPr>
  </w:style>
  <w:style w:type="paragraph" w:styleId="Bibliography">
    <w:name w:val="Bibliography"/>
    <w:basedOn w:val="Normal"/>
    <w:next w:val="Normal"/>
    <w:uiPriority w:val="37"/>
    <w:unhideWhenUsed/>
    <w:rsid w:val="00AE0DDB"/>
    <w:pPr>
      <w:spacing w:after="240" w:line="240" w:lineRule="auto"/>
    </w:pPr>
  </w:style>
  <w:style w:type="paragraph" w:styleId="Revision">
    <w:name w:val="Revision"/>
    <w:hidden/>
    <w:uiPriority w:val="99"/>
    <w:semiHidden/>
    <w:rsid w:val="007A6945"/>
    <w:pPr>
      <w:spacing w:after="0" w:line="240" w:lineRule="auto"/>
    </w:pPr>
  </w:style>
  <w:style w:type="character" w:styleId="Strong">
    <w:name w:val="Strong"/>
    <w:basedOn w:val="DefaultParagraphFont"/>
    <w:uiPriority w:val="22"/>
    <w:qFormat/>
    <w:rsid w:val="00730A0B"/>
    <w:rPr>
      <w:b/>
      <w:bCs/>
    </w:rPr>
  </w:style>
  <w:style w:type="character" w:customStyle="1" w:styleId="Heading2Char">
    <w:name w:val="Heading 2 Char"/>
    <w:basedOn w:val="DefaultParagraphFont"/>
    <w:link w:val="Heading2"/>
    <w:uiPriority w:val="9"/>
    <w:semiHidden/>
    <w:rsid w:val="00FC5900"/>
    <w:rPr>
      <w:rFonts w:asciiTheme="majorHAnsi" w:eastAsiaTheme="majorEastAsia" w:hAnsiTheme="majorHAnsi" w:cstheme="majorBidi"/>
      <w:b/>
      <w:bCs/>
      <w:color w:val="4F81BD" w:themeColor="accent1"/>
      <w:sz w:val="26"/>
      <w:szCs w:val="26"/>
    </w:rPr>
  </w:style>
  <w:style w:type="paragraph" w:customStyle="1" w:styleId="svarticle">
    <w:name w:val="svarticle"/>
    <w:basedOn w:val="Normal"/>
    <w:rsid w:val="00FC5900"/>
    <w:pPr>
      <w:spacing w:before="100" w:beforeAutospacing="1" w:after="100" w:afterAutospacing="1" w:line="240" w:lineRule="auto"/>
    </w:pPr>
    <w:rPr>
      <w:rFonts w:ascii="Times" w:hAnsi="Times"/>
      <w:sz w:val="20"/>
      <w:szCs w:val="20"/>
      <w:lang w:val="en-US"/>
    </w:rPr>
  </w:style>
  <w:style w:type="paragraph" w:styleId="HTMLPreformatted">
    <w:name w:val="HTML Preformatted"/>
    <w:basedOn w:val="Normal"/>
    <w:link w:val="HTMLPreformattedChar"/>
    <w:uiPriority w:val="99"/>
    <w:semiHidden/>
    <w:unhideWhenUsed/>
    <w:rsid w:val="00F50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zh-CN"/>
    </w:rPr>
  </w:style>
  <w:style w:type="character" w:customStyle="1" w:styleId="HTMLPreformattedChar">
    <w:name w:val="HTML Preformatted Char"/>
    <w:basedOn w:val="DefaultParagraphFont"/>
    <w:link w:val="HTMLPreformatted"/>
    <w:uiPriority w:val="99"/>
    <w:semiHidden/>
    <w:rsid w:val="00F50173"/>
    <w:rPr>
      <w:rFonts w:ascii="Courier New" w:eastAsia="Times New Roman" w:hAnsi="Courier New" w:cs="Courier New"/>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11367">
      <w:bodyDiv w:val="1"/>
      <w:marLeft w:val="0"/>
      <w:marRight w:val="0"/>
      <w:marTop w:val="0"/>
      <w:marBottom w:val="0"/>
      <w:divBdr>
        <w:top w:val="none" w:sz="0" w:space="0" w:color="auto"/>
        <w:left w:val="none" w:sz="0" w:space="0" w:color="auto"/>
        <w:bottom w:val="none" w:sz="0" w:space="0" w:color="auto"/>
        <w:right w:val="none" w:sz="0" w:space="0" w:color="auto"/>
      </w:divBdr>
    </w:div>
    <w:div w:id="299923039">
      <w:bodyDiv w:val="1"/>
      <w:marLeft w:val="0"/>
      <w:marRight w:val="0"/>
      <w:marTop w:val="0"/>
      <w:marBottom w:val="0"/>
      <w:divBdr>
        <w:top w:val="none" w:sz="0" w:space="0" w:color="auto"/>
        <w:left w:val="none" w:sz="0" w:space="0" w:color="auto"/>
        <w:bottom w:val="none" w:sz="0" w:space="0" w:color="auto"/>
        <w:right w:val="none" w:sz="0" w:space="0" w:color="auto"/>
      </w:divBdr>
      <w:divsChild>
        <w:div w:id="2362833">
          <w:marLeft w:val="0"/>
          <w:marRight w:val="0"/>
          <w:marTop w:val="0"/>
          <w:marBottom w:val="0"/>
          <w:divBdr>
            <w:top w:val="none" w:sz="0" w:space="0" w:color="auto"/>
            <w:left w:val="none" w:sz="0" w:space="0" w:color="auto"/>
            <w:bottom w:val="none" w:sz="0" w:space="0" w:color="auto"/>
            <w:right w:val="none" w:sz="0" w:space="0" w:color="auto"/>
          </w:divBdr>
        </w:div>
        <w:div w:id="33580300">
          <w:marLeft w:val="0"/>
          <w:marRight w:val="0"/>
          <w:marTop w:val="0"/>
          <w:marBottom w:val="0"/>
          <w:divBdr>
            <w:top w:val="none" w:sz="0" w:space="0" w:color="auto"/>
            <w:left w:val="none" w:sz="0" w:space="0" w:color="auto"/>
            <w:bottom w:val="none" w:sz="0" w:space="0" w:color="auto"/>
            <w:right w:val="none" w:sz="0" w:space="0" w:color="auto"/>
          </w:divBdr>
        </w:div>
        <w:div w:id="69541968">
          <w:marLeft w:val="0"/>
          <w:marRight w:val="0"/>
          <w:marTop w:val="0"/>
          <w:marBottom w:val="0"/>
          <w:divBdr>
            <w:top w:val="none" w:sz="0" w:space="0" w:color="auto"/>
            <w:left w:val="none" w:sz="0" w:space="0" w:color="auto"/>
            <w:bottom w:val="none" w:sz="0" w:space="0" w:color="auto"/>
            <w:right w:val="none" w:sz="0" w:space="0" w:color="auto"/>
          </w:divBdr>
        </w:div>
        <w:div w:id="95834635">
          <w:marLeft w:val="0"/>
          <w:marRight w:val="0"/>
          <w:marTop w:val="0"/>
          <w:marBottom w:val="0"/>
          <w:divBdr>
            <w:top w:val="none" w:sz="0" w:space="0" w:color="auto"/>
            <w:left w:val="none" w:sz="0" w:space="0" w:color="auto"/>
            <w:bottom w:val="none" w:sz="0" w:space="0" w:color="auto"/>
            <w:right w:val="none" w:sz="0" w:space="0" w:color="auto"/>
          </w:divBdr>
        </w:div>
        <w:div w:id="225116360">
          <w:marLeft w:val="0"/>
          <w:marRight w:val="0"/>
          <w:marTop w:val="0"/>
          <w:marBottom w:val="0"/>
          <w:divBdr>
            <w:top w:val="none" w:sz="0" w:space="0" w:color="auto"/>
            <w:left w:val="none" w:sz="0" w:space="0" w:color="auto"/>
            <w:bottom w:val="none" w:sz="0" w:space="0" w:color="auto"/>
            <w:right w:val="none" w:sz="0" w:space="0" w:color="auto"/>
          </w:divBdr>
        </w:div>
        <w:div w:id="230509948">
          <w:marLeft w:val="0"/>
          <w:marRight w:val="0"/>
          <w:marTop w:val="0"/>
          <w:marBottom w:val="0"/>
          <w:divBdr>
            <w:top w:val="none" w:sz="0" w:space="0" w:color="auto"/>
            <w:left w:val="none" w:sz="0" w:space="0" w:color="auto"/>
            <w:bottom w:val="none" w:sz="0" w:space="0" w:color="auto"/>
            <w:right w:val="none" w:sz="0" w:space="0" w:color="auto"/>
          </w:divBdr>
        </w:div>
        <w:div w:id="233004760">
          <w:marLeft w:val="0"/>
          <w:marRight w:val="0"/>
          <w:marTop w:val="0"/>
          <w:marBottom w:val="0"/>
          <w:divBdr>
            <w:top w:val="none" w:sz="0" w:space="0" w:color="auto"/>
            <w:left w:val="none" w:sz="0" w:space="0" w:color="auto"/>
            <w:bottom w:val="none" w:sz="0" w:space="0" w:color="auto"/>
            <w:right w:val="none" w:sz="0" w:space="0" w:color="auto"/>
          </w:divBdr>
        </w:div>
        <w:div w:id="260844229">
          <w:marLeft w:val="0"/>
          <w:marRight w:val="0"/>
          <w:marTop w:val="0"/>
          <w:marBottom w:val="0"/>
          <w:divBdr>
            <w:top w:val="none" w:sz="0" w:space="0" w:color="auto"/>
            <w:left w:val="none" w:sz="0" w:space="0" w:color="auto"/>
            <w:bottom w:val="none" w:sz="0" w:space="0" w:color="auto"/>
            <w:right w:val="none" w:sz="0" w:space="0" w:color="auto"/>
          </w:divBdr>
        </w:div>
        <w:div w:id="266160752">
          <w:marLeft w:val="0"/>
          <w:marRight w:val="0"/>
          <w:marTop w:val="0"/>
          <w:marBottom w:val="0"/>
          <w:divBdr>
            <w:top w:val="none" w:sz="0" w:space="0" w:color="auto"/>
            <w:left w:val="none" w:sz="0" w:space="0" w:color="auto"/>
            <w:bottom w:val="none" w:sz="0" w:space="0" w:color="auto"/>
            <w:right w:val="none" w:sz="0" w:space="0" w:color="auto"/>
          </w:divBdr>
        </w:div>
        <w:div w:id="283466362">
          <w:marLeft w:val="0"/>
          <w:marRight w:val="0"/>
          <w:marTop w:val="0"/>
          <w:marBottom w:val="0"/>
          <w:divBdr>
            <w:top w:val="none" w:sz="0" w:space="0" w:color="auto"/>
            <w:left w:val="none" w:sz="0" w:space="0" w:color="auto"/>
            <w:bottom w:val="none" w:sz="0" w:space="0" w:color="auto"/>
            <w:right w:val="none" w:sz="0" w:space="0" w:color="auto"/>
          </w:divBdr>
        </w:div>
        <w:div w:id="336737585">
          <w:marLeft w:val="0"/>
          <w:marRight w:val="0"/>
          <w:marTop w:val="0"/>
          <w:marBottom w:val="0"/>
          <w:divBdr>
            <w:top w:val="none" w:sz="0" w:space="0" w:color="auto"/>
            <w:left w:val="none" w:sz="0" w:space="0" w:color="auto"/>
            <w:bottom w:val="none" w:sz="0" w:space="0" w:color="auto"/>
            <w:right w:val="none" w:sz="0" w:space="0" w:color="auto"/>
          </w:divBdr>
        </w:div>
        <w:div w:id="356154408">
          <w:marLeft w:val="0"/>
          <w:marRight w:val="0"/>
          <w:marTop w:val="0"/>
          <w:marBottom w:val="0"/>
          <w:divBdr>
            <w:top w:val="none" w:sz="0" w:space="0" w:color="auto"/>
            <w:left w:val="none" w:sz="0" w:space="0" w:color="auto"/>
            <w:bottom w:val="none" w:sz="0" w:space="0" w:color="auto"/>
            <w:right w:val="none" w:sz="0" w:space="0" w:color="auto"/>
          </w:divBdr>
        </w:div>
        <w:div w:id="360476880">
          <w:marLeft w:val="0"/>
          <w:marRight w:val="0"/>
          <w:marTop w:val="0"/>
          <w:marBottom w:val="0"/>
          <w:divBdr>
            <w:top w:val="none" w:sz="0" w:space="0" w:color="auto"/>
            <w:left w:val="none" w:sz="0" w:space="0" w:color="auto"/>
            <w:bottom w:val="none" w:sz="0" w:space="0" w:color="auto"/>
            <w:right w:val="none" w:sz="0" w:space="0" w:color="auto"/>
          </w:divBdr>
        </w:div>
        <w:div w:id="365564081">
          <w:marLeft w:val="0"/>
          <w:marRight w:val="0"/>
          <w:marTop w:val="0"/>
          <w:marBottom w:val="0"/>
          <w:divBdr>
            <w:top w:val="none" w:sz="0" w:space="0" w:color="auto"/>
            <w:left w:val="none" w:sz="0" w:space="0" w:color="auto"/>
            <w:bottom w:val="none" w:sz="0" w:space="0" w:color="auto"/>
            <w:right w:val="none" w:sz="0" w:space="0" w:color="auto"/>
          </w:divBdr>
        </w:div>
        <w:div w:id="379137347">
          <w:marLeft w:val="0"/>
          <w:marRight w:val="0"/>
          <w:marTop w:val="0"/>
          <w:marBottom w:val="0"/>
          <w:divBdr>
            <w:top w:val="none" w:sz="0" w:space="0" w:color="auto"/>
            <w:left w:val="none" w:sz="0" w:space="0" w:color="auto"/>
            <w:bottom w:val="none" w:sz="0" w:space="0" w:color="auto"/>
            <w:right w:val="none" w:sz="0" w:space="0" w:color="auto"/>
          </w:divBdr>
        </w:div>
        <w:div w:id="454908246">
          <w:marLeft w:val="0"/>
          <w:marRight w:val="0"/>
          <w:marTop w:val="0"/>
          <w:marBottom w:val="0"/>
          <w:divBdr>
            <w:top w:val="none" w:sz="0" w:space="0" w:color="auto"/>
            <w:left w:val="none" w:sz="0" w:space="0" w:color="auto"/>
            <w:bottom w:val="none" w:sz="0" w:space="0" w:color="auto"/>
            <w:right w:val="none" w:sz="0" w:space="0" w:color="auto"/>
          </w:divBdr>
        </w:div>
        <w:div w:id="485509751">
          <w:marLeft w:val="0"/>
          <w:marRight w:val="0"/>
          <w:marTop w:val="0"/>
          <w:marBottom w:val="0"/>
          <w:divBdr>
            <w:top w:val="none" w:sz="0" w:space="0" w:color="auto"/>
            <w:left w:val="none" w:sz="0" w:space="0" w:color="auto"/>
            <w:bottom w:val="none" w:sz="0" w:space="0" w:color="auto"/>
            <w:right w:val="none" w:sz="0" w:space="0" w:color="auto"/>
          </w:divBdr>
        </w:div>
        <w:div w:id="539899958">
          <w:marLeft w:val="0"/>
          <w:marRight w:val="0"/>
          <w:marTop w:val="0"/>
          <w:marBottom w:val="0"/>
          <w:divBdr>
            <w:top w:val="none" w:sz="0" w:space="0" w:color="auto"/>
            <w:left w:val="none" w:sz="0" w:space="0" w:color="auto"/>
            <w:bottom w:val="none" w:sz="0" w:space="0" w:color="auto"/>
            <w:right w:val="none" w:sz="0" w:space="0" w:color="auto"/>
          </w:divBdr>
        </w:div>
        <w:div w:id="544681844">
          <w:marLeft w:val="0"/>
          <w:marRight w:val="0"/>
          <w:marTop w:val="0"/>
          <w:marBottom w:val="0"/>
          <w:divBdr>
            <w:top w:val="none" w:sz="0" w:space="0" w:color="auto"/>
            <w:left w:val="none" w:sz="0" w:space="0" w:color="auto"/>
            <w:bottom w:val="none" w:sz="0" w:space="0" w:color="auto"/>
            <w:right w:val="none" w:sz="0" w:space="0" w:color="auto"/>
          </w:divBdr>
        </w:div>
        <w:div w:id="546185274">
          <w:marLeft w:val="0"/>
          <w:marRight w:val="0"/>
          <w:marTop w:val="0"/>
          <w:marBottom w:val="0"/>
          <w:divBdr>
            <w:top w:val="none" w:sz="0" w:space="0" w:color="auto"/>
            <w:left w:val="none" w:sz="0" w:space="0" w:color="auto"/>
            <w:bottom w:val="none" w:sz="0" w:space="0" w:color="auto"/>
            <w:right w:val="none" w:sz="0" w:space="0" w:color="auto"/>
          </w:divBdr>
        </w:div>
        <w:div w:id="613707249">
          <w:marLeft w:val="0"/>
          <w:marRight w:val="0"/>
          <w:marTop w:val="0"/>
          <w:marBottom w:val="0"/>
          <w:divBdr>
            <w:top w:val="none" w:sz="0" w:space="0" w:color="auto"/>
            <w:left w:val="none" w:sz="0" w:space="0" w:color="auto"/>
            <w:bottom w:val="none" w:sz="0" w:space="0" w:color="auto"/>
            <w:right w:val="none" w:sz="0" w:space="0" w:color="auto"/>
          </w:divBdr>
        </w:div>
        <w:div w:id="625280270">
          <w:marLeft w:val="0"/>
          <w:marRight w:val="0"/>
          <w:marTop w:val="0"/>
          <w:marBottom w:val="0"/>
          <w:divBdr>
            <w:top w:val="none" w:sz="0" w:space="0" w:color="auto"/>
            <w:left w:val="none" w:sz="0" w:space="0" w:color="auto"/>
            <w:bottom w:val="none" w:sz="0" w:space="0" w:color="auto"/>
            <w:right w:val="none" w:sz="0" w:space="0" w:color="auto"/>
          </w:divBdr>
        </w:div>
        <w:div w:id="629479638">
          <w:marLeft w:val="0"/>
          <w:marRight w:val="0"/>
          <w:marTop w:val="0"/>
          <w:marBottom w:val="0"/>
          <w:divBdr>
            <w:top w:val="none" w:sz="0" w:space="0" w:color="auto"/>
            <w:left w:val="none" w:sz="0" w:space="0" w:color="auto"/>
            <w:bottom w:val="none" w:sz="0" w:space="0" w:color="auto"/>
            <w:right w:val="none" w:sz="0" w:space="0" w:color="auto"/>
          </w:divBdr>
        </w:div>
        <w:div w:id="629627893">
          <w:marLeft w:val="0"/>
          <w:marRight w:val="0"/>
          <w:marTop w:val="0"/>
          <w:marBottom w:val="0"/>
          <w:divBdr>
            <w:top w:val="none" w:sz="0" w:space="0" w:color="auto"/>
            <w:left w:val="none" w:sz="0" w:space="0" w:color="auto"/>
            <w:bottom w:val="none" w:sz="0" w:space="0" w:color="auto"/>
            <w:right w:val="none" w:sz="0" w:space="0" w:color="auto"/>
          </w:divBdr>
        </w:div>
        <w:div w:id="630742913">
          <w:marLeft w:val="0"/>
          <w:marRight w:val="0"/>
          <w:marTop w:val="0"/>
          <w:marBottom w:val="0"/>
          <w:divBdr>
            <w:top w:val="none" w:sz="0" w:space="0" w:color="auto"/>
            <w:left w:val="none" w:sz="0" w:space="0" w:color="auto"/>
            <w:bottom w:val="none" w:sz="0" w:space="0" w:color="auto"/>
            <w:right w:val="none" w:sz="0" w:space="0" w:color="auto"/>
          </w:divBdr>
        </w:div>
        <w:div w:id="708603440">
          <w:marLeft w:val="0"/>
          <w:marRight w:val="0"/>
          <w:marTop w:val="0"/>
          <w:marBottom w:val="0"/>
          <w:divBdr>
            <w:top w:val="none" w:sz="0" w:space="0" w:color="auto"/>
            <w:left w:val="none" w:sz="0" w:space="0" w:color="auto"/>
            <w:bottom w:val="none" w:sz="0" w:space="0" w:color="auto"/>
            <w:right w:val="none" w:sz="0" w:space="0" w:color="auto"/>
          </w:divBdr>
        </w:div>
        <w:div w:id="725494427">
          <w:marLeft w:val="0"/>
          <w:marRight w:val="0"/>
          <w:marTop w:val="0"/>
          <w:marBottom w:val="0"/>
          <w:divBdr>
            <w:top w:val="none" w:sz="0" w:space="0" w:color="auto"/>
            <w:left w:val="none" w:sz="0" w:space="0" w:color="auto"/>
            <w:bottom w:val="none" w:sz="0" w:space="0" w:color="auto"/>
            <w:right w:val="none" w:sz="0" w:space="0" w:color="auto"/>
          </w:divBdr>
        </w:div>
        <w:div w:id="793056826">
          <w:marLeft w:val="0"/>
          <w:marRight w:val="0"/>
          <w:marTop w:val="0"/>
          <w:marBottom w:val="0"/>
          <w:divBdr>
            <w:top w:val="none" w:sz="0" w:space="0" w:color="auto"/>
            <w:left w:val="none" w:sz="0" w:space="0" w:color="auto"/>
            <w:bottom w:val="none" w:sz="0" w:space="0" w:color="auto"/>
            <w:right w:val="none" w:sz="0" w:space="0" w:color="auto"/>
          </w:divBdr>
        </w:div>
        <w:div w:id="802887726">
          <w:marLeft w:val="0"/>
          <w:marRight w:val="0"/>
          <w:marTop w:val="0"/>
          <w:marBottom w:val="0"/>
          <w:divBdr>
            <w:top w:val="none" w:sz="0" w:space="0" w:color="auto"/>
            <w:left w:val="none" w:sz="0" w:space="0" w:color="auto"/>
            <w:bottom w:val="none" w:sz="0" w:space="0" w:color="auto"/>
            <w:right w:val="none" w:sz="0" w:space="0" w:color="auto"/>
          </w:divBdr>
        </w:div>
        <w:div w:id="852257653">
          <w:marLeft w:val="0"/>
          <w:marRight w:val="0"/>
          <w:marTop w:val="0"/>
          <w:marBottom w:val="0"/>
          <w:divBdr>
            <w:top w:val="none" w:sz="0" w:space="0" w:color="auto"/>
            <w:left w:val="none" w:sz="0" w:space="0" w:color="auto"/>
            <w:bottom w:val="none" w:sz="0" w:space="0" w:color="auto"/>
            <w:right w:val="none" w:sz="0" w:space="0" w:color="auto"/>
          </w:divBdr>
        </w:div>
        <w:div w:id="904224152">
          <w:marLeft w:val="0"/>
          <w:marRight w:val="0"/>
          <w:marTop w:val="0"/>
          <w:marBottom w:val="0"/>
          <w:divBdr>
            <w:top w:val="none" w:sz="0" w:space="0" w:color="auto"/>
            <w:left w:val="none" w:sz="0" w:space="0" w:color="auto"/>
            <w:bottom w:val="none" w:sz="0" w:space="0" w:color="auto"/>
            <w:right w:val="none" w:sz="0" w:space="0" w:color="auto"/>
          </w:divBdr>
        </w:div>
        <w:div w:id="965426412">
          <w:marLeft w:val="0"/>
          <w:marRight w:val="0"/>
          <w:marTop w:val="0"/>
          <w:marBottom w:val="0"/>
          <w:divBdr>
            <w:top w:val="none" w:sz="0" w:space="0" w:color="auto"/>
            <w:left w:val="none" w:sz="0" w:space="0" w:color="auto"/>
            <w:bottom w:val="none" w:sz="0" w:space="0" w:color="auto"/>
            <w:right w:val="none" w:sz="0" w:space="0" w:color="auto"/>
          </w:divBdr>
        </w:div>
        <w:div w:id="972826279">
          <w:marLeft w:val="0"/>
          <w:marRight w:val="0"/>
          <w:marTop w:val="0"/>
          <w:marBottom w:val="0"/>
          <w:divBdr>
            <w:top w:val="none" w:sz="0" w:space="0" w:color="auto"/>
            <w:left w:val="none" w:sz="0" w:space="0" w:color="auto"/>
            <w:bottom w:val="none" w:sz="0" w:space="0" w:color="auto"/>
            <w:right w:val="none" w:sz="0" w:space="0" w:color="auto"/>
          </w:divBdr>
        </w:div>
        <w:div w:id="1147743355">
          <w:marLeft w:val="0"/>
          <w:marRight w:val="0"/>
          <w:marTop w:val="0"/>
          <w:marBottom w:val="0"/>
          <w:divBdr>
            <w:top w:val="none" w:sz="0" w:space="0" w:color="auto"/>
            <w:left w:val="none" w:sz="0" w:space="0" w:color="auto"/>
            <w:bottom w:val="none" w:sz="0" w:space="0" w:color="auto"/>
            <w:right w:val="none" w:sz="0" w:space="0" w:color="auto"/>
          </w:divBdr>
        </w:div>
        <w:div w:id="1161316512">
          <w:marLeft w:val="0"/>
          <w:marRight w:val="0"/>
          <w:marTop w:val="0"/>
          <w:marBottom w:val="0"/>
          <w:divBdr>
            <w:top w:val="none" w:sz="0" w:space="0" w:color="auto"/>
            <w:left w:val="none" w:sz="0" w:space="0" w:color="auto"/>
            <w:bottom w:val="none" w:sz="0" w:space="0" w:color="auto"/>
            <w:right w:val="none" w:sz="0" w:space="0" w:color="auto"/>
          </w:divBdr>
        </w:div>
        <w:div w:id="1177648949">
          <w:marLeft w:val="0"/>
          <w:marRight w:val="0"/>
          <w:marTop w:val="0"/>
          <w:marBottom w:val="0"/>
          <w:divBdr>
            <w:top w:val="none" w:sz="0" w:space="0" w:color="auto"/>
            <w:left w:val="none" w:sz="0" w:space="0" w:color="auto"/>
            <w:bottom w:val="none" w:sz="0" w:space="0" w:color="auto"/>
            <w:right w:val="none" w:sz="0" w:space="0" w:color="auto"/>
          </w:divBdr>
        </w:div>
        <w:div w:id="1179006583">
          <w:marLeft w:val="0"/>
          <w:marRight w:val="0"/>
          <w:marTop w:val="0"/>
          <w:marBottom w:val="0"/>
          <w:divBdr>
            <w:top w:val="none" w:sz="0" w:space="0" w:color="auto"/>
            <w:left w:val="none" w:sz="0" w:space="0" w:color="auto"/>
            <w:bottom w:val="none" w:sz="0" w:space="0" w:color="auto"/>
            <w:right w:val="none" w:sz="0" w:space="0" w:color="auto"/>
          </w:divBdr>
        </w:div>
        <w:div w:id="1323966535">
          <w:marLeft w:val="0"/>
          <w:marRight w:val="0"/>
          <w:marTop w:val="0"/>
          <w:marBottom w:val="0"/>
          <w:divBdr>
            <w:top w:val="none" w:sz="0" w:space="0" w:color="auto"/>
            <w:left w:val="none" w:sz="0" w:space="0" w:color="auto"/>
            <w:bottom w:val="none" w:sz="0" w:space="0" w:color="auto"/>
            <w:right w:val="none" w:sz="0" w:space="0" w:color="auto"/>
          </w:divBdr>
        </w:div>
        <w:div w:id="1326205287">
          <w:marLeft w:val="0"/>
          <w:marRight w:val="0"/>
          <w:marTop w:val="0"/>
          <w:marBottom w:val="0"/>
          <w:divBdr>
            <w:top w:val="none" w:sz="0" w:space="0" w:color="auto"/>
            <w:left w:val="none" w:sz="0" w:space="0" w:color="auto"/>
            <w:bottom w:val="none" w:sz="0" w:space="0" w:color="auto"/>
            <w:right w:val="none" w:sz="0" w:space="0" w:color="auto"/>
          </w:divBdr>
        </w:div>
        <w:div w:id="1338269857">
          <w:marLeft w:val="0"/>
          <w:marRight w:val="0"/>
          <w:marTop w:val="0"/>
          <w:marBottom w:val="0"/>
          <w:divBdr>
            <w:top w:val="none" w:sz="0" w:space="0" w:color="auto"/>
            <w:left w:val="none" w:sz="0" w:space="0" w:color="auto"/>
            <w:bottom w:val="none" w:sz="0" w:space="0" w:color="auto"/>
            <w:right w:val="none" w:sz="0" w:space="0" w:color="auto"/>
          </w:divBdr>
        </w:div>
        <w:div w:id="1353411208">
          <w:marLeft w:val="0"/>
          <w:marRight w:val="0"/>
          <w:marTop w:val="0"/>
          <w:marBottom w:val="0"/>
          <w:divBdr>
            <w:top w:val="none" w:sz="0" w:space="0" w:color="auto"/>
            <w:left w:val="none" w:sz="0" w:space="0" w:color="auto"/>
            <w:bottom w:val="none" w:sz="0" w:space="0" w:color="auto"/>
            <w:right w:val="none" w:sz="0" w:space="0" w:color="auto"/>
          </w:divBdr>
        </w:div>
        <w:div w:id="1389500331">
          <w:marLeft w:val="0"/>
          <w:marRight w:val="0"/>
          <w:marTop w:val="0"/>
          <w:marBottom w:val="0"/>
          <w:divBdr>
            <w:top w:val="none" w:sz="0" w:space="0" w:color="auto"/>
            <w:left w:val="none" w:sz="0" w:space="0" w:color="auto"/>
            <w:bottom w:val="none" w:sz="0" w:space="0" w:color="auto"/>
            <w:right w:val="none" w:sz="0" w:space="0" w:color="auto"/>
          </w:divBdr>
        </w:div>
        <w:div w:id="1540167991">
          <w:marLeft w:val="0"/>
          <w:marRight w:val="0"/>
          <w:marTop w:val="0"/>
          <w:marBottom w:val="0"/>
          <w:divBdr>
            <w:top w:val="none" w:sz="0" w:space="0" w:color="auto"/>
            <w:left w:val="none" w:sz="0" w:space="0" w:color="auto"/>
            <w:bottom w:val="none" w:sz="0" w:space="0" w:color="auto"/>
            <w:right w:val="none" w:sz="0" w:space="0" w:color="auto"/>
          </w:divBdr>
        </w:div>
        <w:div w:id="1568102425">
          <w:marLeft w:val="0"/>
          <w:marRight w:val="0"/>
          <w:marTop w:val="0"/>
          <w:marBottom w:val="0"/>
          <w:divBdr>
            <w:top w:val="none" w:sz="0" w:space="0" w:color="auto"/>
            <w:left w:val="none" w:sz="0" w:space="0" w:color="auto"/>
            <w:bottom w:val="none" w:sz="0" w:space="0" w:color="auto"/>
            <w:right w:val="none" w:sz="0" w:space="0" w:color="auto"/>
          </w:divBdr>
        </w:div>
        <w:div w:id="1596161526">
          <w:marLeft w:val="0"/>
          <w:marRight w:val="0"/>
          <w:marTop w:val="0"/>
          <w:marBottom w:val="0"/>
          <w:divBdr>
            <w:top w:val="none" w:sz="0" w:space="0" w:color="auto"/>
            <w:left w:val="none" w:sz="0" w:space="0" w:color="auto"/>
            <w:bottom w:val="none" w:sz="0" w:space="0" w:color="auto"/>
            <w:right w:val="none" w:sz="0" w:space="0" w:color="auto"/>
          </w:divBdr>
        </w:div>
        <w:div w:id="1648975932">
          <w:marLeft w:val="0"/>
          <w:marRight w:val="0"/>
          <w:marTop w:val="0"/>
          <w:marBottom w:val="0"/>
          <w:divBdr>
            <w:top w:val="none" w:sz="0" w:space="0" w:color="auto"/>
            <w:left w:val="none" w:sz="0" w:space="0" w:color="auto"/>
            <w:bottom w:val="none" w:sz="0" w:space="0" w:color="auto"/>
            <w:right w:val="none" w:sz="0" w:space="0" w:color="auto"/>
          </w:divBdr>
        </w:div>
        <w:div w:id="1755276488">
          <w:marLeft w:val="0"/>
          <w:marRight w:val="0"/>
          <w:marTop w:val="0"/>
          <w:marBottom w:val="0"/>
          <w:divBdr>
            <w:top w:val="none" w:sz="0" w:space="0" w:color="auto"/>
            <w:left w:val="none" w:sz="0" w:space="0" w:color="auto"/>
            <w:bottom w:val="none" w:sz="0" w:space="0" w:color="auto"/>
            <w:right w:val="none" w:sz="0" w:space="0" w:color="auto"/>
          </w:divBdr>
        </w:div>
        <w:div w:id="1755779474">
          <w:marLeft w:val="0"/>
          <w:marRight w:val="0"/>
          <w:marTop w:val="0"/>
          <w:marBottom w:val="0"/>
          <w:divBdr>
            <w:top w:val="none" w:sz="0" w:space="0" w:color="auto"/>
            <w:left w:val="none" w:sz="0" w:space="0" w:color="auto"/>
            <w:bottom w:val="none" w:sz="0" w:space="0" w:color="auto"/>
            <w:right w:val="none" w:sz="0" w:space="0" w:color="auto"/>
          </w:divBdr>
        </w:div>
        <w:div w:id="1757942605">
          <w:marLeft w:val="0"/>
          <w:marRight w:val="0"/>
          <w:marTop w:val="0"/>
          <w:marBottom w:val="0"/>
          <w:divBdr>
            <w:top w:val="none" w:sz="0" w:space="0" w:color="auto"/>
            <w:left w:val="none" w:sz="0" w:space="0" w:color="auto"/>
            <w:bottom w:val="none" w:sz="0" w:space="0" w:color="auto"/>
            <w:right w:val="none" w:sz="0" w:space="0" w:color="auto"/>
          </w:divBdr>
        </w:div>
        <w:div w:id="1773821451">
          <w:marLeft w:val="0"/>
          <w:marRight w:val="0"/>
          <w:marTop w:val="0"/>
          <w:marBottom w:val="0"/>
          <w:divBdr>
            <w:top w:val="none" w:sz="0" w:space="0" w:color="auto"/>
            <w:left w:val="none" w:sz="0" w:space="0" w:color="auto"/>
            <w:bottom w:val="none" w:sz="0" w:space="0" w:color="auto"/>
            <w:right w:val="none" w:sz="0" w:space="0" w:color="auto"/>
          </w:divBdr>
        </w:div>
        <w:div w:id="1777092450">
          <w:marLeft w:val="0"/>
          <w:marRight w:val="0"/>
          <w:marTop w:val="0"/>
          <w:marBottom w:val="0"/>
          <w:divBdr>
            <w:top w:val="none" w:sz="0" w:space="0" w:color="auto"/>
            <w:left w:val="none" w:sz="0" w:space="0" w:color="auto"/>
            <w:bottom w:val="none" w:sz="0" w:space="0" w:color="auto"/>
            <w:right w:val="none" w:sz="0" w:space="0" w:color="auto"/>
          </w:divBdr>
        </w:div>
        <w:div w:id="1793935193">
          <w:marLeft w:val="0"/>
          <w:marRight w:val="0"/>
          <w:marTop w:val="0"/>
          <w:marBottom w:val="0"/>
          <w:divBdr>
            <w:top w:val="none" w:sz="0" w:space="0" w:color="auto"/>
            <w:left w:val="none" w:sz="0" w:space="0" w:color="auto"/>
            <w:bottom w:val="none" w:sz="0" w:space="0" w:color="auto"/>
            <w:right w:val="none" w:sz="0" w:space="0" w:color="auto"/>
          </w:divBdr>
        </w:div>
        <w:div w:id="1794716083">
          <w:marLeft w:val="0"/>
          <w:marRight w:val="0"/>
          <w:marTop w:val="0"/>
          <w:marBottom w:val="0"/>
          <w:divBdr>
            <w:top w:val="none" w:sz="0" w:space="0" w:color="auto"/>
            <w:left w:val="none" w:sz="0" w:space="0" w:color="auto"/>
            <w:bottom w:val="none" w:sz="0" w:space="0" w:color="auto"/>
            <w:right w:val="none" w:sz="0" w:space="0" w:color="auto"/>
          </w:divBdr>
        </w:div>
        <w:div w:id="1809668595">
          <w:marLeft w:val="0"/>
          <w:marRight w:val="0"/>
          <w:marTop w:val="0"/>
          <w:marBottom w:val="0"/>
          <w:divBdr>
            <w:top w:val="none" w:sz="0" w:space="0" w:color="auto"/>
            <w:left w:val="none" w:sz="0" w:space="0" w:color="auto"/>
            <w:bottom w:val="none" w:sz="0" w:space="0" w:color="auto"/>
            <w:right w:val="none" w:sz="0" w:space="0" w:color="auto"/>
          </w:divBdr>
        </w:div>
        <w:div w:id="1824741026">
          <w:marLeft w:val="0"/>
          <w:marRight w:val="0"/>
          <w:marTop w:val="0"/>
          <w:marBottom w:val="0"/>
          <w:divBdr>
            <w:top w:val="none" w:sz="0" w:space="0" w:color="auto"/>
            <w:left w:val="none" w:sz="0" w:space="0" w:color="auto"/>
            <w:bottom w:val="none" w:sz="0" w:space="0" w:color="auto"/>
            <w:right w:val="none" w:sz="0" w:space="0" w:color="auto"/>
          </w:divBdr>
        </w:div>
        <w:div w:id="1887060498">
          <w:marLeft w:val="0"/>
          <w:marRight w:val="0"/>
          <w:marTop w:val="0"/>
          <w:marBottom w:val="0"/>
          <w:divBdr>
            <w:top w:val="none" w:sz="0" w:space="0" w:color="auto"/>
            <w:left w:val="none" w:sz="0" w:space="0" w:color="auto"/>
            <w:bottom w:val="none" w:sz="0" w:space="0" w:color="auto"/>
            <w:right w:val="none" w:sz="0" w:space="0" w:color="auto"/>
          </w:divBdr>
        </w:div>
        <w:div w:id="1892616623">
          <w:marLeft w:val="0"/>
          <w:marRight w:val="0"/>
          <w:marTop w:val="0"/>
          <w:marBottom w:val="0"/>
          <w:divBdr>
            <w:top w:val="none" w:sz="0" w:space="0" w:color="auto"/>
            <w:left w:val="none" w:sz="0" w:space="0" w:color="auto"/>
            <w:bottom w:val="none" w:sz="0" w:space="0" w:color="auto"/>
            <w:right w:val="none" w:sz="0" w:space="0" w:color="auto"/>
          </w:divBdr>
        </w:div>
        <w:div w:id="1923176104">
          <w:marLeft w:val="0"/>
          <w:marRight w:val="0"/>
          <w:marTop w:val="0"/>
          <w:marBottom w:val="0"/>
          <w:divBdr>
            <w:top w:val="none" w:sz="0" w:space="0" w:color="auto"/>
            <w:left w:val="none" w:sz="0" w:space="0" w:color="auto"/>
            <w:bottom w:val="none" w:sz="0" w:space="0" w:color="auto"/>
            <w:right w:val="none" w:sz="0" w:space="0" w:color="auto"/>
          </w:divBdr>
        </w:div>
        <w:div w:id="1959490150">
          <w:marLeft w:val="0"/>
          <w:marRight w:val="0"/>
          <w:marTop w:val="0"/>
          <w:marBottom w:val="0"/>
          <w:divBdr>
            <w:top w:val="none" w:sz="0" w:space="0" w:color="auto"/>
            <w:left w:val="none" w:sz="0" w:space="0" w:color="auto"/>
            <w:bottom w:val="none" w:sz="0" w:space="0" w:color="auto"/>
            <w:right w:val="none" w:sz="0" w:space="0" w:color="auto"/>
          </w:divBdr>
        </w:div>
        <w:div w:id="2015258919">
          <w:marLeft w:val="0"/>
          <w:marRight w:val="0"/>
          <w:marTop w:val="0"/>
          <w:marBottom w:val="0"/>
          <w:divBdr>
            <w:top w:val="none" w:sz="0" w:space="0" w:color="auto"/>
            <w:left w:val="none" w:sz="0" w:space="0" w:color="auto"/>
            <w:bottom w:val="none" w:sz="0" w:space="0" w:color="auto"/>
            <w:right w:val="none" w:sz="0" w:space="0" w:color="auto"/>
          </w:divBdr>
        </w:div>
        <w:div w:id="2048867453">
          <w:marLeft w:val="0"/>
          <w:marRight w:val="0"/>
          <w:marTop w:val="0"/>
          <w:marBottom w:val="0"/>
          <w:divBdr>
            <w:top w:val="none" w:sz="0" w:space="0" w:color="auto"/>
            <w:left w:val="none" w:sz="0" w:space="0" w:color="auto"/>
            <w:bottom w:val="none" w:sz="0" w:space="0" w:color="auto"/>
            <w:right w:val="none" w:sz="0" w:space="0" w:color="auto"/>
          </w:divBdr>
        </w:div>
        <w:div w:id="2051566407">
          <w:marLeft w:val="0"/>
          <w:marRight w:val="0"/>
          <w:marTop w:val="0"/>
          <w:marBottom w:val="0"/>
          <w:divBdr>
            <w:top w:val="none" w:sz="0" w:space="0" w:color="auto"/>
            <w:left w:val="none" w:sz="0" w:space="0" w:color="auto"/>
            <w:bottom w:val="none" w:sz="0" w:space="0" w:color="auto"/>
            <w:right w:val="none" w:sz="0" w:space="0" w:color="auto"/>
          </w:divBdr>
        </w:div>
      </w:divsChild>
    </w:div>
    <w:div w:id="330722208">
      <w:bodyDiv w:val="1"/>
      <w:marLeft w:val="0"/>
      <w:marRight w:val="0"/>
      <w:marTop w:val="0"/>
      <w:marBottom w:val="0"/>
      <w:divBdr>
        <w:top w:val="none" w:sz="0" w:space="0" w:color="auto"/>
        <w:left w:val="none" w:sz="0" w:space="0" w:color="auto"/>
        <w:bottom w:val="none" w:sz="0" w:space="0" w:color="auto"/>
        <w:right w:val="none" w:sz="0" w:space="0" w:color="auto"/>
      </w:divBdr>
    </w:div>
    <w:div w:id="1078791131">
      <w:bodyDiv w:val="1"/>
      <w:marLeft w:val="0"/>
      <w:marRight w:val="0"/>
      <w:marTop w:val="0"/>
      <w:marBottom w:val="0"/>
      <w:divBdr>
        <w:top w:val="none" w:sz="0" w:space="0" w:color="auto"/>
        <w:left w:val="none" w:sz="0" w:space="0" w:color="auto"/>
        <w:bottom w:val="none" w:sz="0" w:space="0" w:color="auto"/>
        <w:right w:val="none" w:sz="0" w:space="0" w:color="auto"/>
      </w:divBdr>
    </w:div>
    <w:div w:id="1192380554">
      <w:bodyDiv w:val="1"/>
      <w:marLeft w:val="0"/>
      <w:marRight w:val="0"/>
      <w:marTop w:val="0"/>
      <w:marBottom w:val="0"/>
      <w:divBdr>
        <w:top w:val="none" w:sz="0" w:space="0" w:color="auto"/>
        <w:left w:val="none" w:sz="0" w:space="0" w:color="auto"/>
        <w:bottom w:val="none" w:sz="0" w:space="0" w:color="auto"/>
        <w:right w:val="none" w:sz="0" w:space="0" w:color="auto"/>
      </w:divBdr>
      <w:divsChild>
        <w:div w:id="207110368">
          <w:marLeft w:val="0"/>
          <w:marRight w:val="0"/>
          <w:marTop w:val="0"/>
          <w:marBottom w:val="0"/>
          <w:divBdr>
            <w:top w:val="none" w:sz="0" w:space="0" w:color="auto"/>
            <w:left w:val="none" w:sz="0" w:space="0" w:color="auto"/>
            <w:bottom w:val="none" w:sz="0" w:space="0" w:color="auto"/>
            <w:right w:val="none" w:sz="0" w:space="0" w:color="auto"/>
          </w:divBdr>
        </w:div>
        <w:div w:id="775827596">
          <w:marLeft w:val="0"/>
          <w:marRight w:val="0"/>
          <w:marTop w:val="0"/>
          <w:marBottom w:val="0"/>
          <w:divBdr>
            <w:top w:val="none" w:sz="0" w:space="0" w:color="auto"/>
            <w:left w:val="none" w:sz="0" w:space="0" w:color="auto"/>
            <w:bottom w:val="none" w:sz="0" w:space="0" w:color="auto"/>
            <w:right w:val="none" w:sz="0" w:space="0" w:color="auto"/>
          </w:divBdr>
        </w:div>
        <w:div w:id="827668316">
          <w:marLeft w:val="0"/>
          <w:marRight w:val="0"/>
          <w:marTop w:val="0"/>
          <w:marBottom w:val="0"/>
          <w:divBdr>
            <w:top w:val="none" w:sz="0" w:space="0" w:color="auto"/>
            <w:left w:val="none" w:sz="0" w:space="0" w:color="auto"/>
            <w:bottom w:val="none" w:sz="0" w:space="0" w:color="auto"/>
            <w:right w:val="none" w:sz="0" w:space="0" w:color="auto"/>
          </w:divBdr>
        </w:div>
        <w:div w:id="948658268">
          <w:marLeft w:val="0"/>
          <w:marRight w:val="0"/>
          <w:marTop w:val="0"/>
          <w:marBottom w:val="0"/>
          <w:divBdr>
            <w:top w:val="none" w:sz="0" w:space="0" w:color="auto"/>
            <w:left w:val="none" w:sz="0" w:space="0" w:color="auto"/>
            <w:bottom w:val="none" w:sz="0" w:space="0" w:color="auto"/>
            <w:right w:val="none" w:sz="0" w:space="0" w:color="auto"/>
          </w:divBdr>
        </w:div>
        <w:div w:id="1290210566">
          <w:marLeft w:val="0"/>
          <w:marRight w:val="0"/>
          <w:marTop w:val="0"/>
          <w:marBottom w:val="0"/>
          <w:divBdr>
            <w:top w:val="none" w:sz="0" w:space="0" w:color="auto"/>
            <w:left w:val="none" w:sz="0" w:space="0" w:color="auto"/>
            <w:bottom w:val="none" w:sz="0" w:space="0" w:color="auto"/>
            <w:right w:val="none" w:sz="0" w:space="0" w:color="auto"/>
          </w:divBdr>
        </w:div>
        <w:div w:id="1425417785">
          <w:marLeft w:val="0"/>
          <w:marRight w:val="0"/>
          <w:marTop w:val="0"/>
          <w:marBottom w:val="0"/>
          <w:divBdr>
            <w:top w:val="none" w:sz="0" w:space="0" w:color="auto"/>
            <w:left w:val="none" w:sz="0" w:space="0" w:color="auto"/>
            <w:bottom w:val="none" w:sz="0" w:space="0" w:color="auto"/>
            <w:right w:val="none" w:sz="0" w:space="0" w:color="auto"/>
          </w:divBdr>
        </w:div>
        <w:div w:id="1684477815">
          <w:marLeft w:val="0"/>
          <w:marRight w:val="0"/>
          <w:marTop w:val="0"/>
          <w:marBottom w:val="0"/>
          <w:divBdr>
            <w:top w:val="none" w:sz="0" w:space="0" w:color="auto"/>
            <w:left w:val="none" w:sz="0" w:space="0" w:color="auto"/>
            <w:bottom w:val="none" w:sz="0" w:space="0" w:color="auto"/>
            <w:right w:val="none" w:sz="0" w:space="0" w:color="auto"/>
          </w:divBdr>
        </w:div>
        <w:div w:id="1904557599">
          <w:marLeft w:val="0"/>
          <w:marRight w:val="0"/>
          <w:marTop w:val="0"/>
          <w:marBottom w:val="0"/>
          <w:divBdr>
            <w:top w:val="none" w:sz="0" w:space="0" w:color="auto"/>
            <w:left w:val="none" w:sz="0" w:space="0" w:color="auto"/>
            <w:bottom w:val="none" w:sz="0" w:space="0" w:color="auto"/>
            <w:right w:val="none" w:sz="0" w:space="0" w:color="auto"/>
          </w:divBdr>
        </w:div>
        <w:div w:id="2109618427">
          <w:marLeft w:val="0"/>
          <w:marRight w:val="0"/>
          <w:marTop w:val="0"/>
          <w:marBottom w:val="0"/>
          <w:divBdr>
            <w:top w:val="none" w:sz="0" w:space="0" w:color="auto"/>
            <w:left w:val="none" w:sz="0" w:space="0" w:color="auto"/>
            <w:bottom w:val="none" w:sz="0" w:space="0" w:color="auto"/>
            <w:right w:val="none" w:sz="0" w:space="0" w:color="auto"/>
          </w:divBdr>
        </w:div>
      </w:divsChild>
    </w:div>
    <w:div w:id="1276403793">
      <w:bodyDiv w:val="1"/>
      <w:marLeft w:val="0"/>
      <w:marRight w:val="0"/>
      <w:marTop w:val="0"/>
      <w:marBottom w:val="0"/>
      <w:divBdr>
        <w:top w:val="none" w:sz="0" w:space="0" w:color="auto"/>
        <w:left w:val="none" w:sz="0" w:space="0" w:color="auto"/>
        <w:bottom w:val="none" w:sz="0" w:space="0" w:color="auto"/>
        <w:right w:val="none" w:sz="0" w:space="0" w:color="auto"/>
      </w:divBdr>
      <w:divsChild>
        <w:div w:id="749084586">
          <w:marLeft w:val="0"/>
          <w:marRight w:val="0"/>
          <w:marTop w:val="0"/>
          <w:marBottom w:val="0"/>
          <w:divBdr>
            <w:top w:val="none" w:sz="0" w:space="0" w:color="auto"/>
            <w:left w:val="none" w:sz="0" w:space="0" w:color="auto"/>
            <w:bottom w:val="none" w:sz="0" w:space="0" w:color="auto"/>
            <w:right w:val="none" w:sz="0" w:space="0" w:color="auto"/>
          </w:divBdr>
          <w:divsChild>
            <w:div w:id="25074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1536">
      <w:bodyDiv w:val="1"/>
      <w:marLeft w:val="0"/>
      <w:marRight w:val="0"/>
      <w:marTop w:val="0"/>
      <w:marBottom w:val="0"/>
      <w:divBdr>
        <w:top w:val="none" w:sz="0" w:space="0" w:color="auto"/>
        <w:left w:val="none" w:sz="0" w:space="0" w:color="auto"/>
        <w:bottom w:val="none" w:sz="0" w:space="0" w:color="auto"/>
        <w:right w:val="none" w:sz="0" w:space="0" w:color="auto"/>
      </w:divBdr>
      <w:divsChild>
        <w:div w:id="52117596">
          <w:marLeft w:val="0"/>
          <w:marRight w:val="0"/>
          <w:marTop w:val="0"/>
          <w:marBottom w:val="0"/>
          <w:divBdr>
            <w:top w:val="none" w:sz="0" w:space="0" w:color="auto"/>
            <w:left w:val="none" w:sz="0" w:space="0" w:color="auto"/>
            <w:bottom w:val="none" w:sz="0" w:space="0" w:color="auto"/>
            <w:right w:val="none" w:sz="0" w:space="0" w:color="auto"/>
          </w:divBdr>
        </w:div>
        <w:div w:id="54083752">
          <w:marLeft w:val="0"/>
          <w:marRight w:val="0"/>
          <w:marTop w:val="0"/>
          <w:marBottom w:val="0"/>
          <w:divBdr>
            <w:top w:val="none" w:sz="0" w:space="0" w:color="auto"/>
            <w:left w:val="none" w:sz="0" w:space="0" w:color="auto"/>
            <w:bottom w:val="none" w:sz="0" w:space="0" w:color="auto"/>
            <w:right w:val="none" w:sz="0" w:space="0" w:color="auto"/>
          </w:divBdr>
        </w:div>
        <w:div w:id="70205145">
          <w:marLeft w:val="0"/>
          <w:marRight w:val="0"/>
          <w:marTop w:val="0"/>
          <w:marBottom w:val="0"/>
          <w:divBdr>
            <w:top w:val="none" w:sz="0" w:space="0" w:color="auto"/>
            <w:left w:val="none" w:sz="0" w:space="0" w:color="auto"/>
            <w:bottom w:val="none" w:sz="0" w:space="0" w:color="auto"/>
            <w:right w:val="none" w:sz="0" w:space="0" w:color="auto"/>
          </w:divBdr>
        </w:div>
        <w:div w:id="118110329">
          <w:marLeft w:val="0"/>
          <w:marRight w:val="0"/>
          <w:marTop w:val="0"/>
          <w:marBottom w:val="0"/>
          <w:divBdr>
            <w:top w:val="none" w:sz="0" w:space="0" w:color="auto"/>
            <w:left w:val="none" w:sz="0" w:space="0" w:color="auto"/>
            <w:bottom w:val="none" w:sz="0" w:space="0" w:color="auto"/>
            <w:right w:val="none" w:sz="0" w:space="0" w:color="auto"/>
          </w:divBdr>
        </w:div>
        <w:div w:id="188840394">
          <w:marLeft w:val="0"/>
          <w:marRight w:val="0"/>
          <w:marTop w:val="0"/>
          <w:marBottom w:val="0"/>
          <w:divBdr>
            <w:top w:val="none" w:sz="0" w:space="0" w:color="auto"/>
            <w:left w:val="none" w:sz="0" w:space="0" w:color="auto"/>
            <w:bottom w:val="none" w:sz="0" w:space="0" w:color="auto"/>
            <w:right w:val="none" w:sz="0" w:space="0" w:color="auto"/>
          </w:divBdr>
        </w:div>
        <w:div w:id="192544818">
          <w:marLeft w:val="0"/>
          <w:marRight w:val="0"/>
          <w:marTop w:val="0"/>
          <w:marBottom w:val="0"/>
          <w:divBdr>
            <w:top w:val="none" w:sz="0" w:space="0" w:color="auto"/>
            <w:left w:val="none" w:sz="0" w:space="0" w:color="auto"/>
            <w:bottom w:val="none" w:sz="0" w:space="0" w:color="auto"/>
            <w:right w:val="none" w:sz="0" w:space="0" w:color="auto"/>
          </w:divBdr>
        </w:div>
        <w:div w:id="251546431">
          <w:marLeft w:val="0"/>
          <w:marRight w:val="0"/>
          <w:marTop w:val="0"/>
          <w:marBottom w:val="0"/>
          <w:divBdr>
            <w:top w:val="none" w:sz="0" w:space="0" w:color="auto"/>
            <w:left w:val="none" w:sz="0" w:space="0" w:color="auto"/>
            <w:bottom w:val="none" w:sz="0" w:space="0" w:color="auto"/>
            <w:right w:val="none" w:sz="0" w:space="0" w:color="auto"/>
          </w:divBdr>
        </w:div>
        <w:div w:id="326713308">
          <w:marLeft w:val="0"/>
          <w:marRight w:val="0"/>
          <w:marTop w:val="0"/>
          <w:marBottom w:val="0"/>
          <w:divBdr>
            <w:top w:val="none" w:sz="0" w:space="0" w:color="auto"/>
            <w:left w:val="none" w:sz="0" w:space="0" w:color="auto"/>
            <w:bottom w:val="none" w:sz="0" w:space="0" w:color="auto"/>
            <w:right w:val="none" w:sz="0" w:space="0" w:color="auto"/>
          </w:divBdr>
        </w:div>
        <w:div w:id="360475081">
          <w:marLeft w:val="0"/>
          <w:marRight w:val="0"/>
          <w:marTop w:val="0"/>
          <w:marBottom w:val="0"/>
          <w:divBdr>
            <w:top w:val="none" w:sz="0" w:space="0" w:color="auto"/>
            <w:left w:val="none" w:sz="0" w:space="0" w:color="auto"/>
            <w:bottom w:val="none" w:sz="0" w:space="0" w:color="auto"/>
            <w:right w:val="none" w:sz="0" w:space="0" w:color="auto"/>
          </w:divBdr>
        </w:div>
        <w:div w:id="368800142">
          <w:marLeft w:val="0"/>
          <w:marRight w:val="0"/>
          <w:marTop w:val="0"/>
          <w:marBottom w:val="0"/>
          <w:divBdr>
            <w:top w:val="none" w:sz="0" w:space="0" w:color="auto"/>
            <w:left w:val="none" w:sz="0" w:space="0" w:color="auto"/>
            <w:bottom w:val="none" w:sz="0" w:space="0" w:color="auto"/>
            <w:right w:val="none" w:sz="0" w:space="0" w:color="auto"/>
          </w:divBdr>
        </w:div>
        <w:div w:id="380250551">
          <w:marLeft w:val="0"/>
          <w:marRight w:val="0"/>
          <w:marTop w:val="0"/>
          <w:marBottom w:val="0"/>
          <w:divBdr>
            <w:top w:val="none" w:sz="0" w:space="0" w:color="auto"/>
            <w:left w:val="none" w:sz="0" w:space="0" w:color="auto"/>
            <w:bottom w:val="none" w:sz="0" w:space="0" w:color="auto"/>
            <w:right w:val="none" w:sz="0" w:space="0" w:color="auto"/>
          </w:divBdr>
        </w:div>
        <w:div w:id="469401227">
          <w:marLeft w:val="0"/>
          <w:marRight w:val="0"/>
          <w:marTop w:val="0"/>
          <w:marBottom w:val="0"/>
          <w:divBdr>
            <w:top w:val="none" w:sz="0" w:space="0" w:color="auto"/>
            <w:left w:val="none" w:sz="0" w:space="0" w:color="auto"/>
            <w:bottom w:val="none" w:sz="0" w:space="0" w:color="auto"/>
            <w:right w:val="none" w:sz="0" w:space="0" w:color="auto"/>
          </w:divBdr>
        </w:div>
        <w:div w:id="537858066">
          <w:marLeft w:val="0"/>
          <w:marRight w:val="0"/>
          <w:marTop w:val="0"/>
          <w:marBottom w:val="0"/>
          <w:divBdr>
            <w:top w:val="none" w:sz="0" w:space="0" w:color="auto"/>
            <w:left w:val="none" w:sz="0" w:space="0" w:color="auto"/>
            <w:bottom w:val="none" w:sz="0" w:space="0" w:color="auto"/>
            <w:right w:val="none" w:sz="0" w:space="0" w:color="auto"/>
          </w:divBdr>
        </w:div>
        <w:div w:id="539055595">
          <w:marLeft w:val="0"/>
          <w:marRight w:val="0"/>
          <w:marTop w:val="0"/>
          <w:marBottom w:val="0"/>
          <w:divBdr>
            <w:top w:val="none" w:sz="0" w:space="0" w:color="auto"/>
            <w:left w:val="none" w:sz="0" w:space="0" w:color="auto"/>
            <w:bottom w:val="none" w:sz="0" w:space="0" w:color="auto"/>
            <w:right w:val="none" w:sz="0" w:space="0" w:color="auto"/>
          </w:divBdr>
        </w:div>
        <w:div w:id="601494443">
          <w:marLeft w:val="0"/>
          <w:marRight w:val="0"/>
          <w:marTop w:val="0"/>
          <w:marBottom w:val="0"/>
          <w:divBdr>
            <w:top w:val="none" w:sz="0" w:space="0" w:color="auto"/>
            <w:left w:val="none" w:sz="0" w:space="0" w:color="auto"/>
            <w:bottom w:val="none" w:sz="0" w:space="0" w:color="auto"/>
            <w:right w:val="none" w:sz="0" w:space="0" w:color="auto"/>
          </w:divBdr>
        </w:div>
        <w:div w:id="635447881">
          <w:marLeft w:val="0"/>
          <w:marRight w:val="0"/>
          <w:marTop w:val="0"/>
          <w:marBottom w:val="0"/>
          <w:divBdr>
            <w:top w:val="none" w:sz="0" w:space="0" w:color="auto"/>
            <w:left w:val="none" w:sz="0" w:space="0" w:color="auto"/>
            <w:bottom w:val="none" w:sz="0" w:space="0" w:color="auto"/>
            <w:right w:val="none" w:sz="0" w:space="0" w:color="auto"/>
          </w:divBdr>
        </w:div>
        <w:div w:id="664012853">
          <w:marLeft w:val="0"/>
          <w:marRight w:val="0"/>
          <w:marTop w:val="0"/>
          <w:marBottom w:val="0"/>
          <w:divBdr>
            <w:top w:val="none" w:sz="0" w:space="0" w:color="auto"/>
            <w:left w:val="none" w:sz="0" w:space="0" w:color="auto"/>
            <w:bottom w:val="none" w:sz="0" w:space="0" w:color="auto"/>
            <w:right w:val="none" w:sz="0" w:space="0" w:color="auto"/>
          </w:divBdr>
        </w:div>
        <w:div w:id="814906833">
          <w:marLeft w:val="0"/>
          <w:marRight w:val="0"/>
          <w:marTop w:val="0"/>
          <w:marBottom w:val="0"/>
          <w:divBdr>
            <w:top w:val="none" w:sz="0" w:space="0" w:color="auto"/>
            <w:left w:val="none" w:sz="0" w:space="0" w:color="auto"/>
            <w:bottom w:val="none" w:sz="0" w:space="0" w:color="auto"/>
            <w:right w:val="none" w:sz="0" w:space="0" w:color="auto"/>
          </w:divBdr>
        </w:div>
        <w:div w:id="878468136">
          <w:marLeft w:val="0"/>
          <w:marRight w:val="0"/>
          <w:marTop w:val="0"/>
          <w:marBottom w:val="0"/>
          <w:divBdr>
            <w:top w:val="none" w:sz="0" w:space="0" w:color="auto"/>
            <w:left w:val="none" w:sz="0" w:space="0" w:color="auto"/>
            <w:bottom w:val="none" w:sz="0" w:space="0" w:color="auto"/>
            <w:right w:val="none" w:sz="0" w:space="0" w:color="auto"/>
          </w:divBdr>
        </w:div>
        <w:div w:id="889608708">
          <w:marLeft w:val="0"/>
          <w:marRight w:val="0"/>
          <w:marTop w:val="0"/>
          <w:marBottom w:val="0"/>
          <w:divBdr>
            <w:top w:val="none" w:sz="0" w:space="0" w:color="auto"/>
            <w:left w:val="none" w:sz="0" w:space="0" w:color="auto"/>
            <w:bottom w:val="none" w:sz="0" w:space="0" w:color="auto"/>
            <w:right w:val="none" w:sz="0" w:space="0" w:color="auto"/>
          </w:divBdr>
        </w:div>
        <w:div w:id="908541978">
          <w:marLeft w:val="0"/>
          <w:marRight w:val="0"/>
          <w:marTop w:val="0"/>
          <w:marBottom w:val="0"/>
          <w:divBdr>
            <w:top w:val="none" w:sz="0" w:space="0" w:color="auto"/>
            <w:left w:val="none" w:sz="0" w:space="0" w:color="auto"/>
            <w:bottom w:val="none" w:sz="0" w:space="0" w:color="auto"/>
            <w:right w:val="none" w:sz="0" w:space="0" w:color="auto"/>
          </w:divBdr>
        </w:div>
        <w:div w:id="950665437">
          <w:marLeft w:val="0"/>
          <w:marRight w:val="0"/>
          <w:marTop w:val="0"/>
          <w:marBottom w:val="0"/>
          <w:divBdr>
            <w:top w:val="none" w:sz="0" w:space="0" w:color="auto"/>
            <w:left w:val="none" w:sz="0" w:space="0" w:color="auto"/>
            <w:bottom w:val="none" w:sz="0" w:space="0" w:color="auto"/>
            <w:right w:val="none" w:sz="0" w:space="0" w:color="auto"/>
          </w:divBdr>
        </w:div>
        <w:div w:id="982538700">
          <w:marLeft w:val="0"/>
          <w:marRight w:val="0"/>
          <w:marTop w:val="0"/>
          <w:marBottom w:val="0"/>
          <w:divBdr>
            <w:top w:val="none" w:sz="0" w:space="0" w:color="auto"/>
            <w:left w:val="none" w:sz="0" w:space="0" w:color="auto"/>
            <w:bottom w:val="none" w:sz="0" w:space="0" w:color="auto"/>
            <w:right w:val="none" w:sz="0" w:space="0" w:color="auto"/>
          </w:divBdr>
        </w:div>
        <w:div w:id="1023094558">
          <w:marLeft w:val="0"/>
          <w:marRight w:val="0"/>
          <w:marTop w:val="0"/>
          <w:marBottom w:val="0"/>
          <w:divBdr>
            <w:top w:val="none" w:sz="0" w:space="0" w:color="auto"/>
            <w:left w:val="none" w:sz="0" w:space="0" w:color="auto"/>
            <w:bottom w:val="none" w:sz="0" w:space="0" w:color="auto"/>
            <w:right w:val="none" w:sz="0" w:space="0" w:color="auto"/>
          </w:divBdr>
        </w:div>
        <w:div w:id="1106382889">
          <w:marLeft w:val="0"/>
          <w:marRight w:val="0"/>
          <w:marTop w:val="0"/>
          <w:marBottom w:val="0"/>
          <w:divBdr>
            <w:top w:val="none" w:sz="0" w:space="0" w:color="auto"/>
            <w:left w:val="none" w:sz="0" w:space="0" w:color="auto"/>
            <w:bottom w:val="none" w:sz="0" w:space="0" w:color="auto"/>
            <w:right w:val="none" w:sz="0" w:space="0" w:color="auto"/>
          </w:divBdr>
        </w:div>
        <w:div w:id="1115906474">
          <w:marLeft w:val="0"/>
          <w:marRight w:val="0"/>
          <w:marTop w:val="0"/>
          <w:marBottom w:val="0"/>
          <w:divBdr>
            <w:top w:val="none" w:sz="0" w:space="0" w:color="auto"/>
            <w:left w:val="none" w:sz="0" w:space="0" w:color="auto"/>
            <w:bottom w:val="none" w:sz="0" w:space="0" w:color="auto"/>
            <w:right w:val="none" w:sz="0" w:space="0" w:color="auto"/>
          </w:divBdr>
        </w:div>
        <w:div w:id="1144200692">
          <w:marLeft w:val="0"/>
          <w:marRight w:val="0"/>
          <w:marTop w:val="0"/>
          <w:marBottom w:val="0"/>
          <w:divBdr>
            <w:top w:val="none" w:sz="0" w:space="0" w:color="auto"/>
            <w:left w:val="none" w:sz="0" w:space="0" w:color="auto"/>
            <w:bottom w:val="none" w:sz="0" w:space="0" w:color="auto"/>
            <w:right w:val="none" w:sz="0" w:space="0" w:color="auto"/>
          </w:divBdr>
        </w:div>
        <w:div w:id="1146775701">
          <w:marLeft w:val="0"/>
          <w:marRight w:val="0"/>
          <w:marTop w:val="0"/>
          <w:marBottom w:val="0"/>
          <w:divBdr>
            <w:top w:val="none" w:sz="0" w:space="0" w:color="auto"/>
            <w:left w:val="none" w:sz="0" w:space="0" w:color="auto"/>
            <w:bottom w:val="none" w:sz="0" w:space="0" w:color="auto"/>
            <w:right w:val="none" w:sz="0" w:space="0" w:color="auto"/>
          </w:divBdr>
        </w:div>
        <w:div w:id="1162550675">
          <w:marLeft w:val="0"/>
          <w:marRight w:val="0"/>
          <w:marTop w:val="0"/>
          <w:marBottom w:val="0"/>
          <w:divBdr>
            <w:top w:val="none" w:sz="0" w:space="0" w:color="auto"/>
            <w:left w:val="none" w:sz="0" w:space="0" w:color="auto"/>
            <w:bottom w:val="none" w:sz="0" w:space="0" w:color="auto"/>
            <w:right w:val="none" w:sz="0" w:space="0" w:color="auto"/>
          </w:divBdr>
        </w:div>
        <w:div w:id="1173649128">
          <w:marLeft w:val="0"/>
          <w:marRight w:val="0"/>
          <w:marTop w:val="0"/>
          <w:marBottom w:val="0"/>
          <w:divBdr>
            <w:top w:val="none" w:sz="0" w:space="0" w:color="auto"/>
            <w:left w:val="none" w:sz="0" w:space="0" w:color="auto"/>
            <w:bottom w:val="none" w:sz="0" w:space="0" w:color="auto"/>
            <w:right w:val="none" w:sz="0" w:space="0" w:color="auto"/>
          </w:divBdr>
        </w:div>
        <w:div w:id="1225682931">
          <w:marLeft w:val="0"/>
          <w:marRight w:val="0"/>
          <w:marTop w:val="0"/>
          <w:marBottom w:val="0"/>
          <w:divBdr>
            <w:top w:val="none" w:sz="0" w:space="0" w:color="auto"/>
            <w:left w:val="none" w:sz="0" w:space="0" w:color="auto"/>
            <w:bottom w:val="none" w:sz="0" w:space="0" w:color="auto"/>
            <w:right w:val="none" w:sz="0" w:space="0" w:color="auto"/>
          </w:divBdr>
        </w:div>
        <w:div w:id="1289355530">
          <w:marLeft w:val="0"/>
          <w:marRight w:val="0"/>
          <w:marTop w:val="0"/>
          <w:marBottom w:val="0"/>
          <w:divBdr>
            <w:top w:val="none" w:sz="0" w:space="0" w:color="auto"/>
            <w:left w:val="none" w:sz="0" w:space="0" w:color="auto"/>
            <w:bottom w:val="none" w:sz="0" w:space="0" w:color="auto"/>
            <w:right w:val="none" w:sz="0" w:space="0" w:color="auto"/>
          </w:divBdr>
        </w:div>
        <w:div w:id="1296831141">
          <w:marLeft w:val="0"/>
          <w:marRight w:val="0"/>
          <w:marTop w:val="0"/>
          <w:marBottom w:val="0"/>
          <w:divBdr>
            <w:top w:val="none" w:sz="0" w:space="0" w:color="auto"/>
            <w:left w:val="none" w:sz="0" w:space="0" w:color="auto"/>
            <w:bottom w:val="none" w:sz="0" w:space="0" w:color="auto"/>
            <w:right w:val="none" w:sz="0" w:space="0" w:color="auto"/>
          </w:divBdr>
        </w:div>
        <w:div w:id="1298605160">
          <w:marLeft w:val="0"/>
          <w:marRight w:val="0"/>
          <w:marTop w:val="0"/>
          <w:marBottom w:val="0"/>
          <w:divBdr>
            <w:top w:val="none" w:sz="0" w:space="0" w:color="auto"/>
            <w:left w:val="none" w:sz="0" w:space="0" w:color="auto"/>
            <w:bottom w:val="none" w:sz="0" w:space="0" w:color="auto"/>
            <w:right w:val="none" w:sz="0" w:space="0" w:color="auto"/>
          </w:divBdr>
        </w:div>
        <w:div w:id="1298796260">
          <w:marLeft w:val="0"/>
          <w:marRight w:val="0"/>
          <w:marTop w:val="0"/>
          <w:marBottom w:val="0"/>
          <w:divBdr>
            <w:top w:val="none" w:sz="0" w:space="0" w:color="auto"/>
            <w:left w:val="none" w:sz="0" w:space="0" w:color="auto"/>
            <w:bottom w:val="none" w:sz="0" w:space="0" w:color="auto"/>
            <w:right w:val="none" w:sz="0" w:space="0" w:color="auto"/>
          </w:divBdr>
        </w:div>
        <w:div w:id="1303075136">
          <w:marLeft w:val="0"/>
          <w:marRight w:val="0"/>
          <w:marTop w:val="0"/>
          <w:marBottom w:val="0"/>
          <w:divBdr>
            <w:top w:val="none" w:sz="0" w:space="0" w:color="auto"/>
            <w:left w:val="none" w:sz="0" w:space="0" w:color="auto"/>
            <w:bottom w:val="none" w:sz="0" w:space="0" w:color="auto"/>
            <w:right w:val="none" w:sz="0" w:space="0" w:color="auto"/>
          </w:divBdr>
        </w:div>
        <w:div w:id="1318729386">
          <w:marLeft w:val="0"/>
          <w:marRight w:val="0"/>
          <w:marTop w:val="0"/>
          <w:marBottom w:val="0"/>
          <w:divBdr>
            <w:top w:val="none" w:sz="0" w:space="0" w:color="auto"/>
            <w:left w:val="none" w:sz="0" w:space="0" w:color="auto"/>
            <w:bottom w:val="none" w:sz="0" w:space="0" w:color="auto"/>
            <w:right w:val="none" w:sz="0" w:space="0" w:color="auto"/>
          </w:divBdr>
        </w:div>
        <w:div w:id="1414399051">
          <w:marLeft w:val="0"/>
          <w:marRight w:val="0"/>
          <w:marTop w:val="0"/>
          <w:marBottom w:val="0"/>
          <w:divBdr>
            <w:top w:val="none" w:sz="0" w:space="0" w:color="auto"/>
            <w:left w:val="none" w:sz="0" w:space="0" w:color="auto"/>
            <w:bottom w:val="none" w:sz="0" w:space="0" w:color="auto"/>
            <w:right w:val="none" w:sz="0" w:space="0" w:color="auto"/>
          </w:divBdr>
        </w:div>
        <w:div w:id="1452171367">
          <w:marLeft w:val="0"/>
          <w:marRight w:val="0"/>
          <w:marTop w:val="0"/>
          <w:marBottom w:val="0"/>
          <w:divBdr>
            <w:top w:val="none" w:sz="0" w:space="0" w:color="auto"/>
            <w:left w:val="none" w:sz="0" w:space="0" w:color="auto"/>
            <w:bottom w:val="none" w:sz="0" w:space="0" w:color="auto"/>
            <w:right w:val="none" w:sz="0" w:space="0" w:color="auto"/>
          </w:divBdr>
        </w:div>
        <w:div w:id="1477651475">
          <w:marLeft w:val="0"/>
          <w:marRight w:val="0"/>
          <w:marTop w:val="0"/>
          <w:marBottom w:val="0"/>
          <w:divBdr>
            <w:top w:val="none" w:sz="0" w:space="0" w:color="auto"/>
            <w:left w:val="none" w:sz="0" w:space="0" w:color="auto"/>
            <w:bottom w:val="none" w:sz="0" w:space="0" w:color="auto"/>
            <w:right w:val="none" w:sz="0" w:space="0" w:color="auto"/>
          </w:divBdr>
        </w:div>
        <w:div w:id="1479764869">
          <w:marLeft w:val="0"/>
          <w:marRight w:val="0"/>
          <w:marTop w:val="0"/>
          <w:marBottom w:val="0"/>
          <w:divBdr>
            <w:top w:val="none" w:sz="0" w:space="0" w:color="auto"/>
            <w:left w:val="none" w:sz="0" w:space="0" w:color="auto"/>
            <w:bottom w:val="none" w:sz="0" w:space="0" w:color="auto"/>
            <w:right w:val="none" w:sz="0" w:space="0" w:color="auto"/>
          </w:divBdr>
        </w:div>
        <w:div w:id="1516186112">
          <w:marLeft w:val="0"/>
          <w:marRight w:val="0"/>
          <w:marTop w:val="0"/>
          <w:marBottom w:val="0"/>
          <w:divBdr>
            <w:top w:val="none" w:sz="0" w:space="0" w:color="auto"/>
            <w:left w:val="none" w:sz="0" w:space="0" w:color="auto"/>
            <w:bottom w:val="none" w:sz="0" w:space="0" w:color="auto"/>
            <w:right w:val="none" w:sz="0" w:space="0" w:color="auto"/>
          </w:divBdr>
        </w:div>
        <w:div w:id="1532497868">
          <w:marLeft w:val="0"/>
          <w:marRight w:val="0"/>
          <w:marTop w:val="0"/>
          <w:marBottom w:val="0"/>
          <w:divBdr>
            <w:top w:val="none" w:sz="0" w:space="0" w:color="auto"/>
            <w:left w:val="none" w:sz="0" w:space="0" w:color="auto"/>
            <w:bottom w:val="none" w:sz="0" w:space="0" w:color="auto"/>
            <w:right w:val="none" w:sz="0" w:space="0" w:color="auto"/>
          </w:divBdr>
        </w:div>
        <w:div w:id="1568026982">
          <w:marLeft w:val="0"/>
          <w:marRight w:val="0"/>
          <w:marTop w:val="0"/>
          <w:marBottom w:val="0"/>
          <w:divBdr>
            <w:top w:val="none" w:sz="0" w:space="0" w:color="auto"/>
            <w:left w:val="none" w:sz="0" w:space="0" w:color="auto"/>
            <w:bottom w:val="none" w:sz="0" w:space="0" w:color="auto"/>
            <w:right w:val="none" w:sz="0" w:space="0" w:color="auto"/>
          </w:divBdr>
        </w:div>
        <w:div w:id="1576665863">
          <w:marLeft w:val="0"/>
          <w:marRight w:val="0"/>
          <w:marTop w:val="0"/>
          <w:marBottom w:val="0"/>
          <w:divBdr>
            <w:top w:val="none" w:sz="0" w:space="0" w:color="auto"/>
            <w:left w:val="none" w:sz="0" w:space="0" w:color="auto"/>
            <w:bottom w:val="none" w:sz="0" w:space="0" w:color="auto"/>
            <w:right w:val="none" w:sz="0" w:space="0" w:color="auto"/>
          </w:divBdr>
        </w:div>
        <w:div w:id="1621721024">
          <w:marLeft w:val="0"/>
          <w:marRight w:val="0"/>
          <w:marTop w:val="0"/>
          <w:marBottom w:val="0"/>
          <w:divBdr>
            <w:top w:val="none" w:sz="0" w:space="0" w:color="auto"/>
            <w:left w:val="none" w:sz="0" w:space="0" w:color="auto"/>
            <w:bottom w:val="none" w:sz="0" w:space="0" w:color="auto"/>
            <w:right w:val="none" w:sz="0" w:space="0" w:color="auto"/>
          </w:divBdr>
        </w:div>
        <w:div w:id="1650818903">
          <w:marLeft w:val="0"/>
          <w:marRight w:val="0"/>
          <w:marTop w:val="0"/>
          <w:marBottom w:val="0"/>
          <w:divBdr>
            <w:top w:val="none" w:sz="0" w:space="0" w:color="auto"/>
            <w:left w:val="none" w:sz="0" w:space="0" w:color="auto"/>
            <w:bottom w:val="none" w:sz="0" w:space="0" w:color="auto"/>
            <w:right w:val="none" w:sz="0" w:space="0" w:color="auto"/>
          </w:divBdr>
        </w:div>
        <w:div w:id="1708873913">
          <w:marLeft w:val="0"/>
          <w:marRight w:val="0"/>
          <w:marTop w:val="0"/>
          <w:marBottom w:val="0"/>
          <w:divBdr>
            <w:top w:val="none" w:sz="0" w:space="0" w:color="auto"/>
            <w:left w:val="none" w:sz="0" w:space="0" w:color="auto"/>
            <w:bottom w:val="none" w:sz="0" w:space="0" w:color="auto"/>
            <w:right w:val="none" w:sz="0" w:space="0" w:color="auto"/>
          </w:divBdr>
        </w:div>
        <w:div w:id="1730879426">
          <w:marLeft w:val="0"/>
          <w:marRight w:val="0"/>
          <w:marTop w:val="0"/>
          <w:marBottom w:val="0"/>
          <w:divBdr>
            <w:top w:val="none" w:sz="0" w:space="0" w:color="auto"/>
            <w:left w:val="none" w:sz="0" w:space="0" w:color="auto"/>
            <w:bottom w:val="none" w:sz="0" w:space="0" w:color="auto"/>
            <w:right w:val="none" w:sz="0" w:space="0" w:color="auto"/>
          </w:divBdr>
        </w:div>
        <w:div w:id="1803965754">
          <w:marLeft w:val="0"/>
          <w:marRight w:val="0"/>
          <w:marTop w:val="0"/>
          <w:marBottom w:val="0"/>
          <w:divBdr>
            <w:top w:val="none" w:sz="0" w:space="0" w:color="auto"/>
            <w:left w:val="none" w:sz="0" w:space="0" w:color="auto"/>
            <w:bottom w:val="none" w:sz="0" w:space="0" w:color="auto"/>
            <w:right w:val="none" w:sz="0" w:space="0" w:color="auto"/>
          </w:divBdr>
        </w:div>
        <w:div w:id="1914578887">
          <w:marLeft w:val="0"/>
          <w:marRight w:val="0"/>
          <w:marTop w:val="0"/>
          <w:marBottom w:val="0"/>
          <w:divBdr>
            <w:top w:val="none" w:sz="0" w:space="0" w:color="auto"/>
            <w:left w:val="none" w:sz="0" w:space="0" w:color="auto"/>
            <w:bottom w:val="none" w:sz="0" w:space="0" w:color="auto"/>
            <w:right w:val="none" w:sz="0" w:space="0" w:color="auto"/>
          </w:divBdr>
        </w:div>
        <w:div w:id="1936982707">
          <w:marLeft w:val="0"/>
          <w:marRight w:val="0"/>
          <w:marTop w:val="0"/>
          <w:marBottom w:val="0"/>
          <w:divBdr>
            <w:top w:val="none" w:sz="0" w:space="0" w:color="auto"/>
            <w:left w:val="none" w:sz="0" w:space="0" w:color="auto"/>
            <w:bottom w:val="none" w:sz="0" w:space="0" w:color="auto"/>
            <w:right w:val="none" w:sz="0" w:space="0" w:color="auto"/>
          </w:divBdr>
        </w:div>
        <w:div w:id="2006587600">
          <w:marLeft w:val="0"/>
          <w:marRight w:val="0"/>
          <w:marTop w:val="0"/>
          <w:marBottom w:val="0"/>
          <w:divBdr>
            <w:top w:val="none" w:sz="0" w:space="0" w:color="auto"/>
            <w:left w:val="none" w:sz="0" w:space="0" w:color="auto"/>
            <w:bottom w:val="none" w:sz="0" w:space="0" w:color="auto"/>
            <w:right w:val="none" w:sz="0" w:space="0" w:color="auto"/>
          </w:divBdr>
        </w:div>
        <w:div w:id="2022121738">
          <w:marLeft w:val="0"/>
          <w:marRight w:val="0"/>
          <w:marTop w:val="0"/>
          <w:marBottom w:val="0"/>
          <w:divBdr>
            <w:top w:val="none" w:sz="0" w:space="0" w:color="auto"/>
            <w:left w:val="none" w:sz="0" w:space="0" w:color="auto"/>
            <w:bottom w:val="none" w:sz="0" w:space="0" w:color="auto"/>
            <w:right w:val="none" w:sz="0" w:space="0" w:color="auto"/>
          </w:divBdr>
        </w:div>
        <w:div w:id="2065056659">
          <w:marLeft w:val="0"/>
          <w:marRight w:val="0"/>
          <w:marTop w:val="0"/>
          <w:marBottom w:val="0"/>
          <w:divBdr>
            <w:top w:val="none" w:sz="0" w:space="0" w:color="auto"/>
            <w:left w:val="none" w:sz="0" w:space="0" w:color="auto"/>
            <w:bottom w:val="none" w:sz="0" w:space="0" w:color="auto"/>
            <w:right w:val="none" w:sz="0" w:space="0" w:color="auto"/>
          </w:divBdr>
        </w:div>
        <w:div w:id="2092922171">
          <w:marLeft w:val="0"/>
          <w:marRight w:val="0"/>
          <w:marTop w:val="0"/>
          <w:marBottom w:val="0"/>
          <w:divBdr>
            <w:top w:val="none" w:sz="0" w:space="0" w:color="auto"/>
            <w:left w:val="none" w:sz="0" w:space="0" w:color="auto"/>
            <w:bottom w:val="none" w:sz="0" w:space="0" w:color="auto"/>
            <w:right w:val="none" w:sz="0" w:space="0" w:color="auto"/>
          </w:divBdr>
        </w:div>
        <w:div w:id="2100637743">
          <w:marLeft w:val="0"/>
          <w:marRight w:val="0"/>
          <w:marTop w:val="0"/>
          <w:marBottom w:val="0"/>
          <w:divBdr>
            <w:top w:val="none" w:sz="0" w:space="0" w:color="auto"/>
            <w:left w:val="none" w:sz="0" w:space="0" w:color="auto"/>
            <w:bottom w:val="none" w:sz="0" w:space="0" w:color="auto"/>
            <w:right w:val="none" w:sz="0" w:space="0" w:color="auto"/>
          </w:divBdr>
        </w:div>
        <w:div w:id="2118257501">
          <w:marLeft w:val="0"/>
          <w:marRight w:val="0"/>
          <w:marTop w:val="0"/>
          <w:marBottom w:val="0"/>
          <w:divBdr>
            <w:top w:val="none" w:sz="0" w:space="0" w:color="auto"/>
            <w:left w:val="none" w:sz="0" w:space="0" w:color="auto"/>
            <w:bottom w:val="none" w:sz="0" w:space="0" w:color="auto"/>
            <w:right w:val="none" w:sz="0" w:space="0" w:color="auto"/>
          </w:divBdr>
        </w:div>
        <w:div w:id="2121022863">
          <w:marLeft w:val="0"/>
          <w:marRight w:val="0"/>
          <w:marTop w:val="0"/>
          <w:marBottom w:val="0"/>
          <w:divBdr>
            <w:top w:val="none" w:sz="0" w:space="0" w:color="auto"/>
            <w:left w:val="none" w:sz="0" w:space="0" w:color="auto"/>
            <w:bottom w:val="none" w:sz="0" w:space="0" w:color="auto"/>
            <w:right w:val="none" w:sz="0" w:space="0" w:color="auto"/>
          </w:divBdr>
        </w:div>
        <w:div w:id="2124566913">
          <w:marLeft w:val="0"/>
          <w:marRight w:val="0"/>
          <w:marTop w:val="0"/>
          <w:marBottom w:val="0"/>
          <w:divBdr>
            <w:top w:val="none" w:sz="0" w:space="0" w:color="auto"/>
            <w:left w:val="none" w:sz="0" w:space="0" w:color="auto"/>
            <w:bottom w:val="none" w:sz="0" w:space="0" w:color="auto"/>
            <w:right w:val="none" w:sz="0" w:space="0" w:color="auto"/>
          </w:divBdr>
        </w:div>
        <w:div w:id="2146853717">
          <w:marLeft w:val="0"/>
          <w:marRight w:val="0"/>
          <w:marTop w:val="0"/>
          <w:marBottom w:val="0"/>
          <w:divBdr>
            <w:top w:val="none" w:sz="0" w:space="0" w:color="auto"/>
            <w:left w:val="none" w:sz="0" w:space="0" w:color="auto"/>
            <w:bottom w:val="none" w:sz="0" w:space="0" w:color="auto"/>
            <w:right w:val="none" w:sz="0" w:space="0" w:color="auto"/>
          </w:divBdr>
        </w:div>
      </w:divsChild>
    </w:div>
    <w:div w:id="1696153711">
      <w:bodyDiv w:val="1"/>
      <w:marLeft w:val="0"/>
      <w:marRight w:val="0"/>
      <w:marTop w:val="0"/>
      <w:marBottom w:val="0"/>
      <w:divBdr>
        <w:top w:val="none" w:sz="0" w:space="0" w:color="auto"/>
        <w:left w:val="none" w:sz="0" w:space="0" w:color="auto"/>
        <w:bottom w:val="none" w:sz="0" w:space="0" w:color="auto"/>
        <w:right w:val="none" w:sz="0" w:space="0" w:color="auto"/>
      </w:divBdr>
      <w:divsChild>
        <w:div w:id="683435181">
          <w:marLeft w:val="0"/>
          <w:marRight w:val="0"/>
          <w:marTop w:val="0"/>
          <w:marBottom w:val="0"/>
          <w:divBdr>
            <w:top w:val="none" w:sz="0" w:space="0" w:color="auto"/>
            <w:left w:val="none" w:sz="0" w:space="0" w:color="auto"/>
            <w:bottom w:val="none" w:sz="0" w:space="0" w:color="auto"/>
            <w:right w:val="none" w:sz="0" w:space="0" w:color="auto"/>
          </w:divBdr>
        </w:div>
        <w:div w:id="752967451">
          <w:marLeft w:val="0"/>
          <w:marRight w:val="0"/>
          <w:marTop w:val="0"/>
          <w:marBottom w:val="0"/>
          <w:divBdr>
            <w:top w:val="none" w:sz="0" w:space="0" w:color="auto"/>
            <w:left w:val="none" w:sz="0" w:space="0" w:color="auto"/>
            <w:bottom w:val="none" w:sz="0" w:space="0" w:color="auto"/>
            <w:right w:val="none" w:sz="0" w:space="0" w:color="auto"/>
          </w:divBdr>
        </w:div>
        <w:div w:id="1707752166">
          <w:marLeft w:val="0"/>
          <w:marRight w:val="0"/>
          <w:marTop w:val="0"/>
          <w:marBottom w:val="0"/>
          <w:divBdr>
            <w:top w:val="none" w:sz="0" w:space="0" w:color="auto"/>
            <w:left w:val="none" w:sz="0" w:space="0" w:color="auto"/>
            <w:bottom w:val="none" w:sz="0" w:space="0" w:color="auto"/>
            <w:right w:val="none" w:sz="0" w:space="0" w:color="auto"/>
          </w:divBdr>
        </w:div>
      </w:divsChild>
    </w:div>
    <w:div w:id="1940941866">
      <w:bodyDiv w:val="1"/>
      <w:marLeft w:val="0"/>
      <w:marRight w:val="0"/>
      <w:marTop w:val="0"/>
      <w:marBottom w:val="0"/>
      <w:divBdr>
        <w:top w:val="none" w:sz="0" w:space="0" w:color="auto"/>
        <w:left w:val="none" w:sz="0" w:space="0" w:color="auto"/>
        <w:bottom w:val="none" w:sz="0" w:space="0" w:color="auto"/>
        <w:right w:val="none" w:sz="0" w:space="0" w:color="auto"/>
      </w:divBdr>
      <w:divsChild>
        <w:div w:id="46999212">
          <w:marLeft w:val="0"/>
          <w:marRight w:val="0"/>
          <w:marTop w:val="0"/>
          <w:marBottom w:val="0"/>
          <w:divBdr>
            <w:top w:val="none" w:sz="0" w:space="0" w:color="auto"/>
            <w:left w:val="none" w:sz="0" w:space="0" w:color="auto"/>
            <w:bottom w:val="none" w:sz="0" w:space="0" w:color="auto"/>
            <w:right w:val="none" w:sz="0" w:space="0" w:color="auto"/>
          </w:divBdr>
        </w:div>
        <w:div w:id="273749954">
          <w:marLeft w:val="0"/>
          <w:marRight w:val="0"/>
          <w:marTop w:val="0"/>
          <w:marBottom w:val="0"/>
          <w:divBdr>
            <w:top w:val="none" w:sz="0" w:space="0" w:color="auto"/>
            <w:left w:val="none" w:sz="0" w:space="0" w:color="auto"/>
            <w:bottom w:val="none" w:sz="0" w:space="0" w:color="auto"/>
            <w:right w:val="none" w:sz="0" w:space="0" w:color="auto"/>
          </w:divBdr>
        </w:div>
        <w:div w:id="312612573">
          <w:marLeft w:val="0"/>
          <w:marRight w:val="0"/>
          <w:marTop w:val="0"/>
          <w:marBottom w:val="0"/>
          <w:divBdr>
            <w:top w:val="none" w:sz="0" w:space="0" w:color="auto"/>
            <w:left w:val="none" w:sz="0" w:space="0" w:color="auto"/>
            <w:bottom w:val="none" w:sz="0" w:space="0" w:color="auto"/>
            <w:right w:val="none" w:sz="0" w:space="0" w:color="auto"/>
          </w:divBdr>
        </w:div>
        <w:div w:id="420181675">
          <w:marLeft w:val="0"/>
          <w:marRight w:val="0"/>
          <w:marTop w:val="0"/>
          <w:marBottom w:val="0"/>
          <w:divBdr>
            <w:top w:val="none" w:sz="0" w:space="0" w:color="auto"/>
            <w:left w:val="none" w:sz="0" w:space="0" w:color="auto"/>
            <w:bottom w:val="none" w:sz="0" w:space="0" w:color="auto"/>
            <w:right w:val="none" w:sz="0" w:space="0" w:color="auto"/>
          </w:divBdr>
        </w:div>
        <w:div w:id="733042252">
          <w:marLeft w:val="0"/>
          <w:marRight w:val="0"/>
          <w:marTop w:val="0"/>
          <w:marBottom w:val="0"/>
          <w:divBdr>
            <w:top w:val="none" w:sz="0" w:space="0" w:color="auto"/>
            <w:left w:val="none" w:sz="0" w:space="0" w:color="auto"/>
            <w:bottom w:val="none" w:sz="0" w:space="0" w:color="auto"/>
            <w:right w:val="none" w:sz="0" w:space="0" w:color="auto"/>
          </w:divBdr>
        </w:div>
        <w:div w:id="874850213">
          <w:marLeft w:val="0"/>
          <w:marRight w:val="0"/>
          <w:marTop w:val="0"/>
          <w:marBottom w:val="0"/>
          <w:divBdr>
            <w:top w:val="none" w:sz="0" w:space="0" w:color="auto"/>
            <w:left w:val="none" w:sz="0" w:space="0" w:color="auto"/>
            <w:bottom w:val="none" w:sz="0" w:space="0" w:color="auto"/>
            <w:right w:val="none" w:sz="0" w:space="0" w:color="auto"/>
          </w:divBdr>
        </w:div>
        <w:div w:id="904027008">
          <w:marLeft w:val="0"/>
          <w:marRight w:val="0"/>
          <w:marTop w:val="0"/>
          <w:marBottom w:val="0"/>
          <w:divBdr>
            <w:top w:val="none" w:sz="0" w:space="0" w:color="auto"/>
            <w:left w:val="none" w:sz="0" w:space="0" w:color="auto"/>
            <w:bottom w:val="none" w:sz="0" w:space="0" w:color="auto"/>
            <w:right w:val="none" w:sz="0" w:space="0" w:color="auto"/>
          </w:divBdr>
        </w:div>
        <w:div w:id="978416970">
          <w:marLeft w:val="0"/>
          <w:marRight w:val="0"/>
          <w:marTop w:val="0"/>
          <w:marBottom w:val="0"/>
          <w:divBdr>
            <w:top w:val="none" w:sz="0" w:space="0" w:color="auto"/>
            <w:left w:val="none" w:sz="0" w:space="0" w:color="auto"/>
            <w:bottom w:val="none" w:sz="0" w:space="0" w:color="auto"/>
            <w:right w:val="none" w:sz="0" w:space="0" w:color="auto"/>
          </w:divBdr>
        </w:div>
        <w:div w:id="986937579">
          <w:marLeft w:val="0"/>
          <w:marRight w:val="0"/>
          <w:marTop w:val="0"/>
          <w:marBottom w:val="0"/>
          <w:divBdr>
            <w:top w:val="none" w:sz="0" w:space="0" w:color="auto"/>
            <w:left w:val="none" w:sz="0" w:space="0" w:color="auto"/>
            <w:bottom w:val="none" w:sz="0" w:space="0" w:color="auto"/>
            <w:right w:val="none" w:sz="0" w:space="0" w:color="auto"/>
          </w:divBdr>
        </w:div>
        <w:div w:id="1264221313">
          <w:marLeft w:val="0"/>
          <w:marRight w:val="0"/>
          <w:marTop w:val="0"/>
          <w:marBottom w:val="0"/>
          <w:divBdr>
            <w:top w:val="none" w:sz="0" w:space="0" w:color="auto"/>
            <w:left w:val="none" w:sz="0" w:space="0" w:color="auto"/>
            <w:bottom w:val="none" w:sz="0" w:space="0" w:color="auto"/>
            <w:right w:val="none" w:sz="0" w:space="0" w:color="auto"/>
          </w:divBdr>
        </w:div>
        <w:div w:id="1356350015">
          <w:marLeft w:val="0"/>
          <w:marRight w:val="0"/>
          <w:marTop w:val="0"/>
          <w:marBottom w:val="0"/>
          <w:divBdr>
            <w:top w:val="none" w:sz="0" w:space="0" w:color="auto"/>
            <w:left w:val="none" w:sz="0" w:space="0" w:color="auto"/>
            <w:bottom w:val="none" w:sz="0" w:space="0" w:color="auto"/>
            <w:right w:val="none" w:sz="0" w:space="0" w:color="auto"/>
          </w:divBdr>
        </w:div>
        <w:div w:id="1388606438">
          <w:marLeft w:val="0"/>
          <w:marRight w:val="0"/>
          <w:marTop w:val="0"/>
          <w:marBottom w:val="0"/>
          <w:divBdr>
            <w:top w:val="none" w:sz="0" w:space="0" w:color="auto"/>
            <w:left w:val="none" w:sz="0" w:space="0" w:color="auto"/>
            <w:bottom w:val="none" w:sz="0" w:space="0" w:color="auto"/>
            <w:right w:val="none" w:sz="0" w:space="0" w:color="auto"/>
          </w:divBdr>
        </w:div>
        <w:div w:id="1608662383">
          <w:marLeft w:val="0"/>
          <w:marRight w:val="0"/>
          <w:marTop w:val="0"/>
          <w:marBottom w:val="0"/>
          <w:divBdr>
            <w:top w:val="none" w:sz="0" w:space="0" w:color="auto"/>
            <w:left w:val="none" w:sz="0" w:space="0" w:color="auto"/>
            <w:bottom w:val="none" w:sz="0" w:space="0" w:color="auto"/>
            <w:right w:val="none" w:sz="0" w:space="0" w:color="auto"/>
          </w:divBdr>
        </w:div>
        <w:div w:id="1815290471">
          <w:marLeft w:val="0"/>
          <w:marRight w:val="0"/>
          <w:marTop w:val="0"/>
          <w:marBottom w:val="0"/>
          <w:divBdr>
            <w:top w:val="none" w:sz="0" w:space="0" w:color="auto"/>
            <w:left w:val="none" w:sz="0" w:space="0" w:color="auto"/>
            <w:bottom w:val="none" w:sz="0" w:space="0" w:color="auto"/>
            <w:right w:val="none" w:sz="0" w:space="0" w:color="auto"/>
          </w:divBdr>
        </w:div>
        <w:div w:id="1862013988">
          <w:marLeft w:val="0"/>
          <w:marRight w:val="0"/>
          <w:marTop w:val="0"/>
          <w:marBottom w:val="0"/>
          <w:divBdr>
            <w:top w:val="none" w:sz="0" w:space="0" w:color="auto"/>
            <w:left w:val="none" w:sz="0" w:space="0" w:color="auto"/>
            <w:bottom w:val="none" w:sz="0" w:space="0" w:color="auto"/>
            <w:right w:val="none" w:sz="0" w:space="0" w:color="auto"/>
          </w:divBdr>
        </w:div>
        <w:div w:id="1867018800">
          <w:marLeft w:val="0"/>
          <w:marRight w:val="0"/>
          <w:marTop w:val="0"/>
          <w:marBottom w:val="0"/>
          <w:divBdr>
            <w:top w:val="none" w:sz="0" w:space="0" w:color="auto"/>
            <w:left w:val="none" w:sz="0" w:space="0" w:color="auto"/>
            <w:bottom w:val="none" w:sz="0" w:space="0" w:color="auto"/>
            <w:right w:val="none" w:sz="0" w:space="0" w:color="auto"/>
          </w:divBdr>
        </w:div>
        <w:div w:id="2025084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34</Pages>
  <Words>8716</Words>
  <Characters>49687</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Rabea Schweiger</dc:creator>
  <cp:lastModifiedBy>Scott, Eric R.</cp:lastModifiedBy>
  <cp:revision>9</cp:revision>
  <cp:lastPrinted>2018-03-05T13:36:00Z</cp:lastPrinted>
  <dcterms:created xsi:type="dcterms:W3CDTF">2018-10-29T13:56:00Z</dcterms:created>
  <dcterms:modified xsi:type="dcterms:W3CDTF">2018-11-01T20:26:00Z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id="rL7NkjqB"/&gt;&lt;style id="http://www.zotero.org/styles/annals-of-botany" hasBibliography="1" bibliographyStyleHasBeenSet="1"/&gt;&lt;prefs&gt;&lt;pref name="fieldType" value="Field"/&gt;&lt;pref name="storeReferences"</vt:lpwstr>
  </property>
  <property fmtid="{D5CDD505-2E9C-101B-9397-08002B2CF9AE}" pid="3" name="ZOTERO_PREF_2">
    <vt:lpwstr> value="true"/&gt;&lt;pref name="automaticJournalAbbreviations" value="true"/&gt;&lt;pref name="delayCitationUpdates" value="true"/&gt;&lt;pref name="dontAskDelayCitationUpdates" value="true"/&gt;&lt;/prefs&gt;&lt;/data&gt;</vt:lpwstr>
  </property>
</Properties>
</file>